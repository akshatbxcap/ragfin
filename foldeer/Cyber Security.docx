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3E6456" w:rsidR="003E6456" w:rsidTr="0C22ADE7" w14:paraId="13E680AB"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E6456" w:rsidR="003E6456" w:rsidP="003E6456" w:rsidRDefault="003E6456" w14:paraId="7E77488C" w14:textId="77777777">
            <w:pPr>
              <w:spacing w:after="0" w:line="240" w:lineRule="auto"/>
              <w:jc w:val="center"/>
              <w:textAlignment w:val="baseline"/>
              <w:rPr>
                <w:rFonts w:ascii="Segoe UI" w:hAnsi="Segoe UI" w:eastAsia="Times New Roman" w:cs="Segoe UI"/>
                <w:sz w:val="18"/>
                <w:szCs w:val="18"/>
                <w:lang w:val="en-IN" w:eastAsia="en-IN" w:bidi="hi-IN"/>
              </w:rPr>
            </w:pPr>
            <w:r w:rsidRPr="003E6456">
              <w:rPr>
                <w:rFonts w:ascii="Times New Roman" w:hAnsi="Times New Roman" w:eastAsia="Times New Roman" w:cs="Times New Roman"/>
                <w:b/>
                <w:bCs/>
                <w:color w:val="333332"/>
                <w:lang w:eastAsia="en-IN" w:bidi="hi-IN"/>
              </w:rPr>
              <w:t>Document Name</w:t>
            </w:r>
            <w:r w:rsidRPr="003E6456">
              <w:rPr>
                <w:rFonts w:ascii="Times New Roman" w:hAnsi="Times New Roman" w:eastAsia="Times New Roman" w:cs="Times New Roman"/>
                <w:color w:val="333332"/>
                <w:lang w:val="en-IN" w:eastAsia="en-IN" w:bidi="hi-IN"/>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3E6456" w:rsidR="003E6456" w:rsidP="003E6456" w:rsidRDefault="003E6456" w14:paraId="41271892" w14:textId="460843F5">
            <w:pPr>
              <w:spacing w:after="0" w:line="240" w:lineRule="auto"/>
              <w:jc w:val="center"/>
              <w:textAlignment w:val="baseline"/>
              <w:rPr>
                <w:rFonts w:ascii="Segoe UI" w:hAnsi="Segoe UI" w:eastAsia="Times New Roman" w:cs="Segoe UI"/>
                <w:sz w:val="18"/>
                <w:szCs w:val="18"/>
                <w:lang w:val="en-IN" w:eastAsia="en-IN" w:bidi="hi-IN"/>
              </w:rPr>
            </w:pPr>
            <w:r>
              <w:rPr>
                <w:rFonts w:ascii="Times New Roman" w:hAnsi="Times New Roman" w:eastAsia="Times New Roman" w:cs="Times New Roman"/>
                <w:b/>
                <w:bCs/>
                <w:color w:val="333332"/>
                <w:lang w:eastAsia="en-IN" w:bidi="hi-IN"/>
              </w:rPr>
              <w:t xml:space="preserve">Cyber Security Policy </w:t>
            </w:r>
          </w:p>
        </w:tc>
      </w:tr>
      <w:tr w:rsidRPr="003E6456" w:rsidR="003E6456" w:rsidTr="0C22ADE7" w14:paraId="5DB9E74D"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3E6456" w:rsidR="003E6456" w:rsidP="003E6456" w:rsidRDefault="003E6456" w14:paraId="0CE2DB9E" w14:textId="77777777">
            <w:pPr>
              <w:spacing w:after="0" w:line="240" w:lineRule="auto"/>
              <w:jc w:val="center"/>
              <w:textAlignment w:val="baseline"/>
              <w:rPr>
                <w:rFonts w:ascii="Segoe UI" w:hAnsi="Segoe UI" w:eastAsia="Times New Roman" w:cs="Segoe UI"/>
                <w:sz w:val="18"/>
                <w:szCs w:val="18"/>
                <w:lang w:val="en-IN" w:eastAsia="en-IN" w:bidi="hi-IN"/>
              </w:rPr>
            </w:pPr>
            <w:r w:rsidRPr="003E6456">
              <w:rPr>
                <w:rFonts w:ascii="Times New Roman" w:hAnsi="Times New Roman" w:eastAsia="Times New Roman" w:cs="Times New Roman"/>
                <w:b/>
                <w:bCs/>
                <w:color w:val="333332"/>
                <w:lang w:eastAsia="en-IN" w:bidi="hi-IN"/>
              </w:rPr>
              <w:t>Version</w:t>
            </w:r>
            <w:r w:rsidRPr="003E6456">
              <w:rPr>
                <w:rFonts w:ascii="Times New Roman" w:hAnsi="Times New Roman" w:eastAsia="Times New Roman" w:cs="Times New Roman"/>
                <w:color w:val="33333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3E6456" w:rsidR="003E6456" w:rsidP="003E6456" w:rsidRDefault="003E6456" w14:paraId="760FF86A" w14:textId="60E96851">
            <w:pPr>
              <w:spacing w:after="0" w:line="240" w:lineRule="auto"/>
              <w:jc w:val="center"/>
              <w:textAlignment w:val="baseline"/>
              <w:rPr>
                <w:rFonts w:ascii="Segoe UI" w:hAnsi="Segoe UI" w:eastAsia="Times New Roman" w:cs="Segoe UI"/>
                <w:sz w:val="18"/>
                <w:szCs w:val="18"/>
                <w:lang w:val="en-IN" w:eastAsia="en-IN" w:bidi="hi-IN"/>
              </w:rPr>
            </w:pPr>
            <w:r w:rsidRPr="0C22ADE7" w:rsidR="003E6456">
              <w:rPr>
                <w:rFonts w:ascii="Times New Roman" w:hAnsi="Times New Roman" w:eastAsia="Times New Roman" w:cs="Times New Roman"/>
                <w:b w:val="1"/>
                <w:bCs w:val="1"/>
                <w:color w:val="333332"/>
                <w:lang w:eastAsia="en-IN" w:bidi="hi-IN"/>
              </w:rPr>
              <w:t>0.</w:t>
            </w:r>
            <w:ins w:author="Anjaly T A" w:date="2022-08-23T07:50:01.612Z" w:id="203599335">
              <w:r w:rsidRPr="0C22ADE7" w:rsidR="537A6112">
                <w:rPr>
                  <w:rFonts w:ascii="Times New Roman" w:hAnsi="Times New Roman" w:eastAsia="Times New Roman" w:cs="Times New Roman"/>
                  <w:b w:val="1"/>
                  <w:bCs w:val="1"/>
                  <w:color w:val="333332"/>
                  <w:lang w:eastAsia="en-IN" w:bidi="hi-IN"/>
                </w:rPr>
                <w:t>3</w:t>
              </w:r>
            </w:ins>
            <w:del w:author="Anjaly T A" w:date="2022-08-23T07:49:59.41Z" w:id="2035997976">
              <w:r w:rsidRPr="0C22ADE7" w:rsidDel="003E6456">
                <w:rPr>
                  <w:rFonts w:ascii="Times New Roman" w:hAnsi="Times New Roman" w:eastAsia="Times New Roman" w:cs="Times New Roman"/>
                  <w:b w:val="1"/>
                  <w:bCs w:val="1"/>
                  <w:color w:val="333332"/>
                  <w:lang w:eastAsia="en-IN" w:bidi="hi-IN"/>
                </w:rPr>
                <w:delText>1</w:delText>
              </w:r>
              <w:r w:rsidRPr="0C22ADE7" w:rsidDel="003E6456">
                <w:rPr>
                  <w:rFonts w:ascii="Times New Roman" w:hAnsi="Times New Roman" w:eastAsia="Times New Roman" w:cs="Times New Roman"/>
                  <w:color w:val="333332"/>
                  <w:lang w:val="en-IN" w:eastAsia="en-IN" w:bidi="hi-IN"/>
                </w:rPr>
                <w:delText> </w:delText>
              </w:r>
            </w:del>
          </w:p>
        </w:tc>
      </w:tr>
      <w:tr w:rsidRPr="003E6456" w:rsidR="003E6456" w:rsidTr="0C22ADE7" w14:paraId="4C7A2CA3" w14:textId="77777777">
        <w:trPr>
          <w:trHeight w:val="480"/>
          <w:del w:author="Anjaly T A" w:date="2022-08-23T07:50:10.84Z" w:id="1766117976"/>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3E6456" w:rsidR="003E6456" w:rsidP="003E6456" w:rsidRDefault="003E6456" w14:paraId="3FEB6B49" w14:textId="1F21507B">
            <w:pPr>
              <w:spacing w:after="0" w:line="240" w:lineRule="auto"/>
              <w:jc w:val="center"/>
              <w:textAlignment w:val="baseline"/>
              <w:rPr>
                <w:rFonts w:ascii="Segoe UI" w:hAnsi="Segoe UI" w:eastAsia="Times New Roman" w:cs="Segoe UI"/>
                <w:sz w:val="18"/>
                <w:szCs w:val="18"/>
                <w:lang w:val="en-IN" w:eastAsia="en-IN" w:bidi="hi-IN"/>
              </w:rPr>
            </w:pPr>
            <w:del w:author="Anjaly T A" w:date="2021-07-30T12:21:14.943Z" w:id="1206257309">
              <w:r w:rsidRPr="43724AAB" w:rsidDel="003E6456">
                <w:rPr>
                  <w:rFonts w:ascii="Times New Roman" w:hAnsi="Times New Roman" w:eastAsia="Times New Roman" w:cs="Times New Roman"/>
                  <w:b w:val="1"/>
                  <w:bCs w:val="1"/>
                  <w:color w:val="333332"/>
                  <w:lang w:eastAsia="en-IN" w:bidi="hi-IN"/>
                </w:rPr>
                <w:delText xml:space="preserve">Made </w:delText>
              </w:r>
            </w:del>
            <w:ins w:author="Anjaly T A" w:date="2021-07-30T12:21:16.168Z" w:id="1309441822">
              <w:r w:rsidRPr="43724AAB" w:rsidR="26AAD8E5">
                <w:rPr>
                  <w:rFonts w:ascii="Times New Roman" w:hAnsi="Times New Roman" w:eastAsia="Times New Roman" w:cs="Times New Roman"/>
                  <w:b w:val="1"/>
                  <w:bCs w:val="1"/>
                  <w:color w:val="333332"/>
                  <w:lang w:eastAsia="en-IN" w:bidi="hi-IN"/>
                </w:rPr>
                <w:t xml:space="preserve">Created </w:t>
              </w:r>
            </w:ins>
            <w:r w:rsidRPr="43724AAB" w:rsidR="003E6456">
              <w:rPr>
                <w:rFonts w:ascii="Times New Roman" w:hAnsi="Times New Roman" w:eastAsia="Times New Roman" w:cs="Times New Roman"/>
                <w:b w:val="1"/>
                <w:bCs w:val="1"/>
                <w:color w:val="333332"/>
                <w:lang w:eastAsia="en-IN" w:bidi="hi-IN"/>
              </w:rPr>
              <w:t>by</w:t>
            </w:r>
            <w:r w:rsidRPr="43724AAB" w:rsidR="003E6456">
              <w:rPr>
                <w:rFonts w:ascii="Times New Roman" w:hAnsi="Times New Roman" w:eastAsia="Times New Roman" w:cs="Times New Roman"/>
                <w:color w:val="33333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3E6456" w:rsidR="003E6456" w:rsidP="003E6456" w:rsidRDefault="003E6456" w14:paraId="457FA217" w14:textId="77777777">
            <w:pPr>
              <w:spacing w:after="0" w:line="240" w:lineRule="auto"/>
              <w:jc w:val="center"/>
              <w:textAlignment w:val="baseline"/>
              <w:rPr>
                <w:rFonts w:ascii="Segoe UI" w:hAnsi="Segoe UI" w:eastAsia="Times New Roman" w:cs="Segoe UI"/>
                <w:sz w:val="18"/>
                <w:szCs w:val="18"/>
                <w:lang w:val="en-IN" w:eastAsia="en-IN" w:bidi="hi-IN"/>
              </w:rPr>
            </w:pPr>
            <w:r w:rsidRPr="003E6456">
              <w:rPr>
                <w:rFonts w:ascii="Times New Roman" w:hAnsi="Times New Roman" w:eastAsia="Times New Roman" w:cs="Times New Roman"/>
                <w:b/>
                <w:bCs/>
                <w:color w:val="333332"/>
                <w:lang w:eastAsia="en-IN" w:bidi="hi-IN"/>
              </w:rPr>
              <w:t>Dushyant S. Gupta</w:t>
            </w:r>
            <w:r w:rsidRPr="003E6456">
              <w:rPr>
                <w:rFonts w:ascii="Times New Roman" w:hAnsi="Times New Roman" w:eastAsia="Times New Roman" w:cs="Times New Roman"/>
                <w:color w:val="333332"/>
                <w:lang w:val="en-IN" w:eastAsia="en-IN" w:bidi="hi-IN"/>
              </w:rPr>
              <w:t> </w:t>
            </w:r>
          </w:p>
        </w:tc>
      </w:tr>
      <w:tr w:rsidR="43724AAB" w:rsidTr="0C22ADE7" w14:paraId="1E327E91">
        <w:trPr>
          <w:trHeight w:val="480"/>
          <w:ins w:author="Anjaly T A" w:date="2021-07-30T12:20:54.901Z" w:id="1556596457"/>
        </w:trPr>
        <w:tc>
          <w:tcPr>
            <w:tcW w:w="4672"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4AD22AFB" w:rsidP="0C22ADE7" w:rsidRDefault="4AD22AFB" w14:paraId="63F6EE56" w14:textId="5431829B">
            <w:pPr>
              <w:pStyle w:val="Normal"/>
              <w:bidi w:val="0"/>
              <w:spacing w:before="0" w:beforeAutospacing="off" w:after="200" w:afterAutospacing="off" w:line="240" w:lineRule="auto"/>
              <w:ind w:left="0" w:right="0"/>
              <w:jc w:val="center"/>
              <w:rPr>
                <w:rFonts w:ascii="Times New Roman" w:hAnsi="Times New Roman" w:eastAsia="Times New Roman" w:cs="Times New Roman"/>
                <w:b w:val="1"/>
                <w:bCs w:val="1"/>
                <w:noProof w:val="0"/>
                <w:sz w:val="22"/>
                <w:szCs w:val="22"/>
                <w:lang w:val="en-US"/>
                <w:rPrChange w:author="Anjaly T A" w:date="2022-08-23T07:51:15.323Z" w:id="1479276203">
                  <w:rPr>
                    <w:rFonts w:ascii="Times New Roman" w:hAnsi="Times New Roman" w:eastAsia="Times New Roman" w:cs="Times New Roman"/>
                    <w:b w:val="0"/>
                    <w:bCs w:val="0"/>
                    <w:noProof w:val="0"/>
                    <w:sz w:val="22"/>
                    <w:szCs w:val="22"/>
                    <w:lang w:val="en-US"/>
                  </w:rPr>
                </w:rPrChange>
              </w:rPr>
              <w:pPrChange w:author="Anjaly T A" w:date="2022-08-23T07:50:18.567Z">
                <w:pPr>
                  <w:pStyle w:val="Normal"/>
                  <w:spacing w:before="0" w:beforeAutospacing="off"/>
                </w:pPr>
              </w:pPrChange>
            </w:pPr>
            <w:ins w:author="Anjaly T A" w:date="2022-08-23T07:50:22.395Z" w:id="179805051">
              <w:r w:rsidRPr="0C22ADE7" w:rsidR="4EC4AC67">
                <w:rPr>
                  <w:rFonts w:ascii="Times New Roman" w:hAnsi="Times New Roman" w:eastAsia="Times New Roman" w:cs="Times New Roman"/>
                  <w:b w:val="1"/>
                  <w:bCs w:val="1"/>
                  <w:color w:val="333332"/>
                  <w:lang w:eastAsia="en-IN" w:bidi="hi-IN"/>
                </w:rPr>
                <w:t>Last updated by</w:t>
              </w:r>
            </w:ins>
          </w:p>
        </w:tc>
        <w:tc>
          <w:tcPr>
            <w:tcW w:w="4672" w:type="dxa"/>
            <w:tcBorders>
              <w:top w:val="nil"/>
              <w:left w:val="nil"/>
              <w:bottom w:val="single" w:color="000000" w:themeColor="text1" w:sz="6" w:space="0"/>
              <w:right w:val="single" w:color="000000" w:themeColor="text1" w:sz="6" w:space="0"/>
            </w:tcBorders>
            <w:shd w:val="clear" w:color="auto" w:fill="auto"/>
            <w:tcMar/>
            <w:hideMark/>
          </w:tcPr>
          <w:p w:rsidR="4AD22AFB" w:rsidP="43724AAB" w:rsidRDefault="4AD22AFB" w14:paraId="51A30131" w14:textId="24CE919D">
            <w:pPr>
              <w:pStyle w:val="Normal"/>
              <w:spacing w:line="240" w:lineRule="auto"/>
              <w:jc w:val="center"/>
              <w:rPr>
                <w:rFonts w:ascii="Times New Roman" w:hAnsi="Times New Roman" w:eastAsia="Times New Roman" w:cs="Times New Roman"/>
                <w:b w:val="1"/>
                <w:bCs w:val="1"/>
                <w:color w:val="333332"/>
                <w:lang w:eastAsia="en-IN" w:bidi="hi-IN"/>
              </w:rPr>
            </w:pPr>
            <w:ins w:author="Anjaly T A" w:date="2021-07-30T12:21:11.38Z" w:id="797620740">
              <w:r w:rsidRPr="0C22ADE7" w:rsidR="4AD22AFB">
                <w:rPr>
                  <w:rFonts w:ascii="Times New Roman" w:hAnsi="Times New Roman" w:eastAsia="Times New Roman" w:cs="Times New Roman"/>
                  <w:b w:val="1"/>
                  <w:bCs w:val="1"/>
                  <w:color w:val="333332"/>
                  <w:lang w:eastAsia="en-IN" w:bidi="hi-IN"/>
                </w:rPr>
                <w:t>Anjaly T A</w:t>
              </w:r>
            </w:ins>
          </w:p>
        </w:tc>
      </w:tr>
      <w:tr w:rsidRPr="003E6456" w:rsidR="003E6456" w:rsidTr="0C22ADE7" w14:paraId="313FFC04"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3E6456" w:rsidR="003E6456" w:rsidP="0C22ADE7" w:rsidRDefault="003E6456" w14:paraId="060F52B8" w14:textId="02EF6F0F">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3T07:51:15.333Z" w:id="1433701075">
                  <w:rPr>
                    <w:rFonts w:ascii="Segoe UI" w:hAnsi="Segoe UI" w:eastAsia="Times New Roman" w:cs="Segoe UI"/>
                    <w:b w:val="0"/>
                    <w:bCs w:val="0"/>
                    <w:sz w:val="18"/>
                    <w:szCs w:val="18"/>
                    <w:lang w:val="en-IN" w:eastAsia="en-IN" w:bidi="hi-IN"/>
                  </w:rPr>
                </w:rPrChange>
              </w:rPr>
            </w:pPr>
            <w:del w:author="Anjaly T A" w:date="2022-08-23T07:50:34.16Z" w:id="1515866017">
              <w:r w:rsidRPr="0C22ADE7" w:rsidDel="003E6456">
                <w:rPr>
                  <w:rFonts w:ascii="Times New Roman" w:hAnsi="Times New Roman" w:eastAsia="Times New Roman" w:cs="Times New Roman"/>
                  <w:b w:val="1"/>
                  <w:bCs w:val="1"/>
                  <w:color w:val="333332"/>
                  <w:lang w:eastAsia="en-IN" w:bidi="hi-IN"/>
                </w:rPr>
                <w:delText>Reviewed</w:delText>
              </w:r>
            </w:del>
            <w:ins w:author="Anjaly T A" w:date="2022-08-23T07:50:35.913Z" w:id="734451165">
              <w:r w:rsidRPr="0C22ADE7" w:rsidR="64930B00">
                <w:rPr>
                  <w:rFonts w:ascii="Times New Roman" w:hAnsi="Times New Roman" w:eastAsia="Times New Roman" w:cs="Times New Roman"/>
                  <w:b w:val="1"/>
                  <w:bCs w:val="1"/>
                  <w:color w:val="333332"/>
                  <w:lang w:eastAsia="en-IN" w:bidi="hi-IN"/>
                </w:rPr>
                <w:t>Approved</w:t>
              </w:r>
            </w:ins>
            <w:r w:rsidRPr="0C22ADE7" w:rsidR="003E6456">
              <w:rPr>
                <w:rFonts w:ascii="Times New Roman" w:hAnsi="Times New Roman" w:eastAsia="Times New Roman" w:cs="Times New Roman"/>
                <w:b w:val="1"/>
                <w:bCs w:val="1"/>
                <w:color w:val="333332"/>
                <w:lang w:eastAsia="en-IN" w:bidi="hi-IN"/>
              </w:rPr>
              <w:t xml:space="preserve"> By</w:t>
            </w:r>
            <w:r w:rsidRPr="0C22ADE7" w:rsidR="003E6456">
              <w:rPr>
                <w:rFonts w:ascii="Times New Roman" w:hAnsi="Times New Roman" w:eastAsia="Times New Roman" w:cs="Times New Roman"/>
                <w:b w:val="1"/>
                <w:bCs w:val="1"/>
                <w:color w:val="333332"/>
                <w:lang w:val="en-IN" w:eastAsia="en-IN" w:bidi="hi-IN"/>
                <w:rPrChange w:author="Anjaly T A" w:date="2022-08-23T07:51:15.331Z" w:id="290451370">
                  <w:rPr>
                    <w:rFonts w:ascii="Times New Roman" w:hAnsi="Times New Roman" w:eastAsia="Times New Roman" w:cs="Times New Roman"/>
                    <w:b w:val="0"/>
                    <w:bCs w:val="0"/>
                    <w:color w:val="33333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3E6456" w:rsidR="003E6456" w:rsidP="0C22ADE7" w:rsidRDefault="003E6456" w14:paraId="14E506BB" w14:textId="507114F5">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3T07:51:15.336Z" w:id="2141442524">
                  <w:rPr>
                    <w:rFonts w:ascii="Segoe UI" w:hAnsi="Segoe UI" w:eastAsia="Times New Roman" w:cs="Segoe UI"/>
                    <w:b w:val="0"/>
                    <w:bCs w:val="0"/>
                    <w:sz w:val="18"/>
                    <w:szCs w:val="18"/>
                    <w:lang w:val="en-IN" w:eastAsia="en-IN" w:bidi="hi-IN"/>
                  </w:rPr>
                </w:rPrChange>
              </w:rPr>
            </w:pPr>
            <w:ins w:author="Anjaly T A" w:date="2022-08-23T07:50:30.923Z" w:id="836057822">
              <w:r w:rsidRPr="0C22ADE7" w:rsidR="326252E5">
                <w:rPr>
                  <w:rFonts w:ascii="Times New Roman" w:hAnsi="Times New Roman" w:eastAsia="Times New Roman" w:cs="Times New Roman"/>
                  <w:b w:val="1"/>
                  <w:bCs w:val="1"/>
                  <w:color w:val="333332"/>
                  <w:lang w:val="en-IN" w:eastAsia="en-IN" w:bidi="hi-IN"/>
                  <w:rPrChange w:author="Anjaly T A" w:date="2022-08-23T07:51:15.334Z" w:id="866939386">
                    <w:rPr>
                      <w:rFonts w:ascii="Times New Roman" w:hAnsi="Times New Roman" w:eastAsia="Times New Roman" w:cs="Times New Roman"/>
                      <w:b w:val="0"/>
                      <w:bCs w:val="0"/>
                      <w:color w:val="333332"/>
                      <w:lang w:val="en-IN" w:eastAsia="en-IN" w:bidi="hi-IN"/>
                    </w:rPr>
                  </w:rPrChange>
                </w:rPr>
                <w:t>Inderjit Singh Bedi</w:t>
              </w:r>
            </w:ins>
            <w:r w:rsidRPr="0C22ADE7" w:rsidR="003E6456">
              <w:rPr>
                <w:rFonts w:ascii="Times New Roman" w:hAnsi="Times New Roman" w:eastAsia="Times New Roman" w:cs="Times New Roman"/>
                <w:b w:val="1"/>
                <w:bCs w:val="1"/>
                <w:color w:val="333332"/>
                <w:lang w:val="en-IN" w:eastAsia="en-IN" w:bidi="hi-IN"/>
                <w:rPrChange w:author="Anjaly T A" w:date="2022-08-23T07:51:15.334Z" w:id="139298715">
                  <w:rPr>
                    <w:rFonts w:ascii="Times New Roman" w:hAnsi="Times New Roman" w:eastAsia="Times New Roman" w:cs="Times New Roman"/>
                    <w:b w:val="0"/>
                    <w:bCs w:val="0"/>
                    <w:color w:val="333332"/>
                    <w:lang w:val="en-IN" w:eastAsia="en-IN" w:bidi="hi-IN"/>
                  </w:rPr>
                </w:rPrChange>
              </w:rPr>
              <w:t> </w:t>
            </w:r>
          </w:p>
        </w:tc>
      </w:tr>
      <w:tr w:rsidRPr="003E6456" w:rsidR="003E6456" w:rsidTr="0C22ADE7" w14:paraId="6BBBF069"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3E6456" w:rsidR="003E6456" w:rsidP="0C22ADE7" w:rsidRDefault="003E6456" w14:paraId="7EB3F540" w14:textId="77777777">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3T07:51:15.338Z" w:id="123283118">
                  <w:rPr>
                    <w:rFonts w:ascii="Segoe UI" w:hAnsi="Segoe UI" w:eastAsia="Times New Roman" w:cs="Segoe UI"/>
                    <w:b w:val="0"/>
                    <w:bCs w:val="0"/>
                    <w:sz w:val="18"/>
                    <w:szCs w:val="18"/>
                    <w:lang w:val="en-IN" w:eastAsia="en-IN" w:bidi="hi-IN"/>
                  </w:rPr>
                </w:rPrChange>
              </w:rPr>
            </w:pPr>
            <w:r w:rsidRPr="0C22ADE7" w:rsidR="003E6456">
              <w:rPr>
                <w:rFonts w:ascii="Times New Roman" w:hAnsi="Times New Roman" w:eastAsia="Times New Roman" w:cs="Times New Roman"/>
                <w:b w:val="1"/>
                <w:bCs w:val="1"/>
                <w:color w:val="333332"/>
                <w:lang w:eastAsia="en-IN" w:bidi="hi-IN"/>
              </w:rPr>
              <w:t>Released on</w:t>
            </w:r>
            <w:r w:rsidRPr="0C22ADE7" w:rsidR="003E6456">
              <w:rPr>
                <w:rFonts w:ascii="Times New Roman" w:hAnsi="Times New Roman" w:eastAsia="Times New Roman" w:cs="Times New Roman"/>
                <w:b w:val="1"/>
                <w:bCs w:val="1"/>
                <w:color w:val="333332"/>
                <w:lang w:val="en-IN" w:eastAsia="en-IN" w:bidi="hi-IN"/>
                <w:rPrChange w:author="Anjaly T A" w:date="2022-08-23T07:51:15.337Z" w:id="918276633">
                  <w:rPr>
                    <w:rFonts w:ascii="Times New Roman" w:hAnsi="Times New Roman" w:eastAsia="Times New Roman" w:cs="Times New Roman"/>
                    <w:b w:val="0"/>
                    <w:bCs w:val="0"/>
                    <w:color w:val="33333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3E6456" w:rsidR="003E6456" w:rsidP="0C22ADE7" w:rsidRDefault="003E6456" w14:paraId="58D4833F" w14:textId="4E13D0D7">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3T07:51:15.341Z" w:id="1254614490">
                  <w:rPr>
                    <w:rFonts w:ascii="Segoe UI" w:hAnsi="Segoe UI" w:eastAsia="Times New Roman" w:cs="Segoe UI"/>
                    <w:b w:val="0"/>
                    <w:bCs w:val="0"/>
                    <w:sz w:val="18"/>
                    <w:szCs w:val="18"/>
                    <w:lang w:val="en-IN" w:eastAsia="en-IN" w:bidi="hi-IN"/>
                  </w:rPr>
                </w:rPrChange>
              </w:rPr>
            </w:pPr>
            <w:ins w:author="Anjaly T A" w:date="2022-08-23T07:50:44.211Z" w:id="494177846">
              <w:r w:rsidRPr="0C22ADE7" w:rsidR="6D80AB1C">
                <w:rPr>
                  <w:rFonts w:ascii="Times New Roman" w:hAnsi="Times New Roman" w:eastAsia="Times New Roman" w:cs="Times New Roman"/>
                  <w:b w:val="1"/>
                  <w:bCs w:val="1"/>
                  <w:color w:val="333332"/>
                  <w:lang w:val="en-IN" w:eastAsia="en-IN" w:bidi="hi-IN"/>
                  <w:rPrChange w:author="Anjaly T A" w:date="2022-08-23T07:51:15.34Z" w:id="1152855209">
                    <w:rPr>
                      <w:rFonts w:ascii="Times New Roman" w:hAnsi="Times New Roman" w:eastAsia="Times New Roman" w:cs="Times New Roman"/>
                      <w:b w:val="0"/>
                      <w:bCs w:val="0"/>
                      <w:color w:val="333332"/>
                      <w:lang w:val="en-IN" w:eastAsia="en-IN" w:bidi="hi-IN"/>
                    </w:rPr>
                  </w:rPrChange>
                </w:rPr>
                <w:t>23-08-2022</w:t>
              </w:r>
            </w:ins>
            <w:r w:rsidRPr="0C22ADE7" w:rsidR="003E6456">
              <w:rPr>
                <w:rFonts w:ascii="Times New Roman" w:hAnsi="Times New Roman" w:eastAsia="Times New Roman" w:cs="Times New Roman"/>
                <w:b w:val="1"/>
                <w:bCs w:val="1"/>
                <w:color w:val="333332"/>
                <w:lang w:val="en-IN" w:eastAsia="en-IN" w:bidi="hi-IN"/>
                <w:rPrChange w:author="Anjaly T A" w:date="2022-08-23T07:51:15.34Z" w:id="53277635">
                  <w:rPr>
                    <w:rFonts w:ascii="Times New Roman" w:hAnsi="Times New Roman" w:eastAsia="Times New Roman" w:cs="Times New Roman"/>
                    <w:b w:val="0"/>
                    <w:bCs w:val="0"/>
                    <w:color w:val="333332"/>
                    <w:lang w:val="en-IN" w:eastAsia="en-IN" w:bidi="hi-IN"/>
                  </w:rPr>
                </w:rPrChange>
              </w:rPr>
              <w:t> </w:t>
            </w:r>
          </w:p>
        </w:tc>
      </w:tr>
    </w:tbl>
    <w:p w:rsidR="003E6456" w:rsidP="00104D6B" w:rsidRDefault="003E6456" w14:paraId="4A82D0FD" w14:textId="0F8C81B9">
      <w:pPr>
        <w:jc w:val="center"/>
        <w:rPr>
          <w:rFonts w:ascii="Arial" w:hAnsi="Arial" w:cs="Arial"/>
          <w:b/>
          <w:sz w:val="28"/>
          <w:szCs w:val="28"/>
        </w:rPr>
      </w:pPr>
    </w:p>
    <w:p w:rsidR="003E6456" w:rsidRDefault="003E6456" w14:paraId="1C59432B" w14:textId="77777777">
      <w:pPr>
        <w:rPr>
          <w:rFonts w:ascii="Arial" w:hAnsi="Arial" w:cs="Arial"/>
          <w:b/>
          <w:sz w:val="28"/>
          <w:szCs w:val="28"/>
        </w:rPr>
      </w:pPr>
      <w:r>
        <w:rPr>
          <w:rFonts w:ascii="Arial" w:hAnsi="Arial" w:cs="Arial"/>
          <w:b/>
          <w:sz w:val="28"/>
          <w:szCs w:val="28"/>
        </w:rPr>
        <w:br w:type="page"/>
      </w:r>
    </w:p>
    <w:p w:rsidR="003E6456" w:rsidP="00104D6B" w:rsidRDefault="003E6456" w14:paraId="37749BDF" w14:textId="77777777">
      <w:pPr>
        <w:jc w:val="center"/>
        <w:rPr>
          <w:rFonts w:ascii="Arial" w:hAnsi="Arial" w:cs="Arial"/>
          <w:b/>
          <w:sz w:val="28"/>
          <w:szCs w:val="28"/>
        </w:rPr>
      </w:pPr>
    </w:p>
    <w:sdt>
      <w:sdtPr>
        <w:id w:val="1847598380"/>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3E6456" w:rsidRDefault="003E6456" w14:paraId="504CA93D" w14:textId="0D137466">
          <w:pPr>
            <w:pStyle w:val="TOCHeading"/>
          </w:pPr>
          <w:r>
            <w:t>Contents</w:t>
          </w:r>
        </w:p>
        <w:p w:rsidR="003E6456" w:rsidRDefault="003E6456" w14:paraId="1CB9B338" w14:textId="3205B161">
          <w:pPr>
            <w:pStyle w:val="TOC1"/>
            <w:tabs>
              <w:tab w:val="left" w:pos="440"/>
              <w:tab w:val="right" w:leader="dot" w:pos="9350"/>
            </w:tabs>
            <w:rPr>
              <w:noProof/>
            </w:rPr>
          </w:pPr>
          <w:r>
            <w:fldChar w:fldCharType="begin"/>
          </w:r>
          <w:r>
            <w:instrText xml:space="preserve"> TOC \o "1-3" \h \z \u </w:instrText>
          </w:r>
          <w:r>
            <w:fldChar w:fldCharType="separate"/>
          </w:r>
          <w:hyperlink w:history="1" w:anchor="_Toc61439310">
            <w:r w:rsidRPr="003F5A0F">
              <w:rPr>
                <w:rStyle w:val="Hyperlink"/>
                <w:noProof/>
              </w:rPr>
              <w:t>1.</w:t>
            </w:r>
            <w:r>
              <w:rPr>
                <w:noProof/>
              </w:rPr>
              <w:tab/>
            </w:r>
            <w:r w:rsidRPr="003F5A0F">
              <w:rPr>
                <w:rStyle w:val="Hyperlink"/>
                <w:noProof/>
              </w:rPr>
              <w:t>Overview</w:t>
            </w:r>
            <w:r>
              <w:rPr>
                <w:noProof/>
                <w:webHidden/>
              </w:rPr>
              <w:tab/>
            </w:r>
            <w:r>
              <w:rPr>
                <w:noProof/>
                <w:webHidden/>
              </w:rPr>
              <w:fldChar w:fldCharType="begin"/>
            </w:r>
            <w:r>
              <w:rPr>
                <w:noProof/>
                <w:webHidden/>
              </w:rPr>
              <w:instrText xml:space="preserve"> PAGEREF _Toc61439310 \h </w:instrText>
            </w:r>
            <w:r>
              <w:rPr>
                <w:noProof/>
                <w:webHidden/>
              </w:rPr>
            </w:r>
            <w:r>
              <w:rPr>
                <w:noProof/>
                <w:webHidden/>
              </w:rPr>
              <w:fldChar w:fldCharType="separate"/>
            </w:r>
            <w:r>
              <w:rPr>
                <w:noProof/>
                <w:webHidden/>
              </w:rPr>
              <w:t>2</w:t>
            </w:r>
            <w:r>
              <w:rPr>
                <w:noProof/>
                <w:webHidden/>
              </w:rPr>
              <w:fldChar w:fldCharType="end"/>
            </w:r>
          </w:hyperlink>
        </w:p>
        <w:p w:rsidR="003E6456" w:rsidRDefault="003E6456" w14:paraId="1B1D293D" w14:textId="1F72AEF5">
          <w:pPr>
            <w:pStyle w:val="TOC1"/>
            <w:tabs>
              <w:tab w:val="left" w:pos="440"/>
              <w:tab w:val="right" w:leader="dot" w:pos="9350"/>
            </w:tabs>
            <w:rPr>
              <w:noProof/>
            </w:rPr>
          </w:pPr>
          <w:hyperlink w:history="1" w:anchor="_Toc61439311">
            <w:r w:rsidRPr="003F5A0F">
              <w:rPr>
                <w:rStyle w:val="Hyperlink"/>
                <w:noProof/>
              </w:rPr>
              <w:t>2.</w:t>
            </w:r>
            <w:r>
              <w:rPr>
                <w:noProof/>
              </w:rPr>
              <w:tab/>
            </w:r>
            <w:r w:rsidRPr="003F5A0F">
              <w:rPr>
                <w:rStyle w:val="Hyperlink"/>
                <w:noProof/>
              </w:rPr>
              <w:t>Purpose</w:t>
            </w:r>
            <w:r>
              <w:rPr>
                <w:noProof/>
                <w:webHidden/>
              </w:rPr>
              <w:tab/>
            </w:r>
            <w:r>
              <w:rPr>
                <w:noProof/>
                <w:webHidden/>
              </w:rPr>
              <w:fldChar w:fldCharType="begin"/>
            </w:r>
            <w:r>
              <w:rPr>
                <w:noProof/>
                <w:webHidden/>
              </w:rPr>
              <w:instrText xml:space="preserve"> PAGEREF _Toc61439311 \h </w:instrText>
            </w:r>
            <w:r>
              <w:rPr>
                <w:noProof/>
                <w:webHidden/>
              </w:rPr>
            </w:r>
            <w:r>
              <w:rPr>
                <w:noProof/>
                <w:webHidden/>
              </w:rPr>
              <w:fldChar w:fldCharType="separate"/>
            </w:r>
            <w:r>
              <w:rPr>
                <w:noProof/>
                <w:webHidden/>
              </w:rPr>
              <w:t>2</w:t>
            </w:r>
            <w:r>
              <w:rPr>
                <w:noProof/>
                <w:webHidden/>
              </w:rPr>
              <w:fldChar w:fldCharType="end"/>
            </w:r>
          </w:hyperlink>
        </w:p>
        <w:p w:rsidR="003E6456" w:rsidRDefault="003E6456" w14:paraId="185C4890" w14:textId="0DAEA2E1">
          <w:pPr>
            <w:pStyle w:val="TOC1"/>
            <w:tabs>
              <w:tab w:val="left" w:pos="440"/>
              <w:tab w:val="right" w:leader="dot" w:pos="9350"/>
            </w:tabs>
            <w:rPr>
              <w:noProof/>
            </w:rPr>
          </w:pPr>
          <w:hyperlink w:history="1" w:anchor="_Toc61439313">
            <w:r w:rsidRPr="003F5A0F">
              <w:rPr>
                <w:rStyle w:val="Hyperlink"/>
                <w:noProof/>
              </w:rPr>
              <w:t>3.</w:t>
            </w:r>
            <w:r>
              <w:rPr>
                <w:noProof/>
              </w:rPr>
              <w:tab/>
            </w:r>
            <w:r w:rsidRPr="003F5A0F">
              <w:rPr>
                <w:rStyle w:val="Hyperlink"/>
                <w:noProof/>
              </w:rPr>
              <w:t>Scope</w:t>
            </w:r>
            <w:r>
              <w:rPr>
                <w:noProof/>
                <w:webHidden/>
              </w:rPr>
              <w:tab/>
            </w:r>
            <w:r>
              <w:rPr>
                <w:noProof/>
                <w:webHidden/>
              </w:rPr>
              <w:fldChar w:fldCharType="begin"/>
            </w:r>
            <w:r>
              <w:rPr>
                <w:noProof/>
                <w:webHidden/>
              </w:rPr>
              <w:instrText xml:space="preserve"> PAGEREF _Toc61439313 \h </w:instrText>
            </w:r>
            <w:r>
              <w:rPr>
                <w:noProof/>
                <w:webHidden/>
              </w:rPr>
            </w:r>
            <w:r>
              <w:rPr>
                <w:noProof/>
                <w:webHidden/>
              </w:rPr>
              <w:fldChar w:fldCharType="separate"/>
            </w:r>
            <w:r>
              <w:rPr>
                <w:noProof/>
                <w:webHidden/>
              </w:rPr>
              <w:t>2</w:t>
            </w:r>
            <w:r>
              <w:rPr>
                <w:noProof/>
                <w:webHidden/>
              </w:rPr>
              <w:fldChar w:fldCharType="end"/>
            </w:r>
          </w:hyperlink>
        </w:p>
        <w:p w:rsidR="003E6456" w:rsidRDefault="003E6456" w14:paraId="275871E3" w14:textId="7FAB5C37">
          <w:pPr>
            <w:pStyle w:val="TOC1"/>
            <w:tabs>
              <w:tab w:val="left" w:pos="440"/>
              <w:tab w:val="right" w:leader="dot" w:pos="9350"/>
            </w:tabs>
            <w:rPr>
              <w:noProof/>
            </w:rPr>
          </w:pPr>
          <w:hyperlink w:history="1" w:anchor="_Toc61439314">
            <w:r w:rsidRPr="003F5A0F">
              <w:rPr>
                <w:rStyle w:val="Hyperlink"/>
                <w:noProof/>
              </w:rPr>
              <w:t>4.</w:t>
            </w:r>
            <w:r>
              <w:rPr>
                <w:noProof/>
              </w:rPr>
              <w:tab/>
            </w:r>
            <w:r w:rsidRPr="003F5A0F">
              <w:rPr>
                <w:rStyle w:val="Hyperlink"/>
                <w:noProof/>
              </w:rPr>
              <w:t>Confidential Data</w:t>
            </w:r>
            <w:r>
              <w:rPr>
                <w:noProof/>
                <w:webHidden/>
              </w:rPr>
              <w:tab/>
            </w:r>
            <w:r>
              <w:rPr>
                <w:noProof/>
                <w:webHidden/>
              </w:rPr>
              <w:fldChar w:fldCharType="begin"/>
            </w:r>
            <w:r>
              <w:rPr>
                <w:noProof/>
                <w:webHidden/>
              </w:rPr>
              <w:instrText xml:space="preserve"> PAGEREF _Toc61439314 \h </w:instrText>
            </w:r>
            <w:r>
              <w:rPr>
                <w:noProof/>
                <w:webHidden/>
              </w:rPr>
            </w:r>
            <w:r>
              <w:rPr>
                <w:noProof/>
                <w:webHidden/>
              </w:rPr>
              <w:fldChar w:fldCharType="separate"/>
            </w:r>
            <w:r>
              <w:rPr>
                <w:noProof/>
                <w:webHidden/>
              </w:rPr>
              <w:t>2</w:t>
            </w:r>
            <w:r>
              <w:rPr>
                <w:noProof/>
                <w:webHidden/>
              </w:rPr>
              <w:fldChar w:fldCharType="end"/>
            </w:r>
          </w:hyperlink>
        </w:p>
        <w:p w:rsidR="003E6456" w:rsidRDefault="003E6456" w14:paraId="0715E670" w14:textId="6BFD98F2">
          <w:pPr>
            <w:pStyle w:val="TOC1"/>
            <w:tabs>
              <w:tab w:val="left" w:pos="440"/>
              <w:tab w:val="right" w:leader="dot" w:pos="9350"/>
            </w:tabs>
            <w:rPr>
              <w:noProof/>
            </w:rPr>
          </w:pPr>
          <w:hyperlink w:history="1" w:anchor="_Toc61439315">
            <w:r w:rsidRPr="003F5A0F">
              <w:rPr>
                <w:rStyle w:val="Hyperlink"/>
                <w:noProof/>
              </w:rPr>
              <w:t>5.</w:t>
            </w:r>
            <w:r>
              <w:rPr>
                <w:noProof/>
              </w:rPr>
              <w:tab/>
            </w:r>
            <w:r w:rsidRPr="003F5A0F">
              <w:rPr>
                <w:rStyle w:val="Hyperlink"/>
                <w:noProof/>
              </w:rPr>
              <w:t>Device Security:</w:t>
            </w:r>
            <w:r>
              <w:rPr>
                <w:noProof/>
                <w:webHidden/>
              </w:rPr>
              <w:tab/>
            </w:r>
            <w:r>
              <w:rPr>
                <w:noProof/>
                <w:webHidden/>
              </w:rPr>
              <w:fldChar w:fldCharType="begin"/>
            </w:r>
            <w:r>
              <w:rPr>
                <w:noProof/>
                <w:webHidden/>
              </w:rPr>
              <w:instrText xml:space="preserve"> PAGEREF _Toc61439315 \h </w:instrText>
            </w:r>
            <w:r>
              <w:rPr>
                <w:noProof/>
                <w:webHidden/>
              </w:rPr>
            </w:r>
            <w:r>
              <w:rPr>
                <w:noProof/>
                <w:webHidden/>
              </w:rPr>
              <w:fldChar w:fldCharType="separate"/>
            </w:r>
            <w:r>
              <w:rPr>
                <w:noProof/>
                <w:webHidden/>
              </w:rPr>
              <w:t>2</w:t>
            </w:r>
            <w:r>
              <w:rPr>
                <w:noProof/>
                <w:webHidden/>
              </w:rPr>
              <w:fldChar w:fldCharType="end"/>
            </w:r>
          </w:hyperlink>
        </w:p>
        <w:p w:rsidR="003E6456" w:rsidRDefault="003E6456" w14:paraId="280565EC" w14:textId="3DD7CBBD">
          <w:r>
            <w:rPr>
              <w:b/>
              <w:bCs/>
              <w:noProof/>
            </w:rPr>
            <w:fldChar w:fldCharType="end"/>
          </w:r>
        </w:p>
      </w:sdtContent>
    </w:sdt>
    <w:p w:rsidR="003E6456" w:rsidP="00104D6B" w:rsidRDefault="003E6456" w14:paraId="4CAEBD71" w14:textId="4FF6A561">
      <w:pPr>
        <w:jc w:val="center"/>
        <w:rPr>
          <w:rFonts w:ascii="Arial" w:hAnsi="Arial" w:cs="Arial"/>
          <w:b/>
          <w:sz w:val="28"/>
          <w:szCs w:val="28"/>
        </w:rPr>
      </w:pPr>
    </w:p>
    <w:p w:rsidR="003E6456" w:rsidP="00104D6B" w:rsidRDefault="003E6456" w14:paraId="44335C05" w14:textId="015E073C">
      <w:pPr>
        <w:jc w:val="center"/>
        <w:rPr>
          <w:rFonts w:ascii="Arial" w:hAnsi="Arial" w:cs="Arial"/>
          <w:b/>
          <w:sz w:val="28"/>
          <w:szCs w:val="28"/>
        </w:rPr>
      </w:pPr>
    </w:p>
    <w:p w:rsidR="003E6456" w:rsidP="00104D6B" w:rsidRDefault="003E6456" w14:paraId="0F482CFE" w14:textId="68486BC9">
      <w:pPr>
        <w:jc w:val="center"/>
        <w:rPr>
          <w:rFonts w:ascii="Arial" w:hAnsi="Arial" w:cs="Arial"/>
          <w:b/>
          <w:sz w:val="28"/>
          <w:szCs w:val="28"/>
        </w:rPr>
      </w:pPr>
    </w:p>
    <w:p w:rsidR="003E6456" w:rsidP="00104D6B" w:rsidRDefault="003E6456" w14:paraId="3D5BFCB9" w14:textId="5A9A76A8">
      <w:pPr>
        <w:jc w:val="center"/>
        <w:rPr>
          <w:rFonts w:ascii="Arial" w:hAnsi="Arial" w:cs="Arial"/>
          <w:b/>
          <w:sz w:val="28"/>
          <w:szCs w:val="28"/>
        </w:rPr>
      </w:pPr>
    </w:p>
    <w:p w:rsidR="003E6456" w:rsidP="00104D6B" w:rsidRDefault="003E6456" w14:paraId="72C6F6DA" w14:textId="263BDC5D">
      <w:pPr>
        <w:jc w:val="center"/>
        <w:rPr>
          <w:rFonts w:ascii="Arial" w:hAnsi="Arial" w:cs="Arial"/>
          <w:b/>
          <w:sz w:val="28"/>
          <w:szCs w:val="28"/>
        </w:rPr>
      </w:pPr>
    </w:p>
    <w:p w:rsidR="003E6456" w:rsidP="00104D6B" w:rsidRDefault="003E6456" w14:paraId="61819E18" w14:textId="3AE0680F">
      <w:pPr>
        <w:jc w:val="center"/>
        <w:rPr>
          <w:rFonts w:ascii="Arial" w:hAnsi="Arial" w:cs="Arial"/>
          <w:b/>
          <w:sz w:val="28"/>
          <w:szCs w:val="28"/>
        </w:rPr>
      </w:pPr>
    </w:p>
    <w:p w:rsidR="003E6456" w:rsidP="00104D6B" w:rsidRDefault="003E6456" w14:paraId="4E04CC75" w14:textId="3F6659AD">
      <w:pPr>
        <w:jc w:val="center"/>
        <w:rPr>
          <w:rFonts w:ascii="Arial" w:hAnsi="Arial" w:cs="Arial"/>
          <w:b/>
          <w:sz w:val="28"/>
          <w:szCs w:val="28"/>
        </w:rPr>
      </w:pPr>
    </w:p>
    <w:p w:rsidR="003E6456" w:rsidP="00104D6B" w:rsidRDefault="003E6456" w14:paraId="548B21AE" w14:textId="446F5655">
      <w:pPr>
        <w:jc w:val="center"/>
        <w:rPr>
          <w:rFonts w:ascii="Arial" w:hAnsi="Arial" w:cs="Arial"/>
          <w:b/>
          <w:sz w:val="28"/>
          <w:szCs w:val="28"/>
        </w:rPr>
      </w:pPr>
    </w:p>
    <w:p w:rsidR="003E6456" w:rsidP="00104D6B" w:rsidRDefault="003E6456" w14:paraId="7E4FE6D9" w14:textId="3DB7F444">
      <w:pPr>
        <w:jc w:val="center"/>
        <w:rPr>
          <w:rFonts w:ascii="Arial" w:hAnsi="Arial" w:cs="Arial"/>
          <w:b/>
          <w:sz w:val="28"/>
          <w:szCs w:val="28"/>
        </w:rPr>
      </w:pPr>
    </w:p>
    <w:p w:rsidR="003E6456" w:rsidP="00104D6B" w:rsidRDefault="003E6456" w14:paraId="5522985D" w14:textId="288B804C">
      <w:pPr>
        <w:jc w:val="center"/>
        <w:rPr>
          <w:rFonts w:ascii="Arial" w:hAnsi="Arial" w:cs="Arial"/>
          <w:b/>
          <w:sz w:val="28"/>
          <w:szCs w:val="28"/>
        </w:rPr>
      </w:pPr>
    </w:p>
    <w:p w:rsidR="003E6456" w:rsidP="00104D6B" w:rsidRDefault="003E6456" w14:paraId="0AC5B5F6" w14:textId="48057292">
      <w:pPr>
        <w:jc w:val="center"/>
        <w:rPr>
          <w:rFonts w:ascii="Arial" w:hAnsi="Arial" w:cs="Arial"/>
          <w:b/>
          <w:sz w:val="28"/>
          <w:szCs w:val="28"/>
        </w:rPr>
      </w:pPr>
    </w:p>
    <w:p w:rsidR="003E6456" w:rsidP="00104D6B" w:rsidRDefault="003E6456" w14:paraId="14091DB0" w14:textId="13FFA888">
      <w:pPr>
        <w:jc w:val="center"/>
        <w:rPr>
          <w:rFonts w:ascii="Arial" w:hAnsi="Arial" w:cs="Arial"/>
          <w:b/>
          <w:sz w:val="28"/>
          <w:szCs w:val="28"/>
        </w:rPr>
      </w:pPr>
    </w:p>
    <w:p w:rsidR="003E6456" w:rsidP="00104D6B" w:rsidRDefault="003E6456" w14:paraId="51F12DF7" w14:textId="24B0CA3F">
      <w:pPr>
        <w:jc w:val="center"/>
        <w:rPr>
          <w:rFonts w:ascii="Arial" w:hAnsi="Arial" w:cs="Arial"/>
          <w:b/>
          <w:sz w:val="28"/>
          <w:szCs w:val="28"/>
        </w:rPr>
      </w:pPr>
    </w:p>
    <w:p w:rsidR="003E6456" w:rsidP="00104D6B" w:rsidRDefault="003E6456" w14:paraId="2D4BA157" w14:textId="77974C69">
      <w:pPr>
        <w:jc w:val="center"/>
        <w:rPr>
          <w:rFonts w:ascii="Arial" w:hAnsi="Arial" w:cs="Arial"/>
          <w:b/>
          <w:sz w:val="28"/>
          <w:szCs w:val="28"/>
        </w:rPr>
      </w:pPr>
    </w:p>
    <w:p w:rsidR="003E6456" w:rsidP="00104D6B" w:rsidRDefault="003E6456" w14:paraId="025B4877" w14:textId="6F6A933D">
      <w:pPr>
        <w:jc w:val="center"/>
        <w:rPr>
          <w:rFonts w:ascii="Arial" w:hAnsi="Arial" w:cs="Arial"/>
          <w:b/>
          <w:sz w:val="28"/>
          <w:szCs w:val="28"/>
        </w:rPr>
      </w:pPr>
    </w:p>
    <w:p w:rsidR="003E6456" w:rsidP="00104D6B" w:rsidRDefault="003E6456" w14:paraId="669F7EC6" w14:textId="7A04643D">
      <w:pPr>
        <w:jc w:val="center"/>
        <w:rPr>
          <w:rFonts w:ascii="Arial" w:hAnsi="Arial" w:cs="Arial"/>
          <w:b/>
          <w:sz w:val="28"/>
          <w:szCs w:val="28"/>
        </w:rPr>
      </w:pPr>
    </w:p>
    <w:p w:rsidR="003E6456" w:rsidDel="003E6456" w:rsidP="00104D6B" w:rsidRDefault="003E6456" w14:paraId="1A65C0CE" w14:textId="5DA20A7F">
      <w:pPr>
        <w:jc w:val="center"/>
        <w:rPr>
          <w:del w:author="Dushyant S Gupta" w:date="2021-01-13T14:09:00Z" w:id="0"/>
          <w:rFonts w:ascii="Arial" w:hAnsi="Arial" w:cs="Arial"/>
          <w:b/>
          <w:sz w:val="28"/>
          <w:szCs w:val="28"/>
        </w:rPr>
      </w:pPr>
    </w:p>
    <w:p w:rsidR="00C72E22" w:rsidP="00C72E22" w:rsidRDefault="00C72E22" w14:paraId="5591CE1F" w14:textId="3EE96C65">
      <w:pPr>
        <w:pStyle w:val="Heading1"/>
        <w:numPr>
          <w:ilvl w:val="0"/>
          <w:numId w:val="1"/>
        </w:numPr>
      </w:pPr>
      <w:bookmarkStart w:name="_Toc61439310" w:id="1"/>
      <w:r>
        <w:t>Overview</w:t>
      </w:r>
      <w:bookmarkEnd w:id="1"/>
    </w:p>
    <w:p w:rsidRPr="008B5294" w:rsidR="00E06894" w:rsidP="00E06894" w:rsidRDefault="008B5294" w14:paraId="1BF0232E" w14:textId="2CB12A47">
      <w:pPr>
        <w:rPr>
          <w:rFonts w:ascii="Times New Roman" w:hAnsi="Times New Roman" w:eastAsia="MS Mincho" w:cs="Times New Roman"/>
          <w:sz w:val="24"/>
          <w:szCs w:val="24"/>
        </w:rPr>
      </w:pPr>
      <w:r w:rsidRPr="147D9E69" w:rsidR="008B5294">
        <w:rPr>
          <w:rFonts w:ascii="Times New Roman" w:hAnsi="Times New Roman" w:eastAsia="MS Mincho" w:cs="Times New Roman"/>
          <w:sz w:val="24"/>
          <w:szCs w:val="24"/>
        </w:rPr>
        <w:t xml:space="preserve">The risk of data theft, scams, and security breaches can have a detrimental impact on a company's systems, technology infrastructure, and reputation. As a result, </w:t>
      </w:r>
      <w:proofErr w:type="spellStart"/>
      <w:r w:rsidRPr="147D9E69" w:rsidR="259CD712">
        <w:rPr>
          <w:rFonts w:ascii="Times New Roman" w:hAnsi="Times New Roman" w:eastAsia="MS Mincho" w:cs="Times New Roman"/>
          <w:sz w:val="24"/>
          <w:szCs w:val="24"/>
        </w:rPr>
        <w:t>Xtracap</w:t>
      </w:r>
      <w:proofErr w:type="spellEnd"/>
      <w:r w:rsidRPr="147D9E69" w:rsidR="259CD712">
        <w:rPr>
          <w:rFonts w:ascii="Times New Roman" w:hAnsi="Times New Roman" w:eastAsia="MS Mincho" w:cs="Times New Roman"/>
          <w:sz w:val="24"/>
          <w:szCs w:val="24"/>
        </w:rPr>
        <w:t xml:space="preserve"> Fintech</w:t>
      </w:r>
      <w:r w:rsidRPr="147D9E69" w:rsidR="008B5294">
        <w:rPr>
          <w:rFonts w:ascii="Times New Roman" w:hAnsi="Times New Roman" w:eastAsia="MS Mincho" w:cs="Times New Roman"/>
          <w:sz w:val="24"/>
          <w:szCs w:val="24"/>
        </w:rPr>
        <w:t xml:space="preserve"> has created this policy to help outline the security measures put in place to ensure information remains secure and protected.</w:t>
      </w:r>
    </w:p>
    <w:p w:rsidRPr="003E6456" w:rsidR="003E6456" w:rsidP="003E6456" w:rsidRDefault="00C72E22" w14:paraId="7F88E9C4" w14:textId="6FE31BCF">
      <w:pPr>
        <w:pStyle w:val="Heading1"/>
        <w:numPr>
          <w:ilvl w:val="0"/>
          <w:numId w:val="1"/>
        </w:numPr>
      </w:pPr>
      <w:bookmarkStart w:name="_Toc61439311" w:id="2"/>
      <w:r>
        <w:t>Purpose</w:t>
      </w:r>
      <w:bookmarkEnd w:id="2"/>
    </w:p>
    <w:p w:rsidRPr="008B5294" w:rsidR="008B5294" w:rsidP="008B5294" w:rsidRDefault="008B5294" w14:paraId="1FC46FB8" w14:textId="68005ED2">
      <w:pPr>
        <w:pStyle w:val="Heading1"/>
        <w:numPr>
          <w:ilvl w:val="0"/>
          <w:numId w:val="0"/>
        </w:numPr>
        <w:spacing w:before="0"/>
      </w:pPr>
      <w:bookmarkStart w:name="_Toc61439312" w:id="3"/>
      <w:r w:rsidRPr="008B5294">
        <w:rPr>
          <w:rFonts w:ascii="Times New Roman" w:hAnsi="Times New Roman" w:eastAsia="MS Mincho" w:cs="Times New Roman"/>
          <w:b w:val="0"/>
          <w:bCs w:val="0"/>
          <w:color w:val="auto"/>
          <w:sz w:val="24"/>
          <w:szCs w:val="24"/>
        </w:rPr>
        <w:t xml:space="preserve">The purpose of this policy is to (a) protect </w:t>
      </w:r>
      <w:proofErr w:type="spellStart"/>
      <w:r>
        <w:rPr>
          <w:rFonts w:ascii="Times New Roman" w:hAnsi="Times New Roman" w:eastAsia="MS Mincho" w:cs="Times New Roman"/>
          <w:b w:val="0"/>
          <w:bCs w:val="0"/>
          <w:color w:val="auto"/>
          <w:sz w:val="24"/>
          <w:szCs w:val="24"/>
        </w:rPr>
        <w:t>Xtracap</w:t>
      </w:r>
      <w:proofErr w:type="spellEnd"/>
      <w:r w:rsidRPr="008B5294">
        <w:rPr>
          <w:rFonts w:ascii="Times New Roman" w:hAnsi="Times New Roman" w:eastAsia="MS Mincho" w:cs="Times New Roman"/>
          <w:b w:val="0"/>
          <w:bCs w:val="0"/>
          <w:color w:val="auto"/>
          <w:sz w:val="24"/>
          <w:szCs w:val="24"/>
        </w:rPr>
        <w:t xml:space="preserve"> data and infrastructure, (b) outline the protocols and guidelines that govern cyber security measures, (c) define the rules for company and personal use, and (d) list the company's disciplinary process for policy violations.</w:t>
      </w:r>
      <w:bookmarkEnd w:id="3"/>
    </w:p>
    <w:p w:rsidR="008B5294" w:rsidP="008B5294" w:rsidRDefault="00C72E22" w14:paraId="678AD357" w14:textId="77777777">
      <w:pPr>
        <w:pStyle w:val="Heading1"/>
        <w:numPr>
          <w:ilvl w:val="0"/>
          <w:numId w:val="1"/>
        </w:numPr>
      </w:pPr>
      <w:bookmarkStart w:name="_Toc61439313" w:id="4"/>
      <w:r>
        <w:t>Scope</w:t>
      </w:r>
      <w:bookmarkEnd w:id="4"/>
    </w:p>
    <w:p w:rsidRPr="008B5294" w:rsidR="008B5294" w:rsidP="008B5294" w:rsidRDefault="008B5294" w14:paraId="34FB5369" w14:textId="29BFFAAD">
      <w:pPr>
        <w:pStyle w:val="NormalWeb"/>
        <w:spacing w:before="0" w:beforeAutospacing="0" w:after="0" w:afterAutospacing="0" w:line="345" w:lineRule="atLeast"/>
        <w:rPr>
          <w:rFonts w:eastAsia="MS Mincho"/>
          <w:lang w:val="en-US" w:eastAsia="en-US" w:bidi="ar-SA"/>
        </w:rPr>
      </w:pPr>
      <w:r w:rsidRPr="008B5294">
        <w:rPr>
          <w:rFonts w:eastAsia="MS Mincho"/>
          <w:lang w:val="en-US" w:eastAsia="en-US" w:bidi="ar-SA"/>
        </w:rPr>
        <w:t xml:space="preserve">This policy applies to </w:t>
      </w:r>
      <w:proofErr w:type="gramStart"/>
      <w:r w:rsidRPr="008B5294">
        <w:rPr>
          <w:rFonts w:eastAsia="MS Mincho"/>
          <w:lang w:val="en-US" w:eastAsia="en-US" w:bidi="ar-SA"/>
        </w:rPr>
        <w:t>all of</w:t>
      </w:r>
      <w:proofErr w:type="gramEnd"/>
      <w:r w:rsidRPr="008B5294">
        <w:rPr>
          <w:rFonts w:eastAsia="MS Mincho"/>
          <w:lang w:val="en-US" w:eastAsia="en-US" w:bidi="ar-SA"/>
        </w:rPr>
        <w:t xml:space="preserve"> </w:t>
      </w:r>
      <w:proofErr w:type="spellStart"/>
      <w:r>
        <w:rPr>
          <w:rFonts w:eastAsia="MS Mincho"/>
          <w:lang w:val="en-US" w:eastAsia="en-US" w:bidi="ar-SA"/>
        </w:rPr>
        <w:t>Xtracap</w:t>
      </w:r>
      <w:proofErr w:type="spellEnd"/>
      <w:r w:rsidRPr="008B5294">
        <w:rPr>
          <w:rFonts w:eastAsia="MS Mincho"/>
          <w:lang w:val="en-US" w:eastAsia="en-US" w:bidi="ar-SA"/>
        </w:rPr>
        <w:t xml:space="preserve"> remote workers, permanent, and part-time employees, contractors, volunteers, suppliers, interns, and/or any individuals with access to the company's electronic systems, information, software, and/or hardware.</w:t>
      </w:r>
    </w:p>
    <w:p w:rsidR="00C72E22" w:rsidP="008B5294" w:rsidRDefault="008B5294" w14:paraId="34D1066C" w14:textId="1A78D430">
      <w:pPr>
        <w:pStyle w:val="Heading1"/>
        <w:numPr>
          <w:ilvl w:val="0"/>
          <w:numId w:val="1"/>
        </w:numPr>
      </w:pPr>
      <w:bookmarkStart w:name="_Toc61439314" w:id="5"/>
      <w:r>
        <w:t>Confidential Data</w:t>
      </w:r>
      <w:bookmarkEnd w:id="5"/>
    </w:p>
    <w:p w:rsidRPr="008B5294" w:rsidR="008B5294" w:rsidP="008B5294" w:rsidRDefault="008B5294" w14:paraId="2212E237" w14:textId="7A3E836E">
      <w:proofErr w:type="spellStart"/>
      <w:r>
        <w:t>Xtracap</w:t>
      </w:r>
      <w:proofErr w:type="spellEnd"/>
      <w:r w:rsidRPr="008B5294">
        <w:t xml:space="preserve"> defines "confidential data" as:</w:t>
      </w:r>
    </w:p>
    <w:p w:rsidRPr="008B5294" w:rsidR="008B5294" w:rsidP="008B5294" w:rsidRDefault="008B5294" w14:paraId="497D1319" w14:textId="77777777">
      <w:pPr>
        <w:pStyle w:val="ListParagraph"/>
        <w:numPr>
          <w:ilvl w:val="0"/>
          <w:numId w:val="21"/>
        </w:numPr>
      </w:pPr>
      <w:r w:rsidRPr="008B5294">
        <w:t>Unreleased and classified financial information.</w:t>
      </w:r>
    </w:p>
    <w:p w:rsidRPr="008B5294" w:rsidR="008B5294" w:rsidP="008B5294" w:rsidRDefault="008B5294" w14:paraId="5E528BFC" w14:textId="77777777">
      <w:pPr>
        <w:pStyle w:val="ListParagraph"/>
        <w:numPr>
          <w:ilvl w:val="0"/>
          <w:numId w:val="21"/>
        </w:numPr>
      </w:pPr>
      <w:r w:rsidRPr="008B5294">
        <w:t>Customer, supplier, and shareholder information.</w:t>
      </w:r>
    </w:p>
    <w:p w:rsidRPr="008B5294" w:rsidR="008B5294" w:rsidP="008B5294" w:rsidRDefault="008B5294" w14:paraId="1FD11D96" w14:textId="77777777">
      <w:pPr>
        <w:pStyle w:val="ListParagraph"/>
        <w:numPr>
          <w:ilvl w:val="0"/>
          <w:numId w:val="21"/>
        </w:numPr>
      </w:pPr>
      <w:r w:rsidRPr="008B5294">
        <w:t>Customer leads and sales-related data.</w:t>
      </w:r>
    </w:p>
    <w:p w:rsidRPr="008B5294" w:rsidR="008B5294" w:rsidP="008B5294" w:rsidRDefault="008B5294" w14:paraId="3468D192" w14:textId="77777777">
      <w:pPr>
        <w:pStyle w:val="ListParagraph"/>
        <w:numPr>
          <w:ilvl w:val="0"/>
          <w:numId w:val="21"/>
        </w:numPr>
      </w:pPr>
      <w:r w:rsidRPr="008B5294">
        <w:t>Patents, business processes, and/or new technologies.</w:t>
      </w:r>
    </w:p>
    <w:p w:rsidRPr="008B5294" w:rsidR="008B5294" w:rsidP="008B5294" w:rsidRDefault="008B5294" w14:paraId="343C8BDB" w14:textId="77777777">
      <w:pPr>
        <w:pStyle w:val="ListParagraph"/>
        <w:numPr>
          <w:ilvl w:val="0"/>
          <w:numId w:val="21"/>
        </w:numPr>
      </w:pPr>
      <w:r w:rsidRPr="008B5294">
        <w:t>Employees' passwords, assignments, and personal information.</w:t>
      </w:r>
    </w:p>
    <w:p w:rsidRPr="008B5294" w:rsidR="008B5294" w:rsidP="008B5294" w:rsidRDefault="008B5294" w14:paraId="11CE24C8" w14:textId="77777777">
      <w:pPr>
        <w:pStyle w:val="ListParagraph"/>
        <w:numPr>
          <w:ilvl w:val="0"/>
          <w:numId w:val="21"/>
        </w:numPr>
      </w:pPr>
      <w:r w:rsidRPr="008B5294">
        <w:t>Company contracts and legal records</w:t>
      </w:r>
    </w:p>
    <w:p w:rsidRPr="006E6736" w:rsidR="006E6736" w:rsidP="006E6736" w:rsidRDefault="006E6736" w14:paraId="1B5EFACA" w14:textId="0435EE55">
      <w:pPr>
        <w:pStyle w:val="Heading1"/>
        <w:numPr>
          <w:ilvl w:val="0"/>
          <w:numId w:val="1"/>
        </w:numPr>
      </w:pPr>
      <w:bookmarkStart w:name="_Toc61439315" w:id="6"/>
      <w:r w:rsidRPr="006E6736">
        <w:t>Device Security:</w:t>
      </w:r>
      <w:bookmarkEnd w:id="6"/>
    </w:p>
    <w:p w:rsidRPr="006E6736" w:rsidR="006E6736" w:rsidP="006E6736" w:rsidRDefault="006E6736" w14:paraId="25C7D61A" w14:textId="295FFFC1">
      <w:pPr>
        <w:pStyle w:val="ListParagraph"/>
        <w:numPr>
          <w:ilvl w:val="1"/>
          <w:numId w:val="1"/>
        </w:numPr>
      </w:pPr>
      <w:r w:rsidRPr="006E6736">
        <w:t>Company Use.</w:t>
      </w:r>
    </w:p>
    <w:p w:rsidRPr="006E6736" w:rsidR="006E6736" w:rsidP="006E6736" w:rsidRDefault="006E6736" w14:paraId="7E6D5831" w14:textId="295C4B6F">
      <w:r w:rsidRPr="006E6736">
        <w:t xml:space="preserve">To ensure the security of all company-issued devices and information, </w:t>
      </w:r>
      <w:proofErr w:type="spellStart"/>
      <w:r>
        <w:t>Xtracap</w:t>
      </w:r>
      <w:proofErr w:type="spellEnd"/>
      <w:r w:rsidRPr="006E6736">
        <w:t xml:space="preserve"> employees are required to:</w:t>
      </w:r>
    </w:p>
    <w:p w:rsidRPr="006E6736" w:rsidR="006E6736" w:rsidP="006E6736" w:rsidRDefault="006E6736" w14:paraId="43DD4B35" w14:textId="77777777">
      <w:pPr>
        <w:pStyle w:val="ListParagraph"/>
        <w:numPr>
          <w:ilvl w:val="0"/>
          <w:numId w:val="25"/>
        </w:numPr>
      </w:pPr>
      <w:r w:rsidRPr="006E6736">
        <w:t>Keep all company-issued devices password-protected (minimum of 8 characters). This includes tablets, computers, and mobile devices.</w:t>
      </w:r>
    </w:p>
    <w:p w:rsidRPr="006E6736" w:rsidR="006E6736" w:rsidP="006E6736" w:rsidRDefault="006E6736" w14:paraId="1B9B1064" w14:textId="77777777">
      <w:pPr>
        <w:pStyle w:val="ListParagraph"/>
        <w:numPr>
          <w:ilvl w:val="0"/>
          <w:numId w:val="25"/>
        </w:numPr>
      </w:pPr>
      <w:r w:rsidRPr="006E6736">
        <w:t>Secure all relevant devices before leaving their desk.</w:t>
      </w:r>
    </w:p>
    <w:p w:rsidRPr="006E6736" w:rsidR="006E6736" w:rsidP="006E6736" w:rsidRDefault="006E6736" w14:paraId="26D08187" w14:textId="77777777">
      <w:pPr>
        <w:pStyle w:val="ListParagraph"/>
        <w:numPr>
          <w:ilvl w:val="0"/>
          <w:numId w:val="25"/>
        </w:numPr>
      </w:pPr>
      <w:r w:rsidRPr="006E6736">
        <w:lastRenderedPageBreak/>
        <w:t>Obtain authorization from the Office Manager and/or Inventory Manager before removing devices from company premises.</w:t>
      </w:r>
    </w:p>
    <w:p w:rsidRPr="006E6736" w:rsidR="006E6736" w:rsidP="006E6736" w:rsidRDefault="006E6736" w14:paraId="2805F089" w14:textId="77777777">
      <w:pPr>
        <w:pStyle w:val="ListParagraph"/>
        <w:numPr>
          <w:ilvl w:val="0"/>
          <w:numId w:val="25"/>
        </w:numPr>
      </w:pPr>
      <w:r w:rsidRPr="006E6736">
        <w:t>Refrain from sharing private passwords with coworkers, personal acquaintances, senior personnel, and/or shareholders.</w:t>
      </w:r>
    </w:p>
    <w:p w:rsidR="006E6736" w:rsidP="006E6736" w:rsidRDefault="006E6736" w14:paraId="06E97F1B" w14:textId="7618CA14">
      <w:pPr>
        <w:pStyle w:val="ListParagraph"/>
        <w:numPr>
          <w:ilvl w:val="0"/>
          <w:numId w:val="25"/>
        </w:numPr>
      </w:pPr>
      <w:r w:rsidRPr="006E6736">
        <w:t>Regularly update devices with the latest security software.</w:t>
      </w:r>
    </w:p>
    <w:p w:rsidRPr="006E6736" w:rsidR="006E6736" w:rsidP="00D06E24" w:rsidRDefault="006E6736" w14:paraId="317E6696" w14:textId="77777777">
      <w:r>
        <w:t xml:space="preserve">5.2 </w:t>
      </w:r>
      <w:r w:rsidRPr="006E6736">
        <w:t>Personal Use.</w:t>
      </w:r>
    </w:p>
    <w:p w:rsidRPr="006E6736" w:rsidR="006E6736" w:rsidP="00D06E24" w:rsidRDefault="00D06E24" w14:paraId="593249D4" w14:textId="7EAA7515">
      <w:proofErr w:type="spellStart"/>
      <w:r>
        <w:t>Xtracap</w:t>
      </w:r>
      <w:proofErr w:type="spellEnd"/>
      <w:r w:rsidRPr="006E6736" w:rsidR="006E6736">
        <w:t xml:space="preserve"> recognizes that employees may be required to use personal devices to access company systems. In these cases, employees must report this information to management for record-keeping purposes. To ensure company systems are protected, all employees are required to:</w:t>
      </w:r>
    </w:p>
    <w:p w:rsidRPr="006E6736" w:rsidR="006E6736" w:rsidP="00D26CCD" w:rsidRDefault="006E6736" w14:paraId="794732D6" w14:textId="41CA0190">
      <w:pPr>
        <w:pStyle w:val="ListParagraph"/>
        <w:numPr>
          <w:ilvl w:val="0"/>
          <w:numId w:val="31"/>
        </w:numPr>
        <w:tabs>
          <w:tab w:val="left" w:pos="540"/>
          <w:tab w:val="left" w:pos="1080"/>
        </w:tabs>
        <w:ind w:left="540"/>
        <w:rPr>
          <w:del w:author="Anjaly T A" w:date="2021-07-30T12:24:31.867Z" w:id="283903412"/>
        </w:rPr>
      </w:pPr>
      <w:r w:rsidR="006E6736">
        <w:rPr/>
        <w:t xml:space="preserve">Ensure all personal devices used to access company-related systems are password </w:t>
      </w:r>
      <w:proofErr w:type="gramStart"/>
      <w:r w:rsidR="006E6736">
        <w:rPr/>
        <w:t>protected(</w:t>
      </w:r>
      <w:proofErr w:type="gramEnd"/>
      <w:r w:rsidR="006E6736">
        <w:rPr/>
        <w:t>minimum of 8 characters).</w:t>
      </w:r>
    </w:p>
    <w:p w:rsidRPr="006E6736" w:rsidR="006E6736" w:rsidP="43724AAB" w:rsidRDefault="006E6736" w14:paraId="3B76405E" w14:textId="77777777" w14:noSpellErr="1">
      <w:pPr>
        <w:pStyle w:val="Normal"/>
        <w:tabs>
          <w:tab w:val="left" w:pos="540"/>
        </w:tabs>
        <w:ind w:left="0"/>
        <w:pPrChange w:author="Anjaly T A" w:date="2021-07-30T12:24:30.924Z">
          <w:pPr>
            <w:pStyle w:val="ListParagraph"/>
            <w:numPr>
              <w:ilvl w:val="0"/>
              <w:numId w:val="31"/>
            </w:numPr>
            <w:tabs>
              <w:tab w:val="left" w:leader="none" w:pos="540"/>
            </w:tabs>
            <w:ind w:hanging="810"/>
          </w:pPr>
        </w:pPrChange>
      </w:pPr>
      <w:r w:rsidR="006E6736">
        <w:rPr/>
        <w:t>Install full-featured antivirus software.</w:t>
      </w:r>
    </w:p>
    <w:p w:rsidRPr="006E6736" w:rsidR="006E6736" w:rsidP="00D06E24" w:rsidRDefault="006E6736" w14:paraId="42901D1B" w14:textId="77777777">
      <w:pPr>
        <w:pStyle w:val="ListParagraph"/>
        <w:numPr>
          <w:ilvl w:val="0"/>
          <w:numId w:val="29"/>
        </w:numPr>
        <w:ind w:left="540"/>
      </w:pPr>
      <w:r w:rsidRPr="006E6736">
        <w:t>Regularly upgrade antivirus software.</w:t>
      </w:r>
    </w:p>
    <w:p w:rsidRPr="006E6736" w:rsidR="006E6736" w:rsidP="00D06E24" w:rsidRDefault="006E6736" w14:paraId="2DB96F2C" w14:textId="77777777">
      <w:pPr>
        <w:pStyle w:val="ListParagraph"/>
        <w:numPr>
          <w:ilvl w:val="0"/>
          <w:numId w:val="29"/>
        </w:numPr>
        <w:ind w:left="540"/>
      </w:pPr>
      <w:r w:rsidRPr="006E6736">
        <w:t>Lock all devices if left unattended.</w:t>
      </w:r>
    </w:p>
    <w:p w:rsidR="00294AB3" w:rsidP="00294AB3" w:rsidRDefault="006E6736" w14:paraId="67F135DB" w14:textId="16D41E56">
      <w:pPr>
        <w:pStyle w:val="ListParagraph"/>
        <w:numPr>
          <w:ilvl w:val="0"/>
          <w:numId w:val="29"/>
        </w:numPr>
        <w:ind w:left="540"/>
      </w:pPr>
      <w:r w:rsidRPr="006E6736">
        <w:t xml:space="preserve">Ensure all devices are </w:t>
      </w:r>
      <w:proofErr w:type="gramStart"/>
      <w:r w:rsidRPr="006E6736">
        <w:t>protected at all times</w:t>
      </w:r>
      <w:proofErr w:type="gramEnd"/>
      <w:r w:rsidRPr="006E6736">
        <w:t>.</w:t>
      </w:r>
    </w:p>
    <w:p w:rsidRPr="006E6736" w:rsidR="006E6736" w:rsidP="00D06E24" w:rsidRDefault="006E6736" w14:paraId="72E3E071" w14:textId="6DA1817B">
      <w:pPr>
        <w:pStyle w:val="ListParagraph"/>
        <w:numPr>
          <w:ilvl w:val="0"/>
          <w:numId w:val="29"/>
        </w:numPr>
        <w:ind w:left="540"/>
      </w:pPr>
      <w:r w:rsidRPr="006E6736">
        <w:t>Always use secure and private networks.</w:t>
      </w:r>
    </w:p>
    <w:p w:rsidRPr="006E6736" w:rsidR="006E6736" w:rsidP="00D06E24" w:rsidRDefault="006E6736" w14:paraId="2FFA52CB" w14:textId="4B93201F">
      <w:r w:rsidRPr="006E6736">
        <w:t>5.3 Email Security.</w:t>
      </w:r>
    </w:p>
    <w:p w:rsidRPr="006E6736" w:rsidR="006E6736" w:rsidP="00D26CCD" w:rsidRDefault="006E6736" w14:paraId="3147077E" w14:textId="75432467">
      <w:pPr>
        <w:pStyle w:val="ListParagraph"/>
        <w:ind w:left="0"/>
      </w:pPr>
      <w:r w:rsidRPr="006E6736">
        <w:t xml:space="preserve">Protecting email systems is a high priority as emails can lead to data theft, scams, and carry malicious software like worms and bugs. Therefore, </w:t>
      </w:r>
      <w:proofErr w:type="spellStart"/>
      <w:r w:rsidR="008C2683">
        <w:t>Xtracap</w:t>
      </w:r>
      <w:proofErr w:type="spellEnd"/>
      <w:r w:rsidR="008C2683">
        <w:t xml:space="preserve"> </w:t>
      </w:r>
      <w:r w:rsidRPr="006E6736">
        <w:t>requires all employees to:</w:t>
      </w:r>
    </w:p>
    <w:p w:rsidRPr="006E6736" w:rsidR="006E6736" w:rsidP="00D26CCD" w:rsidRDefault="006E6736" w14:paraId="0CF74D22" w14:textId="77777777">
      <w:pPr>
        <w:pStyle w:val="ListParagraph"/>
        <w:numPr>
          <w:ilvl w:val="0"/>
          <w:numId w:val="32"/>
        </w:numPr>
        <w:ind w:left="540"/>
      </w:pPr>
      <w:r w:rsidRPr="006E6736">
        <w:t>Verify the legitimacy of each email, including the email address and sender name.</w:t>
      </w:r>
    </w:p>
    <w:p w:rsidRPr="006E6736" w:rsidR="006E6736" w:rsidP="00D26CCD" w:rsidRDefault="006E6736" w14:paraId="0656DB76" w14:textId="77777777">
      <w:pPr>
        <w:pStyle w:val="ListParagraph"/>
        <w:numPr>
          <w:ilvl w:val="0"/>
          <w:numId w:val="32"/>
        </w:numPr>
        <w:ind w:left="540"/>
      </w:pPr>
      <w:r w:rsidRPr="006E6736">
        <w:t>Avoid opening suspicious emails, attachments, and clicking on links.</w:t>
      </w:r>
    </w:p>
    <w:p w:rsidRPr="006E6736" w:rsidR="006E6736" w:rsidP="00D26CCD" w:rsidRDefault="006E6736" w14:paraId="4D2DE3A1" w14:textId="77777777">
      <w:pPr>
        <w:pStyle w:val="ListParagraph"/>
        <w:numPr>
          <w:ilvl w:val="0"/>
          <w:numId w:val="32"/>
        </w:numPr>
        <w:ind w:left="540"/>
      </w:pPr>
      <w:r w:rsidRPr="006E6736">
        <w:t>Look for any significant grammatical errors.</w:t>
      </w:r>
    </w:p>
    <w:p w:rsidRPr="006E6736" w:rsidR="006E6736" w:rsidP="00D26CCD" w:rsidRDefault="006E6736" w14:paraId="7482864E" w14:textId="77777777">
      <w:pPr>
        <w:pStyle w:val="ListParagraph"/>
        <w:numPr>
          <w:ilvl w:val="0"/>
          <w:numId w:val="32"/>
        </w:numPr>
        <w:ind w:left="540"/>
      </w:pPr>
      <w:r w:rsidRPr="006E6736">
        <w:t>Avoid clickbait titles and links.</w:t>
      </w:r>
    </w:p>
    <w:p w:rsidRPr="006E6736" w:rsidR="006E6736" w:rsidP="00D26CCD" w:rsidRDefault="006E6736" w14:paraId="4E6750FA" w14:textId="77777777">
      <w:pPr>
        <w:pStyle w:val="ListParagraph"/>
        <w:numPr>
          <w:ilvl w:val="0"/>
          <w:numId w:val="32"/>
        </w:numPr>
        <w:ind w:left="540"/>
      </w:pPr>
      <w:r w:rsidRPr="006E6736">
        <w:t>Contact the IT department regarding any suspicious emails.</w:t>
      </w:r>
    </w:p>
    <w:p w:rsidRPr="006E6736" w:rsidR="006E6736" w:rsidP="00D06E24" w:rsidRDefault="006E6736" w14:paraId="6C9A5D5C" w14:textId="47FAB6B6">
      <w:r w:rsidRPr="006E6736">
        <w:t>5.4</w:t>
      </w:r>
      <w:r w:rsidR="00D26CCD">
        <w:t xml:space="preserve"> </w:t>
      </w:r>
      <w:r w:rsidRPr="006E6736">
        <w:t>Transferring Data.</w:t>
      </w:r>
    </w:p>
    <w:p w:rsidRPr="006E6736" w:rsidR="006E6736" w:rsidP="00D26CCD" w:rsidRDefault="00D26CCD" w14:paraId="78FC8AC1" w14:textId="6AE69E82">
      <w:pPr>
        <w:pStyle w:val="ListParagraph"/>
        <w:numPr>
          <w:ilvl w:val="0"/>
          <w:numId w:val="33"/>
        </w:numPr>
        <w:ind w:left="450"/>
      </w:pPr>
      <w:proofErr w:type="spellStart"/>
      <w:r>
        <w:t>Xtracap</w:t>
      </w:r>
      <w:proofErr w:type="spellEnd"/>
      <w:r>
        <w:t xml:space="preserve"> </w:t>
      </w:r>
      <w:r w:rsidRPr="006E6736" w:rsidR="006E6736">
        <w:t>recognizes the security risks of transferring confidential data internally and/or externally. To minimize the chances of data theft, we instruct all employees to:</w:t>
      </w:r>
    </w:p>
    <w:p w:rsidRPr="006E6736" w:rsidR="006E6736" w:rsidP="00D26CCD" w:rsidRDefault="006E6736" w14:paraId="0B640388" w14:textId="77777777">
      <w:pPr>
        <w:pStyle w:val="ListParagraph"/>
        <w:numPr>
          <w:ilvl w:val="0"/>
          <w:numId w:val="33"/>
        </w:numPr>
        <w:ind w:left="450"/>
      </w:pPr>
      <w:r w:rsidRPr="006E6736">
        <w:t>Refrain from transferring classified information to employees and outside parties.</w:t>
      </w:r>
    </w:p>
    <w:p w:rsidRPr="006E6736" w:rsidR="006E6736" w:rsidP="00D26CCD" w:rsidRDefault="006E6736" w14:paraId="16E81DCC" w14:textId="65775F84">
      <w:pPr>
        <w:pStyle w:val="ListParagraph"/>
        <w:numPr>
          <w:ilvl w:val="0"/>
          <w:numId w:val="33"/>
        </w:numPr>
        <w:ind w:left="450"/>
      </w:pPr>
      <w:r w:rsidRPr="006E6736">
        <w:t xml:space="preserve">Only transfer confidential data over </w:t>
      </w:r>
      <w:proofErr w:type="spellStart"/>
      <w:r w:rsidR="008C2683">
        <w:t>Xtracap</w:t>
      </w:r>
      <w:proofErr w:type="spellEnd"/>
      <w:r w:rsidRPr="006E6736">
        <w:t xml:space="preserve"> networks.</w:t>
      </w:r>
    </w:p>
    <w:p w:rsidRPr="006E6736" w:rsidR="006E6736" w:rsidP="00D26CCD" w:rsidRDefault="006E6736" w14:paraId="61CBE716" w14:textId="77777777">
      <w:pPr>
        <w:pStyle w:val="ListParagraph"/>
        <w:numPr>
          <w:ilvl w:val="0"/>
          <w:numId w:val="33"/>
        </w:numPr>
        <w:ind w:left="450"/>
      </w:pPr>
      <w:r w:rsidRPr="006E6736">
        <w:t>Obtain the necessary authorization from senior management.</w:t>
      </w:r>
    </w:p>
    <w:p w:rsidRPr="006E6736" w:rsidR="006E6736" w:rsidP="00D26CCD" w:rsidRDefault="006E6736" w14:paraId="666D17DF" w14:textId="77777777">
      <w:pPr>
        <w:pStyle w:val="ListParagraph"/>
        <w:numPr>
          <w:ilvl w:val="0"/>
          <w:numId w:val="33"/>
        </w:numPr>
        <w:ind w:left="450"/>
      </w:pPr>
      <w:r w:rsidRPr="006E6736">
        <w:t>Verify the recipient of the information and ensure they have the appropriate security measures in place.</w:t>
      </w:r>
    </w:p>
    <w:p w:rsidRPr="006E6736" w:rsidR="006E6736" w:rsidP="00D26CCD" w:rsidRDefault="006E6736" w14:paraId="0239C0E6" w14:textId="6C378463">
      <w:pPr>
        <w:pStyle w:val="ListParagraph"/>
        <w:numPr>
          <w:ilvl w:val="0"/>
          <w:numId w:val="33"/>
        </w:numPr>
        <w:ind w:left="450"/>
      </w:pPr>
      <w:r w:rsidRPr="006E6736">
        <w:t xml:space="preserve">Adhere to </w:t>
      </w:r>
      <w:proofErr w:type="spellStart"/>
      <w:r w:rsidR="00D26CCD">
        <w:t>Xtracap</w:t>
      </w:r>
      <w:proofErr w:type="spellEnd"/>
      <w:r w:rsidR="00D26CCD">
        <w:t xml:space="preserve"> </w:t>
      </w:r>
      <w:r w:rsidRPr="006E6736">
        <w:t>data protection law and </w:t>
      </w:r>
      <w:hyperlink w:history="1" r:id="rId11">
        <w:r w:rsidRPr="006E6736">
          <w:t>confidentiality agreement</w:t>
        </w:r>
      </w:hyperlink>
      <w:r w:rsidRPr="006E6736">
        <w:t>.</w:t>
      </w:r>
    </w:p>
    <w:p w:rsidR="006E6736" w:rsidP="00D26CCD" w:rsidRDefault="006E6736" w14:paraId="7CA9E6D5" w14:textId="77777777">
      <w:pPr>
        <w:pStyle w:val="ListParagraph"/>
        <w:numPr>
          <w:ilvl w:val="0"/>
          <w:numId w:val="33"/>
        </w:numPr>
        <w:ind w:left="450"/>
        <w:rPr>
          <w:rFonts w:ascii="Helvetica" w:hAnsi="Helvetica"/>
          <w:color w:val="404040"/>
          <w:sz w:val="27"/>
          <w:szCs w:val="27"/>
        </w:rPr>
      </w:pPr>
      <w:r w:rsidRPr="006E6736">
        <w:t>Immediately alert the IT department regarding any breaches, malicious software, and/or scams</w:t>
      </w:r>
      <w:r>
        <w:rPr>
          <w:rFonts w:ascii="Helvetica" w:hAnsi="Helvetica"/>
          <w:color w:val="404040"/>
          <w:sz w:val="27"/>
          <w:szCs w:val="27"/>
        </w:rPr>
        <w:t>.</w:t>
      </w:r>
    </w:p>
    <w:p w:rsidR="006E6736" w:rsidP="006E6736" w:rsidRDefault="006E6736" w14:paraId="431AA217" w14:textId="77777777">
      <w:pPr>
        <w:spacing w:after="0" w:line="240" w:lineRule="auto"/>
        <w:rPr>
          <w:del w:author="Anjaly T A" w:date="2022-08-23T07:51:22.134Z" w:id="1174943704"/>
          <w:rFonts w:ascii="Helvetica" w:hAnsi="Helvetica"/>
          <w:color w:val="404040"/>
          <w:sz w:val="27"/>
          <w:szCs w:val="27"/>
        </w:rPr>
      </w:pPr>
    </w:p>
    <w:p w:rsidR="006E6736" w:rsidP="006E6736" w:rsidRDefault="006E6736" w14:paraId="300D4C7D" w14:textId="2B264643">
      <w:pPr>
        <w:rPr>
          <w:del w:author="Anjaly T A" w:date="2022-08-23T07:51:21.834Z" w:id="1204934202"/>
        </w:rPr>
      </w:pPr>
    </w:p>
    <w:p w:rsidRPr="006E6736" w:rsidR="006E6736" w:rsidP="006E6736" w:rsidRDefault="006E6736" w14:paraId="29EB3EA1" w14:textId="77777777">
      <w:pPr>
        <w:rPr>
          <w:del w:author="Anjaly T A" w:date="2022-08-23T07:51:21.585Z" w:id="434632284"/>
        </w:rPr>
      </w:pPr>
    </w:p>
    <w:p w:rsidRPr="002D6869" w:rsidR="00150D24" w:rsidP="0C22ADE7" w:rsidRDefault="00150D24" w14:paraId="005CB299" w14:textId="77777777">
      <w:pPr>
        <w:pStyle w:val="ListParagraph"/>
        <w:ind w:left="0"/>
      </w:pPr>
    </w:p>
    <w:sectPr w:rsidRPr="002D6869" w:rsidR="00150D24">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4BBB" w:rsidP="0066487F" w:rsidRDefault="00F14BBB" w14:paraId="04CE9477" w14:textId="77777777">
      <w:pPr>
        <w:spacing w:after="0" w:line="240" w:lineRule="auto"/>
      </w:pPr>
      <w:r>
        <w:separator/>
      </w:r>
    </w:p>
  </w:endnote>
  <w:endnote w:type="continuationSeparator" w:id="0">
    <w:p w:rsidR="00F14BBB" w:rsidP="0066487F" w:rsidRDefault="00F14BBB" w14:paraId="303F2B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72E22" w:rsidR="00D06E24" w:rsidP="00C72E22" w:rsidRDefault="00D06E24" w14:paraId="4D316FE5" w14:textId="77777777">
    <w:pPr>
      <w:pStyle w:val="Footer"/>
      <w:pBdr>
        <w:top w:val="thinThickSmallGap" w:color="622423" w:themeColor="accent2" w:themeShade="7F" w:sz="24" w:space="1"/>
      </w:pBdr>
      <w:rPr>
        <w:rFonts w:asciiTheme="majorHAnsi" w:hAnsiTheme="majorHAnsi" w:eastAsiaTheme="majorEastAsia" w:cstheme="majorBidi"/>
      </w:rPr>
    </w:pPr>
    <w:r>
      <w:rPr>
        <w:rFonts w:eastAsiaTheme="minorEastAsia"/>
      </w:rPr>
      <w:fldChar w:fldCharType="begin"/>
    </w:r>
    <w:r>
      <w:instrText xml:space="preserve"> PAGE   \* MERGEFORMAT </w:instrText>
    </w:r>
    <w:r>
      <w:rPr>
        <w:rFonts w:eastAsiaTheme="minorEastAsia"/>
      </w:rPr>
      <w:fldChar w:fldCharType="separate"/>
    </w:r>
    <w:r w:rsidRPr="00E71DD8">
      <w:rPr>
        <w:rFonts w:asciiTheme="majorHAnsi" w:hAnsiTheme="majorHAnsi" w:eastAsiaTheme="majorEastAsia" w:cstheme="majorBidi"/>
        <w:noProof/>
      </w:rPr>
      <w:t>6</w:t>
    </w:r>
    <w:r>
      <w:rPr>
        <w:rFonts w:asciiTheme="majorHAnsi" w:hAnsiTheme="majorHAnsi"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4BBB" w:rsidP="0066487F" w:rsidRDefault="00F14BBB" w14:paraId="79CC754E" w14:textId="77777777">
      <w:pPr>
        <w:spacing w:after="0" w:line="240" w:lineRule="auto"/>
      </w:pPr>
      <w:r>
        <w:separator/>
      </w:r>
    </w:p>
  </w:footnote>
  <w:footnote w:type="continuationSeparator" w:id="0">
    <w:p w:rsidR="00F14BBB" w:rsidP="0066487F" w:rsidRDefault="00F14BBB" w14:paraId="7C30AC2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6487F" w:rsidR="00D06E24" w:rsidRDefault="00D06E24" w14:paraId="0681C951" w14:textId="505BAEAC">
    <w:pPr>
      <w:pStyle w:val="Header"/>
      <w:rPr>
        <w:rFonts w:ascii="Verdana" w:hAnsi="Verdana"/>
        <w:sz w:val="24"/>
        <w:szCs w:val="24"/>
      </w:rPr>
    </w:pPr>
  </w:p>
  <w:p w:rsidR="00D06E24" w:rsidRDefault="00D06E24" w14:paraId="3C14ED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1EB5"/>
    <w:multiLevelType w:val="hybridMultilevel"/>
    <w:tmpl w:val="9CC6CF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3B852A7"/>
    <w:multiLevelType w:val="multilevel"/>
    <w:tmpl w:val="24C28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48626C3"/>
    <w:multiLevelType w:val="multilevel"/>
    <w:tmpl w:val="67AEE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6E94F70"/>
    <w:multiLevelType w:val="hybridMultilevel"/>
    <w:tmpl w:val="7BA4CBF8"/>
    <w:lvl w:ilvl="0" w:tplc="40090001">
      <w:start w:val="1"/>
      <w:numFmt w:val="bullet"/>
      <w:lvlText w:val=""/>
      <w:lvlJc w:val="left"/>
      <w:pPr>
        <w:ind w:left="1140" w:hanging="360"/>
      </w:pPr>
      <w:rPr>
        <w:rFonts w:hint="default" w:ascii="Symbol" w:hAnsi="Symbol"/>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4" w15:restartNumberingAfterBreak="0">
    <w:nsid w:val="07101E4C"/>
    <w:multiLevelType w:val="hybridMultilevel"/>
    <w:tmpl w:val="0409001F"/>
    <w:lvl w:ilvl="0" w:tplc="52028C74">
      <w:start w:val="1"/>
      <w:numFmt w:val="decimal"/>
      <w:lvlText w:val="%1."/>
      <w:lvlJc w:val="left"/>
      <w:pPr>
        <w:ind w:left="360" w:hanging="360"/>
      </w:pPr>
    </w:lvl>
    <w:lvl w:ilvl="1" w:tplc="9EAA6E48">
      <w:start w:val="1"/>
      <w:numFmt w:val="decimal"/>
      <w:lvlText w:val="%1.%2."/>
      <w:lvlJc w:val="left"/>
      <w:pPr>
        <w:ind w:left="792" w:hanging="432"/>
      </w:pPr>
    </w:lvl>
    <w:lvl w:ilvl="2" w:tplc="4A32C8DC">
      <w:start w:val="1"/>
      <w:numFmt w:val="decimal"/>
      <w:lvlText w:val="%1.%2.%3."/>
      <w:lvlJc w:val="left"/>
      <w:pPr>
        <w:ind w:left="1224" w:hanging="504"/>
      </w:pPr>
    </w:lvl>
    <w:lvl w:ilvl="3" w:tplc="5CBCF792">
      <w:start w:val="1"/>
      <w:numFmt w:val="decimal"/>
      <w:lvlText w:val="%1.%2.%3.%4."/>
      <w:lvlJc w:val="left"/>
      <w:pPr>
        <w:ind w:left="1728" w:hanging="648"/>
      </w:pPr>
    </w:lvl>
    <w:lvl w:ilvl="4" w:tplc="43403D22">
      <w:start w:val="1"/>
      <w:numFmt w:val="decimal"/>
      <w:lvlText w:val="%1.%2.%3.%4.%5."/>
      <w:lvlJc w:val="left"/>
      <w:pPr>
        <w:ind w:left="2232" w:hanging="792"/>
      </w:pPr>
    </w:lvl>
    <w:lvl w:ilvl="5" w:tplc="C1E03772">
      <w:start w:val="1"/>
      <w:numFmt w:val="decimal"/>
      <w:lvlText w:val="%1.%2.%3.%4.%5.%6."/>
      <w:lvlJc w:val="left"/>
      <w:pPr>
        <w:ind w:left="2736" w:hanging="936"/>
      </w:pPr>
    </w:lvl>
    <w:lvl w:ilvl="6" w:tplc="6FF0E8AC">
      <w:start w:val="1"/>
      <w:numFmt w:val="decimal"/>
      <w:lvlText w:val="%1.%2.%3.%4.%5.%6.%7."/>
      <w:lvlJc w:val="left"/>
      <w:pPr>
        <w:ind w:left="3240" w:hanging="1080"/>
      </w:pPr>
    </w:lvl>
    <w:lvl w:ilvl="7" w:tplc="B0F09C04">
      <w:start w:val="1"/>
      <w:numFmt w:val="decimal"/>
      <w:lvlText w:val="%1.%2.%3.%4.%5.%6.%7.%8."/>
      <w:lvlJc w:val="left"/>
      <w:pPr>
        <w:ind w:left="3744" w:hanging="1224"/>
      </w:pPr>
    </w:lvl>
    <w:lvl w:ilvl="8" w:tplc="CCC2D134">
      <w:start w:val="1"/>
      <w:numFmt w:val="decimal"/>
      <w:lvlText w:val="%1.%2.%3.%4.%5.%6.%7.%8.%9."/>
      <w:lvlJc w:val="left"/>
      <w:pPr>
        <w:ind w:left="4320" w:hanging="1440"/>
      </w:pPr>
    </w:lvl>
  </w:abstractNum>
  <w:abstractNum w:abstractNumId="5" w15:restartNumberingAfterBreak="0">
    <w:nsid w:val="0955314E"/>
    <w:multiLevelType w:val="hybridMultilevel"/>
    <w:tmpl w:val="0409001F"/>
    <w:lvl w:ilvl="0" w:tplc="77FECF96">
      <w:start w:val="1"/>
      <w:numFmt w:val="decimal"/>
      <w:lvlText w:val="%1."/>
      <w:lvlJc w:val="left"/>
      <w:pPr>
        <w:ind w:left="360" w:hanging="360"/>
      </w:pPr>
    </w:lvl>
    <w:lvl w:ilvl="1" w:tplc="43440C2C">
      <w:start w:val="1"/>
      <w:numFmt w:val="decimal"/>
      <w:lvlText w:val="%1.%2."/>
      <w:lvlJc w:val="left"/>
      <w:pPr>
        <w:ind w:left="792" w:hanging="432"/>
      </w:pPr>
    </w:lvl>
    <w:lvl w:ilvl="2" w:tplc="4B8EEE9E">
      <w:start w:val="1"/>
      <w:numFmt w:val="decimal"/>
      <w:lvlText w:val="%1.%2.%3."/>
      <w:lvlJc w:val="left"/>
      <w:pPr>
        <w:ind w:left="1224" w:hanging="504"/>
      </w:pPr>
    </w:lvl>
    <w:lvl w:ilvl="3" w:tplc="B59A8DD4">
      <w:start w:val="1"/>
      <w:numFmt w:val="decimal"/>
      <w:lvlText w:val="%1.%2.%3.%4."/>
      <w:lvlJc w:val="left"/>
      <w:pPr>
        <w:ind w:left="1728" w:hanging="648"/>
      </w:pPr>
    </w:lvl>
    <w:lvl w:ilvl="4" w:tplc="AA120E34">
      <w:start w:val="1"/>
      <w:numFmt w:val="decimal"/>
      <w:lvlText w:val="%1.%2.%3.%4.%5."/>
      <w:lvlJc w:val="left"/>
      <w:pPr>
        <w:ind w:left="2232" w:hanging="792"/>
      </w:pPr>
    </w:lvl>
    <w:lvl w:ilvl="5" w:tplc="3746FF40">
      <w:start w:val="1"/>
      <w:numFmt w:val="decimal"/>
      <w:lvlText w:val="%1.%2.%3.%4.%5.%6."/>
      <w:lvlJc w:val="left"/>
      <w:pPr>
        <w:ind w:left="2736" w:hanging="936"/>
      </w:pPr>
    </w:lvl>
    <w:lvl w:ilvl="6" w:tplc="FEFCACA0">
      <w:start w:val="1"/>
      <w:numFmt w:val="decimal"/>
      <w:lvlText w:val="%1.%2.%3.%4.%5.%6.%7."/>
      <w:lvlJc w:val="left"/>
      <w:pPr>
        <w:ind w:left="3240" w:hanging="1080"/>
      </w:pPr>
    </w:lvl>
    <w:lvl w:ilvl="7" w:tplc="0F385870">
      <w:start w:val="1"/>
      <w:numFmt w:val="decimal"/>
      <w:lvlText w:val="%1.%2.%3.%4.%5.%6.%7.%8."/>
      <w:lvlJc w:val="left"/>
      <w:pPr>
        <w:ind w:left="3744" w:hanging="1224"/>
      </w:pPr>
    </w:lvl>
    <w:lvl w:ilvl="8" w:tplc="372AC60C">
      <w:start w:val="1"/>
      <w:numFmt w:val="decimal"/>
      <w:lvlText w:val="%1.%2.%3.%4.%5.%6.%7.%8.%9."/>
      <w:lvlJc w:val="left"/>
      <w:pPr>
        <w:ind w:left="4320" w:hanging="1440"/>
      </w:pPr>
    </w:lvl>
  </w:abstractNum>
  <w:abstractNum w:abstractNumId="6" w15:restartNumberingAfterBreak="0">
    <w:nsid w:val="0D6A4A88"/>
    <w:multiLevelType w:val="hybridMultilevel"/>
    <w:tmpl w:val="0409001F"/>
    <w:lvl w:ilvl="0" w:tplc="63D2E322">
      <w:start w:val="1"/>
      <w:numFmt w:val="decimal"/>
      <w:lvlText w:val="%1."/>
      <w:lvlJc w:val="left"/>
      <w:pPr>
        <w:ind w:left="360" w:hanging="360"/>
      </w:pPr>
    </w:lvl>
    <w:lvl w:ilvl="1" w:tplc="461CED7C">
      <w:start w:val="1"/>
      <w:numFmt w:val="decimal"/>
      <w:lvlText w:val="%1.%2."/>
      <w:lvlJc w:val="left"/>
      <w:pPr>
        <w:ind w:left="792" w:hanging="432"/>
      </w:pPr>
    </w:lvl>
    <w:lvl w:ilvl="2" w:tplc="62BC2922">
      <w:start w:val="1"/>
      <w:numFmt w:val="decimal"/>
      <w:lvlText w:val="%1.%2.%3."/>
      <w:lvlJc w:val="left"/>
      <w:pPr>
        <w:ind w:left="1224" w:hanging="504"/>
      </w:pPr>
    </w:lvl>
    <w:lvl w:ilvl="3" w:tplc="6792C682">
      <w:start w:val="1"/>
      <w:numFmt w:val="decimal"/>
      <w:lvlText w:val="%1.%2.%3.%4."/>
      <w:lvlJc w:val="left"/>
      <w:pPr>
        <w:ind w:left="1728" w:hanging="648"/>
      </w:pPr>
    </w:lvl>
    <w:lvl w:ilvl="4" w:tplc="F2903EEA">
      <w:start w:val="1"/>
      <w:numFmt w:val="decimal"/>
      <w:lvlText w:val="%1.%2.%3.%4.%5."/>
      <w:lvlJc w:val="left"/>
      <w:pPr>
        <w:ind w:left="2232" w:hanging="792"/>
      </w:pPr>
    </w:lvl>
    <w:lvl w:ilvl="5" w:tplc="FC862B48">
      <w:start w:val="1"/>
      <w:numFmt w:val="decimal"/>
      <w:lvlText w:val="%1.%2.%3.%4.%5.%6."/>
      <w:lvlJc w:val="left"/>
      <w:pPr>
        <w:ind w:left="2736" w:hanging="936"/>
      </w:pPr>
    </w:lvl>
    <w:lvl w:ilvl="6" w:tplc="F732DA44">
      <w:start w:val="1"/>
      <w:numFmt w:val="decimal"/>
      <w:lvlText w:val="%1.%2.%3.%4.%5.%6.%7."/>
      <w:lvlJc w:val="left"/>
      <w:pPr>
        <w:ind w:left="3240" w:hanging="1080"/>
      </w:pPr>
    </w:lvl>
    <w:lvl w:ilvl="7" w:tplc="04662020">
      <w:start w:val="1"/>
      <w:numFmt w:val="decimal"/>
      <w:lvlText w:val="%1.%2.%3.%4.%5.%6.%7.%8."/>
      <w:lvlJc w:val="left"/>
      <w:pPr>
        <w:ind w:left="3744" w:hanging="1224"/>
      </w:pPr>
    </w:lvl>
    <w:lvl w:ilvl="8" w:tplc="D6F64B28">
      <w:start w:val="1"/>
      <w:numFmt w:val="decimal"/>
      <w:lvlText w:val="%1.%2.%3.%4.%5.%6.%7.%8.%9."/>
      <w:lvlJc w:val="left"/>
      <w:pPr>
        <w:ind w:left="4320" w:hanging="1440"/>
      </w:pPr>
    </w:lvl>
  </w:abstractNum>
  <w:abstractNum w:abstractNumId="7" w15:restartNumberingAfterBreak="0">
    <w:nsid w:val="1236684C"/>
    <w:multiLevelType w:val="hybridMultilevel"/>
    <w:tmpl w:val="EE0AA248"/>
    <w:lvl w:ilvl="0" w:tplc="40090001">
      <w:start w:val="1"/>
      <w:numFmt w:val="bullet"/>
      <w:lvlText w:val=""/>
      <w:lvlJc w:val="left"/>
      <w:pPr>
        <w:ind w:left="990" w:hanging="360"/>
      </w:pPr>
      <w:rPr>
        <w:rFonts w:hint="default" w:ascii="Symbol" w:hAnsi="Symbol"/>
      </w:rPr>
    </w:lvl>
    <w:lvl w:ilvl="1" w:tplc="40090003" w:tentative="1">
      <w:start w:val="1"/>
      <w:numFmt w:val="bullet"/>
      <w:lvlText w:val="o"/>
      <w:lvlJc w:val="left"/>
      <w:pPr>
        <w:ind w:left="1710" w:hanging="360"/>
      </w:pPr>
      <w:rPr>
        <w:rFonts w:hint="default" w:ascii="Courier New" w:hAnsi="Courier New" w:cs="Courier New"/>
      </w:rPr>
    </w:lvl>
    <w:lvl w:ilvl="2" w:tplc="40090005" w:tentative="1">
      <w:start w:val="1"/>
      <w:numFmt w:val="bullet"/>
      <w:lvlText w:val=""/>
      <w:lvlJc w:val="left"/>
      <w:pPr>
        <w:ind w:left="2430" w:hanging="360"/>
      </w:pPr>
      <w:rPr>
        <w:rFonts w:hint="default" w:ascii="Wingdings" w:hAnsi="Wingdings"/>
      </w:rPr>
    </w:lvl>
    <w:lvl w:ilvl="3" w:tplc="40090001" w:tentative="1">
      <w:start w:val="1"/>
      <w:numFmt w:val="bullet"/>
      <w:lvlText w:val=""/>
      <w:lvlJc w:val="left"/>
      <w:pPr>
        <w:ind w:left="3150" w:hanging="360"/>
      </w:pPr>
      <w:rPr>
        <w:rFonts w:hint="default" w:ascii="Symbol" w:hAnsi="Symbol"/>
      </w:rPr>
    </w:lvl>
    <w:lvl w:ilvl="4" w:tplc="40090003" w:tentative="1">
      <w:start w:val="1"/>
      <w:numFmt w:val="bullet"/>
      <w:lvlText w:val="o"/>
      <w:lvlJc w:val="left"/>
      <w:pPr>
        <w:ind w:left="3870" w:hanging="360"/>
      </w:pPr>
      <w:rPr>
        <w:rFonts w:hint="default" w:ascii="Courier New" w:hAnsi="Courier New" w:cs="Courier New"/>
      </w:rPr>
    </w:lvl>
    <w:lvl w:ilvl="5" w:tplc="40090005" w:tentative="1">
      <w:start w:val="1"/>
      <w:numFmt w:val="bullet"/>
      <w:lvlText w:val=""/>
      <w:lvlJc w:val="left"/>
      <w:pPr>
        <w:ind w:left="4590" w:hanging="360"/>
      </w:pPr>
      <w:rPr>
        <w:rFonts w:hint="default" w:ascii="Wingdings" w:hAnsi="Wingdings"/>
      </w:rPr>
    </w:lvl>
    <w:lvl w:ilvl="6" w:tplc="40090001" w:tentative="1">
      <w:start w:val="1"/>
      <w:numFmt w:val="bullet"/>
      <w:lvlText w:val=""/>
      <w:lvlJc w:val="left"/>
      <w:pPr>
        <w:ind w:left="5310" w:hanging="360"/>
      </w:pPr>
      <w:rPr>
        <w:rFonts w:hint="default" w:ascii="Symbol" w:hAnsi="Symbol"/>
      </w:rPr>
    </w:lvl>
    <w:lvl w:ilvl="7" w:tplc="40090003" w:tentative="1">
      <w:start w:val="1"/>
      <w:numFmt w:val="bullet"/>
      <w:lvlText w:val="o"/>
      <w:lvlJc w:val="left"/>
      <w:pPr>
        <w:ind w:left="6030" w:hanging="360"/>
      </w:pPr>
      <w:rPr>
        <w:rFonts w:hint="default" w:ascii="Courier New" w:hAnsi="Courier New" w:cs="Courier New"/>
      </w:rPr>
    </w:lvl>
    <w:lvl w:ilvl="8" w:tplc="40090005" w:tentative="1">
      <w:start w:val="1"/>
      <w:numFmt w:val="bullet"/>
      <w:lvlText w:val=""/>
      <w:lvlJc w:val="left"/>
      <w:pPr>
        <w:ind w:left="6750" w:hanging="360"/>
      </w:pPr>
      <w:rPr>
        <w:rFonts w:hint="default" w:ascii="Wingdings" w:hAnsi="Wingdings"/>
      </w:rPr>
    </w:lvl>
  </w:abstractNum>
  <w:abstractNum w:abstractNumId="8"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90B6007"/>
    <w:multiLevelType w:val="hybridMultilevel"/>
    <w:tmpl w:val="68E470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187529"/>
    <w:multiLevelType w:val="multilevel"/>
    <w:tmpl w:val="CFAEF5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8DE0119"/>
    <w:multiLevelType w:val="hybridMultilevel"/>
    <w:tmpl w:val="8A5C4C6E"/>
    <w:lvl w:ilvl="0" w:tplc="40090001">
      <w:start w:val="1"/>
      <w:numFmt w:val="bullet"/>
      <w:lvlText w:val=""/>
      <w:lvlJc w:val="left"/>
      <w:pPr>
        <w:ind w:left="1140" w:hanging="360"/>
      </w:pPr>
      <w:rPr>
        <w:rFonts w:hint="default" w:ascii="Symbol" w:hAnsi="Symbol"/>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14"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5"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157370"/>
    <w:multiLevelType w:val="hybridMultilevel"/>
    <w:tmpl w:val="C51EAB44"/>
    <w:lvl w:ilvl="0" w:tplc="2D021CEE">
      <w:start w:val="1"/>
      <w:numFmt w:val="bullet"/>
      <w:lvlText w:val=""/>
      <w:lvlJc w:val="left"/>
      <w:pPr>
        <w:tabs>
          <w:tab w:val="num" w:pos="720"/>
        </w:tabs>
        <w:ind w:left="720" w:hanging="360"/>
      </w:pPr>
      <w:rPr>
        <w:rFonts w:hint="default" w:ascii="Symbol" w:hAnsi="Symbol"/>
        <w:sz w:val="20"/>
      </w:rPr>
    </w:lvl>
    <w:lvl w:ilvl="1" w:tplc="50A64232" w:tentative="1">
      <w:start w:val="1"/>
      <w:numFmt w:val="bullet"/>
      <w:lvlText w:val=""/>
      <w:lvlJc w:val="left"/>
      <w:pPr>
        <w:tabs>
          <w:tab w:val="num" w:pos="1440"/>
        </w:tabs>
        <w:ind w:left="1440" w:hanging="360"/>
      </w:pPr>
      <w:rPr>
        <w:rFonts w:hint="default" w:ascii="Symbol" w:hAnsi="Symbol"/>
        <w:sz w:val="20"/>
      </w:rPr>
    </w:lvl>
    <w:lvl w:ilvl="2" w:tplc="D97E3B84" w:tentative="1">
      <w:start w:val="1"/>
      <w:numFmt w:val="bullet"/>
      <w:lvlText w:val=""/>
      <w:lvlJc w:val="left"/>
      <w:pPr>
        <w:tabs>
          <w:tab w:val="num" w:pos="2160"/>
        </w:tabs>
        <w:ind w:left="2160" w:hanging="360"/>
      </w:pPr>
      <w:rPr>
        <w:rFonts w:hint="default" w:ascii="Symbol" w:hAnsi="Symbol"/>
        <w:sz w:val="20"/>
      </w:rPr>
    </w:lvl>
    <w:lvl w:ilvl="3" w:tplc="830CD2F4" w:tentative="1">
      <w:start w:val="1"/>
      <w:numFmt w:val="bullet"/>
      <w:lvlText w:val=""/>
      <w:lvlJc w:val="left"/>
      <w:pPr>
        <w:tabs>
          <w:tab w:val="num" w:pos="2880"/>
        </w:tabs>
        <w:ind w:left="2880" w:hanging="360"/>
      </w:pPr>
      <w:rPr>
        <w:rFonts w:hint="default" w:ascii="Symbol" w:hAnsi="Symbol"/>
        <w:sz w:val="20"/>
      </w:rPr>
    </w:lvl>
    <w:lvl w:ilvl="4" w:tplc="8EC21C38" w:tentative="1">
      <w:start w:val="1"/>
      <w:numFmt w:val="bullet"/>
      <w:lvlText w:val=""/>
      <w:lvlJc w:val="left"/>
      <w:pPr>
        <w:tabs>
          <w:tab w:val="num" w:pos="3600"/>
        </w:tabs>
        <w:ind w:left="3600" w:hanging="360"/>
      </w:pPr>
      <w:rPr>
        <w:rFonts w:hint="default" w:ascii="Symbol" w:hAnsi="Symbol"/>
        <w:sz w:val="20"/>
      </w:rPr>
    </w:lvl>
    <w:lvl w:ilvl="5" w:tplc="F9F85994" w:tentative="1">
      <w:start w:val="1"/>
      <w:numFmt w:val="bullet"/>
      <w:lvlText w:val=""/>
      <w:lvlJc w:val="left"/>
      <w:pPr>
        <w:tabs>
          <w:tab w:val="num" w:pos="4320"/>
        </w:tabs>
        <w:ind w:left="4320" w:hanging="360"/>
      </w:pPr>
      <w:rPr>
        <w:rFonts w:hint="default" w:ascii="Symbol" w:hAnsi="Symbol"/>
        <w:sz w:val="20"/>
      </w:rPr>
    </w:lvl>
    <w:lvl w:ilvl="6" w:tplc="149875D2" w:tentative="1">
      <w:start w:val="1"/>
      <w:numFmt w:val="bullet"/>
      <w:lvlText w:val=""/>
      <w:lvlJc w:val="left"/>
      <w:pPr>
        <w:tabs>
          <w:tab w:val="num" w:pos="5040"/>
        </w:tabs>
        <w:ind w:left="5040" w:hanging="360"/>
      </w:pPr>
      <w:rPr>
        <w:rFonts w:hint="default" w:ascii="Symbol" w:hAnsi="Symbol"/>
        <w:sz w:val="20"/>
      </w:rPr>
    </w:lvl>
    <w:lvl w:ilvl="7" w:tplc="575832FA" w:tentative="1">
      <w:start w:val="1"/>
      <w:numFmt w:val="bullet"/>
      <w:lvlText w:val=""/>
      <w:lvlJc w:val="left"/>
      <w:pPr>
        <w:tabs>
          <w:tab w:val="num" w:pos="5760"/>
        </w:tabs>
        <w:ind w:left="5760" w:hanging="360"/>
      </w:pPr>
      <w:rPr>
        <w:rFonts w:hint="default" w:ascii="Symbol" w:hAnsi="Symbol"/>
        <w:sz w:val="20"/>
      </w:rPr>
    </w:lvl>
    <w:lvl w:ilvl="8" w:tplc="FD4859C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2FD0B1F"/>
    <w:multiLevelType w:val="multilevel"/>
    <w:tmpl w:val="A38EE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4C562C4"/>
    <w:multiLevelType w:val="hybridMultilevel"/>
    <w:tmpl w:val="A44433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7215EFD"/>
    <w:multiLevelType w:val="hybridMultilevel"/>
    <w:tmpl w:val="5D1A06E4"/>
    <w:lvl w:ilvl="0" w:tplc="9E3CFC8E">
      <w:start w:val="1"/>
      <w:numFmt w:val="decimal"/>
      <w:lvlText w:val="%1."/>
      <w:lvlJc w:val="left"/>
      <w:pPr>
        <w:ind w:left="720" w:hanging="360"/>
      </w:pPr>
      <w:rPr>
        <w:rFonts w:hint="default"/>
      </w:rPr>
    </w:lvl>
    <w:lvl w:ilvl="1" w:tplc="6778FD4C">
      <w:start w:val="1"/>
      <w:numFmt w:val="decimal"/>
      <w:isLgl/>
      <w:lvlText w:val="%1.%2"/>
      <w:lvlJc w:val="left"/>
      <w:pPr>
        <w:ind w:left="780" w:hanging="420"/>
      </w:pPr>
      <w:rPr>
        <w:rFonts w:hint="default"/>
      </w:rPr>
    </w:lvl>
    <w:lvl w:ilvl="2" w:tplc="E9AC1D72">
      <w:start w:val="1"/>
      <w:numFmt w:val="decimal"/>
      <w:isLgl/>
      <w:lvlText w:val="%1.%2.%3"/>
      <w:lvlJc w:val="left"/>
      <w:pPr>
        <w:ind w:left="1080" w:hanging="720"/>
      </w:pPr>
      <w:rPr>
        <w:rFonts w:hint="default"/>
      </w:rPr>
    </w:lvl>
    <w:lvl w:ilvl="3" w:tplc="129AEA0A">
      <w:start w:val="1"/>
      <w:numFmt w:val="decimal"/>
      <w:isLgl/>
      <w:lvlText w:val="%1.%2.%3.%4"/>
      <w:lvlJc w:val="left"/>
      <w:pPr>
        <w:ind w:left="1080" w:hanging="720"/>
      </w:pPr>
      <w:rPr>
        <w:rFonts w:hint="default"/>
      </w:rPr>
    </w:lvl>
    <w:lvl w:ilvl="4" w:tplc="0EAE6760">
      <w:start w:val="1"/>
      <w:numFmt w:val="decimal"/>
      <w:isLgl/>
      <w:lvlText w:val="%1.%2.%3.%4.%5"/>
      <w:lvlJc w:val="left"/>
      <w:pPr>
        <w:ind w:left="1440" w:hanging="1080"/>
      </w:pPr>
      <w:rPr>
        <w:rFonts w:hint="default"/>
      </w:rPr>
    </w:lvl>
    <w:lvl w:ilvl="5" w:tplc="56D00144">
      <w:start w:val="1"/>
      <w:numFmt w:val="decimal"/>
      <w:isLgl/>
      <w:lvlText w:val="%1.%2.%3.%4.%5.%6"/>
      <w:lvlJc w:val="left"/>
      <w:pPr>
        <w:ind w:left="1440" w:hanging="1080"/>
      </w:pPr>
      <w:rPr>
        <w:rFonts w:hint="default"/>
      </w:rPr>
    </w:lvl>
    <w:lvl w:ilvl="6" w:tplc="C8B42F30">
      <w:start w:val="1"/>
      <w:numFmt w:val="decimal"/>
      <w:isLgl/>
      <w:lvlText w:val="%1.%2.%3.%4.%5.%6.%7"/>
      <w:lvlJc w:val="left"/>
      <w:pPr>
        <w:ind w:left="1800" w:hanging="1440"/>
      </w:pPr>
      <w:rPr>
        <w:rFonts w:hint="default"/>
      </w:rPr>
    </w:lvl>
    <w:lvl w:ilvl="7" w:tplc="A5F4350E">
      <w:start w:val="1"/>
      <w:numFmt w:val="decimal"/>
      <w:isLgl/>
      <w:lvlText w:val="%1.%2.%3.%4.%5.%6.%7.%8"/>
      <w:lvlJc w:val="left"/>
      <w:pPr>
        <w:ind w:left="1800" w:hanging="1440"/>
      </w:pPr>
      <w:rPr>
        <w:rFonts w:hint="default"/>
      </w:rPr>
    </w:lvl>
    <w:lvl w:ilvl="8" w:tplc="EB50DCCE">
      <w:start w:val="1"/>
      <w:numFmt w:val="decimal"/>
      <w:isLgl/>
      <w:lvlText w:val="%1.%2.%3.%4.%5.%6.%7.%8.%9"/>
      <w:lvlJc w:val="left"/>
      <w:pPr>
        <w:ind w:left="1800" w:hanging="1440"/>
      </w:pPr>
      <w:rPr>
        <w:rFonts w:hint="default"/>
      </w:rPr>
    </w:lvl>
  </w:abstractNum>
  <w:abstractNum w:abstractNumId="22" w15:restartNumberingAfterBreak="0">
    <w:nsid w:val="5CA908FD"/>
    <w:multiLevelType w:val="hybridMultilevel"/>
    <w:tmpl w:val="05A83F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F57662"/>
    <w:multiLevelType w:val="hybridMultilevel"/>
    <w:tmpl w:val="C1F69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C596EA6"/>
    <w:multiLevelType w:val="hybridMultilevel"/>
    <w:tmpl w:val="65B8C59A"/>
    <w:lvl w:ilvl="0" w:tplc="40090001">
      <w:start w:val="1"/>
      <w:numFmt w:val="bullet"/>
      <w:lvlText w:val=""/>
      <w:lvlJc w:val="left"/>
      <w:pPr>
        <w:ind w:left="1140" w:hanging="360"/>
      </w:pPr>
      <w:rPr>
        <w:rFonts w:hint="default" w:ascii="Symbol" w:hAnsi="Symbol"/>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28" w15:restartNumberingAfterBreak="0">
    <w:nsid w:val="6D8E258B"/>
    <w:multiLevelType w:val="multilevel"/>
    <w:tmpl w:val="0AB41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43E3173"/>
    <w:multiLevelType w:val="hybridMultilevel"/>
    <w:tmpl w:val="928CA1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A783126"/>
    <w:multiLevelType w:val="hybridMultilevel"/>
    <w:tmpl w:val="2C3E8F40"/>
    <w:lvl w:ilvl="0" w:tplc="B8FC3BD2">
      <w:start w:val="1"/>
      <w:numFmt w:val="decimal"/>
      <w:lvlText w:val="%1"/>
      <w:lvlJc w:val="left"/>
      <w:pPr>
        <w:tabs>
          <w:tab w:val="num" w:pos="0"/>
        </w:tabs>
        <w:ind w:left="360" w:hanging="360"/>
      </w:pPr>
      <w:rPr>
        <w:rFonts w:hint="default"/>
      </w:rPr>
    </w:lvl>
    <w:lvl w:ilvl="1" w:tplc="4448D7AA">
      <w:start w:val="1"/>
      <w:numFmt w:val="decimal"/>
      <w:lvlText w:val="%1.%2"/>
      <w:lvlJc w:val="left"/>
      <w:pPr>
        <w:tabs>
          <w:tab w:val="num" w:pos="216"/>
        </w:tabs>
        <w:ind w:left="792" w:hanging="576"/>
      </w:pPr>
      <w:rPr>
        <w:rFonts w:hint="default"/>
      </w:rPr>
    </w:lvl>
    <w:lvl w:ilvl="2" w:tplc="3912D140">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17402FDE">
      <w:start w:val="1"/>
      <w:numFmt w:val="decimal"/>
      <w:lvlText w:val="%1.%2.%3.%4"/>
      <w:lvlJc w:val="left"/>
      <w:pPr>
        <w:tabs>
          <w:tab w:val="num" w:pos="648"/>
        </w:tabs>
        <w:ind w:left="1728" w:hanging="1080"/>
      </w:pPr>
      <w:rPr>
        <w:rFonts w:hint="default"/>
      </w:rPr>
    </w:lvl>
    <w:lvl w:ilvl="4" w:tplc="C7EE8384">
      <w:start w:val="1"/>
      <w:numFmt w:val="decimal"/>
      <w:lvlText w:val="%1.%2.%3.%4.%5"/>
      <w:lvlJc w:val="left"/>
      <w:pPr>
        <w:tabs>
          <w:tab w:val="num" w:pos="864"/>
        </w:tabs>
        <w:ind w:left="2232" w:hanging="1368"/>
      </w:pPr>
      <w:rPr>
        <w:rFonts w:hint="default"/>
      </w:rPr>
    </w:lvl>
    <w:lvl w:ilvl="5" w:tplc="E376D63A">
      <w:start w:val="1"/>
      <w:numFmt w:val="decimal"/>
      <w:lvlText w:val="%1.%2.%3.%4.%5.%6"/>
      <w:lvlJc w:val="left"/>
      <w:pPr>
        <w:tabs>
          <w:tab w:val="num" w:pos="1080"/>
        </w:tabs>
        <w:ind w:left="2736" w:hanging="1656"/>
      </w:pPr>
      <w:rPr>
        <w:rFonts w:hint="default"/>
      </w:rPr>
    </w:lvl>
    <w:lvl w:ilvl="6" w:tplc="1076F616">
      <w:start w:val="1"/>
      <w:numFmt w:val="decimal"/>
      <w:lvlText w:val="%1.%2.%3.%4.%5.%6.%7"/>
      <w:lvlJc w:val="left"/>
      <w:pPr>
        <w:tabs>
          <w:tab w:val="num" w:pos="1296"/>
        </w:tabs>
        <w:ind w:left="3240" w:hanging="1944"/>
      </w:pPr>
      <w:rPr>
        <w:rFonts w:hint="default"/>
      </w:rPr>
    </w:lvl>
    <w:lvl w:ilvl="7" w:tplc="442CCA3C">
      <w:start w:val="1"/>
      <w:numFmt w:val="decimal"/>
      <w:lvlText w:val="%1.%2.%3.%4.%5.%6.%7.%8"/>
      <w:lvlJc w:val="left"/>
      <w:pPr>
        <w:tabs>
          <w:tab w:val="num" w:pos="1512"/>
        </w:tabs>
        <w:ind w:left="3744" w:hanging="2232"/>
      </w:pPr>
      <w:rPr>
        <w:rFonts w:hint="default"/>
      </w:rPr>
    </w:lvl>
    <w:lvl w:ilvl="8" w:tplc="FE989EAC">
      <w:start w:val="1"/>
      <w:numFmt w:val="decimal"/>
      <w:lvlText w:val="%1.%2.%3.%4.%5.%6.%7.%8.%9"/>
      <w:lvlJc w:val="left"/>
      <w:pPr>
        <w:tabs>
          <w:tab w:val="num" w:pos="2880"/>
        </w:tabs>
        <w:ind w:left="4320" w:hanging="2592"/>
      </w:pPr>
      <w:rPr>
        <w:rFonts w:hint="default"/>
      </w:rPr>
    </w:lvl>
  </w:abstractNum>
  <w:num w:numId="1">
    <w:abstractNumId w:val="15"/>
  </w:num>
  <w:num w:numId="2">
    <w:abstractNumId w:val="4"/>
  </w:num>
  <w:num w:numId="3">
    <w:abstractNumId w:val="8"/>
  </w:num>
  <w:num w:numId="4">
    <w:abstractNumId w:val="25"/>
  </w:num>
  <w:num w:numId="5">
    <w:abstractNumId w:val="16"/>
  </w:num>
  <w:num w:numId="6">
    <w:abstractNumId w:val="11"/>
  </w:num>
  <w:num w:numId="7">
    <w:abstractNumId w:val="24"/>
  </w:num>
  <w:num w:numId="8">
    <w:abstractNumId w:val="5"/>
  </w:num>
  <w:num w:numId="9">
    <w:abstractNumId w:val="10"/>
  </w:num>
  <w:num w:numId="10">
    <w:abstractNumId w:val="30"/>
  </w:num>
  <w:num w:numId="11">
    <w:abstractNumId w:val="6"/>
  </w:num>
  <w:num w:numId="12">
    <w:abstractNumId w:val="21"/>
  </w:num>
  <w:num w:numId="13">
    <w:abstractNumId w:val="23"/>
  </w:num>
  <w:num w:numId="14">
    <w:abstractNumId w:val="14"/>
  </w:num>
  <w:num w:numId="15">
    <w:abstractNumId w:val="20"/>
  </w:num>
  <w:num w:numId="16">
    <w:abstractNumId w:val="22"/>
  </w:num>
  <w:num w:numId="17">
    <w:abstractNumId w:val="26"/>
  </w:num>
  <w:num w:numId="18">
    <w:abstractNumId w:val="1"/>
    <w:lvlOverride w:ilvl="0">
      <w:lvl w:ilvl="0">
        <w:numFmt w:val="bullet"/>
        <w:lvlText w:val=""/>
        <w:lvlJc w:val="left"/>
        <w:pPr>
          <w:tabs>
            <w:tab w:val="num" w:pos="720"/>
          </w:tabs>
          <w:ind w:left="720" w:hanging="360"/>
        </w:pPr>
        <w:rPr>
          <w:rFonts w:hint="default" w:ascii="Wingdings" w:hAnsi="Wingdings"/>
          <w:sz w:val="20"/>
        </w:rPr>
      </w:lvl>
    </w:lvlOverride>
  </w:num>
  <w:num w:numId="19">
    <w:abstractNumId w:val="0"/>
  </w:num>
  <w:num w:numId="20">
    <w:abstractNumId w:val="10"/>
  </w:num>
  <w:num w:numId="21">
    <w:abstractNumId w:val="9"/>
  </w:num>
  <w:num w:numId="22">
    <w:abstractNumId w:val="12"/>
  </w:num>
  <w:num w:numId="23">
    <w:abstractNumId w:val="2"/>
  </w:num>
  <w:num w:numId="24">
    <w:abstractNumId w:val="10"/>
  </w:num>
  <w:num w:numId="25">
    <w:abstractNumId w:val="19"/>
  </w:num>
  <w:num w:numId="26">
    <w:abstractNumId w:val="18"/>
  </w:num>
  <w:num w:numId="27">
    <w:abstractNumId w:val="17"/>
  </w:num>
  <w:num w:numId="28">
    <w:abstractNumId w:val="28"/>
  </w:num>
  <w:num w:numId="29">
    <w:abstractNumId w:val="27"/>
  </w:num>
  <w:num w:numId="30">
    <w:abstractNumId w:val="29"/>
  </w:num>
  <w:num w:numId="31">
    <w:abstractNumId w:val="7"/>
  </w:num>
  <w:num w:numId="32">
    <w:abstractNumId w:val="3"/>
  </w:num>
  <w:num w:numId="33">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F35EE"/>
    <w:rsid w:val="00104D6B"/>
    <w:rsid w:val="0010577C"/>
    <w:rsid w:val="00143E7C"/>
    <w:rsid w:val="00150D24"/>
    <w:rsid w:val="001A6105"/>
    <w:rsid w:val="001A6AB2"/>
    <w:rsid w:val="001C232B"/>
    <w:rsid w:val="001C31CD"/>
    <w:rsid w:val="001C4F84"/>
    <w:rsid w:val="001D04F3"/>
    <w:rsid w:val="001D3DFB"/>
    <w:rsid w:val="001F698B"/>
    <w:rsid w:val="00240316"/>
    <w:rsid w:val="002479B2"/>
    <w:rsid w:val="002731BE"/>
    <w:rsid w:val="00294AB3"/>
    <w:rsid w:val="002D5B0F"/>
    <w:rsid w:val="002D6869"/>
    <w:rsid w:val="003013B8"/>
    <w:rsid w:val="0033192C"/>
    <w:rsid w:val="003E6456"/>
    <w:rsid w:val="00411960"/>
    <w:rsid w:val="0043178E"/>
    <w:rsid w:val="00445399"/>
    <w:rsid w:val="00465B47"/>
    <w:rsid w:val="004B502D"/>
    <w:rsid w:val="005B2557"/>
    <w:rsid w:val="005F2241"/>
    <w:rsid w:val="00630C68"/>
    <w:rsid w:val="00635806"/>
    <w:rsid w:val="0066487F"/>
    <w:rsid w:val="006668BB"/>
    <w:rsid w:val="006B0D53"/>
    <w:rsid w:val="006B3BD7"/>
    <w:rsid w:val="006E6736"/>
    <w:rsid w:val="007161FB"/>
    <w:rsid w:val="00717E04"/>
    <w:rsid w:val="00792C9B"/>
    <w:rsid w:val="00796F89"/>
    <w:rsid w:val="00825A83"/>
    <w:rsid w:val="00857A01"/>
    <w:rsid w:val="00875E48"/>
    <w:rsid w:val="008B5294"/>
    <w:rsid w:val="008B54E3"/>
    <w:rsid w:val="008C2683"/>
    <w:rsid w:val="008C664B"/>
    <w:rsid w:val="009536CD"/>
    <w:rsid w:val="009540EB"/>
    <w:rsid w:val="009C2FC8"/>
    <w:rsid w:val="009F4D2C"/>
    <w:rsid w:val="00AF6146"/>
    <w:rsid w:val="00B148BD"/>
    <w:rsid w:val="00B75AEB"/>
    <w:rsid w:val="00BA253C"/>
    <w:rsid w:val="00BA5DD8"/>
    <w:rsid w:val="00BD3539"/>
    <w:rsid w:val="00BD6ABF"/>
    <w:rsid w:val="00BF37D6"/>
    <w:rsid w:val="00C234F8"/>
    <w:rsid w:val="00C41CE0"/>
    <w:rsid w:val="00C54188"/>
    <w:rsid w:val="00C72E22"/>
    <w:rsid w:val="00C9625F"/>
    <w:rsid w:val="00D06E24"/>
    <w:rsid w:val="00D13927"/>
    <w:rsid w:val="00D26CCD"/>
    <w:rsid w:val="00D71928"/>
    <w:rsid w:val="00D7341F"/>
    <w:rsid w:val="00DA5EF4"/>
    <w:rsid w:val="00DA763C"/>
    <w:rsid w:val="00E06894"/>
    <w:rsid w:val="00E1237C"/>
    <w:rsid w:val="00E6398E"/>
    <w:rsid w:val="00E7086B"/>
    <w:rsid w:val="00E71DD8"/>
    <w:rsid w:val="00E87D2F"/>
    <w:rsid w:val="00EA109F"/>
    <w:rsid w:val="00EA2056"/>
    <w:rsid w:val="00EA41B1"/>
    <w:rsid w:val="00EA5C42"/>
    <w:rsid w:val="00EB55C8"/>
    <w:rsid w:val="00EC4D56"/>
    <w:rsid w:val="00F14BBB"/>
    <w:rsid w:val="00F5048C"/>
    <w:rsid w:val="00F6676B"/>
    <w:rsid w:val="00F71BF3"/>
    <w:rsid w:val="00FA6E5F"/>
    <w:rsid w:val="020C93C5"/>
    <w:rsid w:val="0C22ADE7"/>
    <w:rsid w:val="147D9E69"/>
    <w:rsid w:val="259CD712"/>
    <w:rsid w:val="26AAD8E5"/>
    <w:rsid w:val="29630A3E"/>
    <w:rsid w:val="326252E5"/>
    <w:rsid w:val="34203463"/>
    <w:rsid w:val="3AB840DE"/>
    <w:rsid w:val="3B7E0343"/>
    <w:rsid w:val="41016F5A"/>
    <w:rsid w:val="43724AAB"/>
    <w:rsid w:val="49919A25"/>
    <w:rsid w:val="4AD22AFB"/>
    <w:rsid w:val="4EC4AC67"/>
    <w:rsid w:val="537A6112"/>
    <w:rsid w:val="64930B00"/>
    <w:rsid w:val="6D80AB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C988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styleId="Heading2Char" w:customStyle="1">
    <w:name w:val="Heading 2 Char"/>
    <w:basedOn w:val="DefaultParagraphFont"/>
    <w:link w:val="Heading2"/>
    <w:uiPriority w:val="9"/>
    <w:rsid w:val="00B148BD"/>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B148BD"/>
    <w:rPr>
      <w:rFonts w:asciiTheme="majorHAnsi" w:hAnsiTheme="majorHAnsi" w:eastAsiaTheme="majorEastAsia"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eading4Char" w:customStyle="1">
    <w:name w:val="Heading 4 Char"/>
    <w:basedOn w:val="DefaultParagraphFont"/>
    <w:link w:val="Heading4"/>
    <w:uiPriority w:val="9"/>
    <w:rsid w:val="00E87D2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E87D2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E87D2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E87D2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E87D2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E87D2F"/>
    <w:rPr>
      <w:rFonts w:asciiTheme="majorHAnsi" w:hAnsiTheme="majorHAnsi" w:eastAsiaTheme="majorEastAsia" w:cstheme="majorBidi"/>
      <w:i/>
      <w:iCs/>
      <w:color w:val="404040" w:themeColor="text1" w:themeTint="BF"/>
      <w:sz w:val="20"/>
      <w:szCs w:val="20"/>
    </w:rPr>
  </w:style>
  <w:style w:type="paragraph" w:styleId="NormalWeb">
    <w:name w:val="Normal (Web)"/>
    <w:basedOn w:val="Normal"/>
    <w:uiPriority w:val="99"/>
    <w:semiHidden/>
    <w:unhideWhenUsed/>
    <w:rsid w:val="00E06894"/>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Strong">
    <w:name w:val="Strong"/>
    <w:basedOn w:val="DefaultParagraphFont"/>
    <w:uiPriority w:val="22"/>
    <w:qFormat/>
    <w:rsid w:val="00E06894"/>
    <w:rPr>
      <w:b/>
      <w:bCs/>
    </w:rPr>
  </w:style>
  <w:style w:type="paragraph" w:styleId="TOCHeading">
    <w:name w:val="TOC Heading"/>
    <w:basedOn w:val="Heading1"/>
    <w:next w:val="Normal"/>
    <w:uiPriority w:val="39"/>
    <w:unhideWhenUsed/>
    <w:qFormat/>
    <w:rsid w:val="003E6456"/>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E6456"/>
    <w:pPr>
      <w:spacing w:after="100"/>
    </w:pPr>
  </w:style>
  <w:style w:type="paragraph" w:styleId="paragraph" w:customStyle="1">
    <w:name w:val="paragraph"/>
    <w:basedOn w:val="Normal"/>
    <w:rsid w:val="003E6456"/>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normaltextrun" w:customStyle="1">
    <w:name w:val="normaltextrun"/>
    <w:basedOn w:val="DefaultParagraphFont"/>
    <w:rsid w:val="003E6456"/>
  </w:style>
  <w:style w:type="character" w:styleId="eop" w:customStyle="1">
    <w:name w:val="eop"/>
    <w:basedOn w:val="DefaultParagraphFont"/>
    <w:rsid w:val="003E6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38360">
      <w:bodyDiv w:val="1"/>
      <w:marLeft w:val="0"/>
      <w:marRight w:val="0"/>
      <w:marTop w:val="0"/>
      <w:marBottom w:val="0"/>
      <w:divBdr>
        <w:top w:val="none" w:sz="0" w:space="0" w:color="auto"/>
        <w:left w:val="none" w:sz="0" w:space="0" w:color="auto"/>
        <w:bottom w:val="none" w:sz="0" w:space="0" w:color="auto"/>
        <w:right w:val="none" w:sz="0" w:space="0" w:color="auto"/>
      </w:divBdr>
    </w:div>
    <w:div w:id="1088815854">
      <w:bodyDiv w:val="1"/>
      <w:marLeft w:val="0"/>
      <w:marRight w:val="0"/>
      <w:marTop w:val="0"/>
      <w:marBottom w:val="0"/>
      <w:divBdr>
        <w:top w:val="none" w:sz="0" w:space="0" w:color="auto"/>
        <w:left w:val="none" w:sz="0" w:space="0" w:color="auto"/>
        <w:bottom w:val="none" w:sz="0" w:space="0" w:color="auto"/>
        <w:right w:val="none" w:sz="0" w:space="0" w:color="auto"/>
      </w:divBdr>
    </w:div>
    <w:div w:id="1234512999">
      <w:bodyDiv w:val="1"/>
      <w:marLeft w:val="0"/>
      <w:marRight w:val="0"/>
      <w:marTop w:val="0"/>
      <w:marBottom w:val="0"/>
      <w:divBdr>
        <w:top w:val="none" w:sz="0" w:space="0" w:color="auto"/>
        <w:left w:val="none" w:sz="0" w:space="0" w:color="auto"/>
        <w:bottom w:val="none" w:sz="0" w:space="0" w:color="auto"/>
        <w:right w:val="none" w:sz="0" w:space="0" w:color="auto"/>
      </w:divBdr>
    </w:div>
    <w:div w:id="1304580921">
      <w:bodyDiv w:val="1"/>
      <w:marLeft w:val="0"/>
      <w:marRight w:val="0"/>
      <w:marTop w:val="0"/>
      <w:marBottom w:val="0"/>
      <w:divBdr>
        <w:top w:val="none" w:sz="0" w:space="0" w:color="auto"/>
        <w:left w:val="none" w:sz="0" w:space="0" w:color="auto"/>
        <w:bottom w:val="none" w:sz="0" w:space="0" w:color="auto"/>
        <w:right w:val="none" w:sz="0" w:space="0" w:color="auto"/>
      </w:divBdr>
      <w:divsChild>
        <w:div w:id="146745744">
          <w:marLeft w:val="0"/>
          <w:marRight w:val="0"/>
          <w:marTop w:val="0"/>
          <w:marBottom w:val="0"/>
          <w:divBdr>
            <w:top w:val="none" w:sz="0" w:space="0" w:color="auto"/>
            <w:left w:val="none" w:sz="0" w:space="0" w:color="auto"/>
            <w:bottom w:val="none" w:sz="0" w:space="0" w:color="auto"/>
            <w:right w:val="none" w:sz="0" w:space="0" w:color="auto"/>
          </w:divBdr>
          <w:divsChild>
            <w:div w:id="391467664">
              <w:marLeft w:val="0"/>
              <w:marRight w:val="0"/>
              <w:marTop w:val="0"/>
              <w:marBottom w:val="0"/>
              <w:divBdr>
                <w:top w:val="none" w:sz="0" w:space="0" w:color="auto"/>
                <w:left w:val="none" w:sz="0" w:space="0" w:color="auto"/>
                <w:bottom w:val="none" w:sz="0" w:space="0" w:color="auto"/>
                <w:right w:val="none" w:sz="0" w:space="0" w:color="auto"/>
              </w:divBdr>
            </w:div>
          </w:divsChild>
        </w:div>
        <w:div w:id="1355040349">
          <w:marLeft w:val="0"/>
          <w:marRight w:val="0"/>
          <w:marTop w:val="0"/>
          <w:marBottom w:val="0"/>
          <w:divBdr>
            <w:top w:val="none" w:sz="0" w:space="0" w:color="auto"/>
            <w:left w:val="none" w:sz="0" w:space="0" w:color="auto"/>
            <w:bottom w:val="none" w:sz="0" w:space="0" w:color="auto"/>
            <w:right w:val="none" w:sz="0" w:space="0" w:color="auto"/>
          </w:divBdr>
          <w:divsChild>
            <w:div w:id="227543076">
              <w:marLeft w:val="0"/>
              <w:marRight w:val="0"/>
              <w:marTop w:val="0"/>
              <w:marBottom w:val="0"/>
              <w:divBdr>
                <w:top w:val="none" w:sz="0" w:space="0" w:color="auto"/>
                <w:left w:val="none" w:sz="0" w:space="0" w:color="auto"/>
                <w:bottom w:val="none" w:sz="0" w:space="0" w:color="auto"/>
                <w:right w:val="none" w:sz="0" w:space="0" w:color="auto"/>
              </w:divBdr>
            </w:div>
          </w:divsChild>
        </w:div>
        <w:div w:id="1267300685">
          <w:marLeft w:val="0"/>
          <w:marRight w:val="0"/>
          <w:marTop w:val="0"/>
          <w:marBottom w:val="0"/>
          <w:divBdr>
            <w:top w:val="none" w:sz="0" w:space="0" w:color="auto"/>
            <w:left w:val="none" w:sz="0" w:space="0" w:color="auto"/>
            <w:bottom w:val="none" w:sz="0" w:space="0" w:color="auto"/>
            <w:right w:val="none" w:sz="0" w:space="0" w:color="auto"/>
          </w:divBdr>
          <w:divsChild>
            <w:div w:id="2082869595">
              <w:marLeft w:val="0"/>
              <w:marRight w:val="0"/>
              <w:marTop w:val="0"/>
              <w:marBottom w:val="0"/>
              <w:divBdr>
                <w:top w:val="none" w:sz="0" w:space="0" w:color="auto"/>
                <w:left w:val="none" w:sz="0" w:space="0" w:color="auto"/>
                <w:bottom w:val="none" w:sz="0" w:space="0" w:color="auto"/>
                <w:right w:val="none" w:sz="0" w:space="0" w:color="auto"/>
              </w:divBdr>
            </w:div>
          </w:divsChild>
        </w:div>
        <w:div w:id="776098519">
          <w:marLeft w:val="0"/>
          <w:marRight w:val="0"/>
          <w:marTop w:val="0"/>
          <w:marBottom w:val="0"/>
          <w:divBdr>
            <w:top w:val="none" w:sz="0" w:space="0" w:color="auto"/>
            <w:left w:val="none" w:sz="0" w:space="0" w:color="auto"/>
            <w:bottom w:val="none" w:sz="0" w:space="0" w:color="auto"/>
            <w:right w:val="none" w:sz="0" w:space="0" w:color="auto"/>
          </w:divBdr>
          <w:divsChild>
            <w:div w:id="614596996">
              <w:marLeft w:val="0"/>
              <w:marRight w:val="0"/>
              <w:marTop w:val="0"/>
              <w:marBottom w:val="0"/>
              <w:divBdr>
                <w:top w:val="none" w:sz="0" w:space="0" w:color="auto"/>
                <w:left w:val="none" w:sz="0" w:space="0" w:color="auto"/>
                <w:bottom w:val="none" w:sz="0" w:space="0" w:color="auto"/>
                <w:right w:val="none" w:sz="0" w:space="0" w:color="auto"/>
              </w:divBdr>
            </w:div>
          </w:divsChild>
        </w:div>
        <w:div w:id="1720668312">
          <w:marLeft w:val="0"/>
          <w:marRight w:val="0"/>
          <w:marTop w:val="0"/>
          <w:marBottom w:val="0"/>
          <w:divBdr>
            <w:top w:val="none" w:sz="0" w:space="0" w:color="auto"/>
            <w:left w:val="none" w:sz="0" w:space="0" w:color="auto"/>
            <w:bottom w:val="none" w:sz="0" w:space="0" w:color="auto"/>
            <w:right w:val="none" w:sz="0" w:space="0" w:color="auto"/>
          </w:divBdr>
          <w:divsChild>
            <w:div w:id="388307389">
              <w:marLeft w:val="0"/>
              <w:marRight w:val="0"/>
              <w:marTop w:val="0"/>
              <w:marBottom w:val="0"/>
              <w:divBdr>
                <w:top w:val="none" w:sz="0" w:space="0" w:color="auto"/>
                <w:left w:val="none" w:sz="0" w:space="0" w:color="auto"/>
                <w:bottom w:val="none" w:sz="0" w:space="0" w:color="auto"/>
                <w:right w:val="none" w:sz="0" w:space="0" w:color="auto"/>
              </w:divBdr>
            </w:div>
          </w:divsChild>
        </w:div>
        <w:div w:id="236132236">
          <w:marLeft w:val="0"/>
          <w:marRight w:val="0"/>
          <w:marTop w:val="0"/>
          <w:marBottom w:val="0"/>
          <w:divBdr>
            <w:top w:val="none" w:sz="0" w:space="0" w:color="auto"/>
            <w:left w:val="none" w:sz="0" w:space="0" w:color="auto"/>
            <w:bottom w:val="none" w:sz="0" w:space="0" w:color="auto"/>
            <w:right w:val="none" w:sz="0" w:space="0" w:color="auto"/>
          </w:divBdr>
          <w:divsChild>
            <w:div w:id="2090734991">
              <w:marLeft w:val="0"/>
              <w:marRight w:val="0"/>
              <w:marTop w:val="0"/>
              <w:marBottom w:val="0"/>
              <w:divBdr>
                <w:top w:val="none" w:sz="0" w:space="0" w:color="auto"/>
                <w:left w:val="none" w:sz="0" w:space="0" w:color="auto"/>
                <w:bottom w:val="none" w:sz="0" w:space="0" w:color="auto"/>
                <w:right w:val="none" w:sz="0" w:space="0" w:color="auto"/>
              </w:divBdr>
            </w:div>
          </w:divsChild>
        </w:div>
        <w:div w:id="944965492">
          <w:marLeft w:val="0"/>
          <w:marRight w:val="0"/>
          <w:marTop w:val="0"/>
          <w:marBottom w:val="0"/>
          <w:divBdr>
            <w:top w:val="none" w:sz="0" w:space="0" w:color="auto"/>
            <w:left w:val="none" w:sz="0" w:space="0" w:color="auto"/>
            <w:bottom w:val="none" w:sz="0" w:space="0" w:color="auto"/>
            <w:right w:val="none" w:sz="0" w:space="0" w:color="auto"/>
          </w:divBdr>
          <w:divsChild>
            <w:div w:id="1663772136">
              <w:marLeft w:val="0"/>
              <w:marRight w:val="0"/>
              <w:marTop w:val="0"/>
              <w:marBottom w:val="0"/>
              <w:divBdr>
                <w:top w:val="none" w:sz="0" w:space="0" w:color="auto"/>
                <w:left w:val="none" w:sz="0" w:space="0" w:color="auto"/>
                <w:bottom w:val="none" w:sz="0" w:space="0" w:color="auto"/>
                <w:right w:val="none" w:sz="0" w:space="0" w:color="auto"/>
              </w:divBdr>
            </w:div>
          </w:divsChild>
        </w:div>
        <w:div w:id="359164495">
          <w:marLeft w:val="0"/>
          <w:marRight w:val="0"/>
          <w:marTop w:val="0"/>
          <w:marBottom w:val="0"/>
          <w:divBdr>
            <w:top w:val="none" w:sz="0" w:space="0" w:color="auto"/>
            <w:left w:val="none" w:sz="0" w:space="0" w:color="auto"/>
            <w:bottom w:val="none" w:sz="0" w:space="0" w:color="auto"/>
            <w:right w:val="none" w:sz="0" w:space="0" w:color="auto"/>
          </w:divBdr>
          <w:divsChild>
            <w:div w:id="104732414">
              <w:marLeft w:val="0"/>
              <w:marRight w:val="0"/>
              <w:marTop w:val="0"/>
              <w:marBottom w:val="0"/>
              <w:divBdr>
                <w:top w:val="none" w:sz="0" w:space="0" w:color="auto"/>
                <w:left w:val="none" w:sz="0" w:space="0" w:color="auto"/>
                <w:bottom w:val="none" w:sz="0" w:space="0" w:color="auto"/>
                <w:right w:val="none" w:sz="0" w:space="0" w:color="auto"/>
              </w:divBdr>
            </w:div>
          </w:divsChild>
        </w:div>
        <w:div w:id="963123575">
          <w:marLeft w:val="0"/>
          <w:marRight w:val="0"/>
          <w:marTop w:val="0"/>
          <w:marBottom w:val="0"/>
          <w:divBdr>
            <w:top w:val="none" w:sz="0" w:space="0" w:color="auto"/>
            <w:left w:val="none" w:sz="0" w:space="0" w:color="auto"/>
            <w:bottom w:val="none" w:sz="0" w:space="0" w:color="auto"/>
            <w:right w:val="none" w:sz="0" w:space="0" w:color="auto"/>
          </w:divBdr>
          <w:divsChild>
            <w:div w:id="1852983449">
              <w:marLeft w:val="0"/>
              <w:marRight w:val="0"/>
              <w:marTop w:val="0"/>
              <w:marBottom w:val="0"/>
              <w:divBdr>
                <w:top w:val="none" w:sz="0" w:space="0" w:color="auto"/>
                <w:left w:val="none" w:sz="0" w:space="0" w:color="auto"/>
                <w:bottom w:val="none" w:sz="0" w:space="0" w:color="auto"/>
                <w:right w:val="none" w:sz="0" w:space="0" w:color="auto"/>
              </w:divBdr>
            </w:div>
          </w:divsChild>
        </w:div>
        <w:div w:id="286393436">
          <w:marLeft w:val="0"/>
          <w:marRight w:val="0"/>
          <w:marTop w:val="0"/>
          <w:marBottom w:val="0"/>
          <w:divBdr>
            <w:top w:val="none" w:sz="0" w:space="0" w:color="auto"/>
            <w:left w:val="none" w:sz="0" w:space="0" w:color="auto"/>
            <w:bottom w:val="none" w:sz="0" w:space="0" w:color="auto"/>
            <w:right w:val="none" w:sz="0" w:space="0" w:color="auto"/>
          </w:divBdr>
          <w:divsChild>
            <w:div w:id="20457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000">
      <w:bodyDiv w:val="1"/>
      <w:marLeft w:val="0"/>
      <w:marRight w:val="0"/>
      <w:marTop w:val="0"/>
      <w:marBottom w:val="0"/>
      <w:divBdr>
        <w:top w:val="none" w:sz="0" w:space="0" w:color="auto"/>
        <w:left w:val="none" w:sz="0" w:space="0" w:color="auto"/>
        <w:bottom w:val="none" w:sz="0" w:space="0" w:color="auto"/>
        <w:right w:val="none" w:sz="0" w:space="0" w:color="auto"/>
      </w:divBdr>
    </w:div>
    <w:div w:id="2055886493">
      <w:bodyDiv w:val="1"/>
      <w:marLeft w:val="0"/>
      <w:marRight w:val="0"/>
      <w:marTop w:val="0"/>
      <w:marBottom w:val="0"/>
      <w:divBdr>
        <w:top w:val="none" w:sz="0" w:space="0" w:color="auto"/>
        <w:left w:val="none" w:sz="0" w:space="0" w:color="auto"/>
        <w:bottom w:val="none" w:sz="0" w:space="0" w:color="auto"/>
        <w:right w:val="none" w:sz="0" w:space="0" w:color="auto"/>
      </w:divBdr>
    </w:div>
    <w:div w:id="2128235717">
      <w:bodyDiv w:val="1"/>
      <w:marLeft w:val="0"/>
      <w:marRight w:val="0"/>
      <w:marTop w:val="0"/>
      <w:marBottom w:val="0"/>
      <w:divBdr>
        <w:top w:val="none" w:sz="0" w:space="0" w:color="auto"/>
        <w:left w:val="none" w:sz="0" w:space="0" w:color="auto"/>
        <w:bottom w:val="none" w:sz="0" w:space="0" w:color="auto"/>
        <w:right w:val="none" w:sz="0" w:space="0" w:color="auto"/>
      </w:divBdr>
    </w:div>
    <w:div w:id="21440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betterteam.com/confidentiality-agreement" TargetMode="External" Id="rId11" /><Relationship Type="http://schemas.openxmlformats.org/officeDocument/2006/relationships/numbering" Target="numbering.xml" Id="rId5" /><Relationship Type="http://schemas.microsoft.com/office/2011/relationships/people" Target="peop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4e9a450603804d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1a7e89-e140-41ec-98b2-223c4e276f11}"/>
      </w:docPartPr>
      <w:docPartBody>
        <w:p w14:paraId="73B362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E6DB3-3D18-44DC-A6A8-3D2CAFD113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618FFE-5E02-4689-83CD-53D1DDD83D21}">
  <ds:schemaRefs>
    <ds:schemaRef ds:uri="http://schemas.microsoft.com/sharepoint/v3/contenttype/forms"/>
  </ds:schemaRefs>
</ds:datastoreItem>
</file>

<file path=customXml/itemProps3.xml><?xml version="1.0" encoding="utf-8"?>
<ds:datastoreItem xmlns:ds="http://schemas.openxmlformats.org/officeDocument/2006/customXml" ds:itemID="{ABE14347-91D2-4CAF-9683-FB72B8A94B6B}"/>
</file>

<file path=customXml/itemProps4.xml><?xml version="1.0" encoding="utf-8"?>
<ds:datastoreItem xmlns:ds="http://schemas.openxmlformats.org/officeDocument/2006/customXml" ds:itemID="{6DD5D94A-B2AA-4EA2-A826-AEE532D989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Cisco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 Guel</dc:creator>
  <cp:lastModifiedBy>Anjaly T A</cp:lastModifiedBy>
  <cp:revision>10</cp:revision>
  <dcterms:created xsi:type="dcterms:W3CDTF">2020-12-11T12:02:00Z</dcterms:created>
  <dcterms:modified xsi:type="dcterms:W3CDTF">2022-11-02T11:23:09Z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ComplianceAssetId">
    <vt:lpwstr/>
  </property>
  <property fmtid="{D5CDD505-2E9C-101B-9397-08002B2CF9AE}" pid="4" name="Order">
    <vt:r8>1204700</vt:r8>
  </property>
  <property fmtid="{D5CDD505-2E9C-101B-9397-08002B2CF9AE}" pid="5" name="_SourceUrl">
    <vt:lpwstr/>
  </property>
  <property fmtid="{D5CDD505-2E9C-101B-9397-08002B2CF9AE}" pid="6" name="_SharedFileIndex">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ies>
</file>