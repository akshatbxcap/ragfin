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19A2" w:rsidP="00B70677" w:rsidRDefault="007019A2" w14:paraId="12C811F4" w14:textId="1DA4D612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Pr="007019A2" w:rsidR="007019A2" w:rsidTr="7E1DE6CE" w14:paraId="3596124A" w14:textId="77777777">
        <w:trPr>
          <w:trHeight w:val="480"/>
        </w:trPr>
        <w:tc>
          <w:tcPr>
            <w:tcW w:w="46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007019A2" w:rsidRDefault="007019A2" w14:paraId="73005928" w14:textId="264AEA80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r>
              <w:br w:type="page"/>
            </w:r>
            <w:r w:rsidRPr="007019A2">
              <w:rPr>
                <w:rFonts w:ascii="Times New Roman" w:hAnsi="Times New Roman" w:eastAsia="Times New Roman" w:cs="Times New Roman"/>
                <w:b/>
                <w:bCs/>
                <w:color w:val="333332"/>
                <w:lang w:eastAsia="en-IN" w:bidi="hi-IN"/>
              </w:rPr>
              <w:t>Document Name</w:t>
            </w:r>
            <w:r w:rsidRPr="007019A2">
              <w:rPr>
                <w:rFonts w:ascii="Times New Roman" w:hAnsi="Times New Roman" w:eastAsia="Times New Roman" w:cs="Times New Roman"/>
                <w:color w:val="333332"/>
                <w:lang w:val="en-IN" w:eastAsia="en-IN" w:bidi="hi-IN"/>
              </w:rPr>
              <w:t> </w:t>
            </w:r>
          </w:p>
        </w:tc>
        <w:tc>
          <w:tcPr>
            <w:tcW w:w="4673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007019A2" w:rsidRDefault="007019A2" w14:paraId="6F694C03" w14:textId="01ED70B1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2"/>
                <w:lang w:eastAsia="en-IN" w:bidi="hi-IN"/>
              </w:rPr>
              <w:t xml:space="preserve">Return of company </w:t>
            </w:r>
            <w:r w:rsidR="00EE2A0A">
              <w:rPr>
                <w:rFonts w:ascii="Times New Roman" w:hAnsi="Times New Roman" w:eastAsia="Times New Roman" w:cs="Times New Roman"/>
                <w:b/>
                <w:bCs/>
                <w:color w:val="333332"/>
                <w:lang w:eastAsia="en-IN" w:bidi="hi-IN"/>
              </w:rPr>
              <w:t>assets</w:t>
            </w:r>
          </w:p>
        </w:tc>
      </w:tr>
      <w:tr w:rsidRPr="007019A2" w:rsidR="007019A2" w:rsidTr="7E1DE6CE" w14:paraId="2F121211" w14:textId="77777777">
        <w:trPr>
          <w:trHeight w:val="450"/>
        </w:trPr>
        <w:tc>
          <w:tcPr>
            <w:tcW w:w="4671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007019A2" w:rsidRDefault="007019A2" w14:paraId="59487CD2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r w:rsidRPr="007019A2">
              <w:rPr>
                <w:rFonts w:ascii="Times New Roman" w:hAnsi="Times New Roman" w:eastAsia="Times New Roman" w:cs="Times New Roman"/>
                <w:b/>
                <w:bCs/>
                <w:color w:val="333332"/>
                <w:lang w:eastAsia="en-IN" w:bidi="hi-IN"/>
              </w:rPr>
              <w:t>Version</w:t>
            </w:r>
            <w:r w:rsidRPr="007019A2">
              <w:rPr>
                <w:rFonts w:ascii="Times New Roman" w:hAnsi="Times New Roman" w:eastAsia="Times New Roman" w:cs="Times New Roman"/>
                <w:color w:val="333332"/>
                <w:lang w:val="en-IN" w:eastAsia="en-IN" w:bidi="hi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79DD819D" w:rsidRDefault="007019A2" w14:paraId="4CE95942" w14:textId="7ABE823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333332"/>
                <w:lang w:val="en-IN" w:eastAsia="en-IN" w:bidi="hi-IN"/>
              </w:rPr>
            </w:pPr>
            <w:r w:rsidRPr="79DD819D" w:rsidR="007019A2"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eastAsia="en-IN" w:bidi="hi-IN"/>
              </w:rPr>
              <w:t>0.</w:t>
            </w:r>
            <w:r w:rsidRPr="79DD819D" w:rsidR="59BC6ACF"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eastAsia="en-IN" w:bidi="hi-IN"/>
              </w:rPr>
              <w:t>2</w:t>
            </w:r>
          </w:p>
        </w:tc>
      </w:tr>
      <w:tr w:rsidRPr="007019A2" w:rsidR="007019A2" w:rsidTr="7E1DE6CE" w14:paraId="0D82BFA8" w14:textId="77777777">
        <w:trPr>
          <w:trHeight w:val="480"/>
        </w:trPr>
        <w:tc>
          <w:tcPr>
            <w:tcW w:w="4671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2F51C04" w:rsidRDefault="007019A2" w14:paraId="634BEEE4" w14:textId="12C77C76">
            <w:pPr>
              <w:pStyle w:val="Normal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eastAsia="en-IN" w:bidi="hi-IN"/>
              </w:rPr>
            </w:pPr>
            <w:r w:rsidRPr="7E1DE6CE" w:rsidR="22B4A17A"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eastAsia="en-IN" w:bidi="hi-IN"/>
              </w:rPr>
              <w:t>Last updated by</w:t>
            </w:r>
          </w:p>
        </w:tc>
        <w:tc>
          <w:tcPr>
            <w:tcW w:w="4673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2F51C04" w:rsidRDefault="007019A2" w14:paraId="73187D10" w14:textId="2F076AE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eastAsia="en-IN" w:bidi="hi-IN"/>
              </w:rPr>
            </w:pPr>
            <w:r w:rsidRPr="7E1DE6CE" w:rsidR="3DAE59E0"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eastAsia="en-IN" w:bidi="hi-IN"/>
              </w:rPr>
              <w:t>Anjaly T A</w:t>
            </w:r>
          </w:p>
        </w:tc>
      </w:tr>
      <w:tr w:rsidRPr="007019A2" w:rsidR="007019A2" w:rsidTr="7E1DE6CE" w14:paraId="5433010B" w14:textId="77777777">
        <w:trPr>
          <w:trHeight w:val="450"/>
        </w:trPr>
        <w:tc>
          <w:tcPr>
            <w:tcW w:w="4671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007019A2" w:rsidRDefault="007019A2" w14:paraId="6BFF58C9" w14:textId="64614ABD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r w:rsidRPr="7E1DE6CE" w:rsidR="5B0837B4"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eastAsia="en-IN" w:bidi="hi-IN"/>
              </w:rPr>
              <w:t>Approved b</w:t>
            </w:r>
            <w:r w:rsidRPr="7E1DE6CE" w:rsidR="007019A2"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eastAsia="en-IN" w:bidi="hi-IN"/>
              </w:rPr>
              <w:t>y</w:t>
            </w:r>
            <w:r w:rsidRPr="7E1DE6CE" w:rsidR="007019A2">
              <w:rPr>
                <w:rFonts w:ascii="Times New Roman" w:hAnsi="Times New Roman" w:eastAsia="Times New Roman" w:cs="Times New Roman"/>
                <w:color w:val="333332"/>
                <w:lang w:val="en-IN" w:eastAsia="en-IN" w:bidi="hi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2F51C04" w:rsidRDefault="007019A2" w14:paraId="3DFDFF2C" w14:textId="7EFCD602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18"/>
                <w:szCs w:val="18"/>
                <w:lang w:val="en-IN" w:eastAsia="en-IN" w:bidi="hi-IN"/>
                <w:rPrChange w:author="Anjaly T A" w:date="2022-08-29T02:59:31.451Z" w:id="1205993859">
                  <w:rPr>
                    <w:rFonts w:ascii="Segoe UI" w:hAnsi="Segoe UI" w:eastAsia="Times New Roman" w:cs="Segoe UI"/>
                    <w:b w:val="0"/>
                    <w:bCs w:val="0"/>
                    <w:sz w:val="18"/>
                    <w:szCs w:val="18"/>
                    <w:lang w:val="en-IN" w:eastAsia="en-IN" w:bidi="hi-IN"/>
                  </w:rPr>
                </w:rPrChange>
              </w:rPr>
            </w:pPr>
            <w:r w:rsidRPr="7E1DE6CE" w:rsidR="371824CE"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val="en-IN" w:eastAsia="en-IN" w:bidi="hi-IN"/>
                <w:rPrChange w:author="Anjaly T A" w:date="2022-08-29T02:59:31.446Z" w:id="35412864">
                  <w:rPr>
                    <w:rFonts w:ascii="Times New Roman" w:hAnsi="Times New Roman" w:eastAsia="Times New Roman" w:cs="Times New Roman"/>
                    <w:color w:val="333332"/>
                    <w:lang w:val="en-IN" w:eastAsia="en-IN" w:bidi="hi-IN"/>
                  </w:rPr>
                </w:rPrChange>
              </w:rPr>
              <w:t xml:space="preserve">Inderjit </w:t>
            </w:r>
            <w:r w:rsidRPr="7E1DE6CE" w:rsidR="371824CE"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val="en-IN" w:eastAsia="en-IN" w:bidi="hi-IN"/>
                <w:rPrChange w:author="Anjaly T A" w:date="2022-08-29T02:59:31.447Z" w:id="1018173610">
                  <w:rPr>
                    <w:rFonts w:ascii="Times New Roman" w:hAnsi="Times New Roman" w:eastAsia="Times New Roman" w:cs="Times New Roman"/>
                    <w:b w:val="0"/>
                    <w:bCs w:val="0"/>
                    <w:color w:val="333332"/>
                    <w:lang w:val="en-IN" w:eastAsia="en-IN" w:bidi="hi-IN"/>
                  </w:rPr>
                </w:rPrChange>
              </w:rPr>
              <w:t>Singh Bedi</w:t>
            </w:r>
            <w:r w:rsidRPr="7E1DE6CE" w:rsidR="007019A2"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val="en-IN" w:eastAsia="en-IN" w:bidi="hi-IN"/>
                <w:rPrChange w:author="Anjaly T A" w:date="2022-08-29T02:59:31.448Z" w:id="1262906021">
                  <w:rPr>
                    <w:rFonts w:ascii="Times New Roman" w:hAnsi="Times New Roman" w:eastAsia="Times New Roman" w:cs="Times New Roman"/>
                    <w:b w:val="0"/>
                    <w:bCs w:val="0"/>
                    <w:color w:val="333332"/>
                    <w:lang w:val="en-IN" w:eastAsia="en-IN" w:bidi="hi-IN"/>
                  </w:rPr>
                </w:rPrChange>
              </w:rPr>
              <w:t> </w:t>
            </w:r>
          </w:p>
        </w:tc>
      </w:tr>
      <w:tr w:rsidRPr="007019A2" w:rsidR="007019A2" w:rsidTr="7E1DE6CE" w14:paraId="0AA7C632" w14:textId="77777777">
        <w:trPr>
          <w:trHeight w:val="450"/>
        </w:trPr>
        <w:tc>
          <w:tcPr>
            <w:tcW w:w="4671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007019A2" w:rsidRDefault="007019A2" w14:paraId="43BBD677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r w:rsidRPr="007019A2">
              <w:rPr>
                <w:rFonts w:ascii="Times New Roman" w:hAnsi="Times New Roman" w:eastAsia="Times New Roman" w:cs="Times New Roman"/>
                <w:b/>
                <w:bCs/>
                <w:color w:val="333332"/>
                <w:lang w:eastAsia="en-IN" w:bidi="hi-IN"/>
              </w:rPr>
              <w:t>Released on</w:t>
            </w:r>
            <w:r w:rsidRPr="007019A2">
              <w:rPr>
                <w:rFonts w:ascii="Times New Roman" w:hAnsi="Times New Roman" w:eastAsia="Times New Roman" w:cs="Times New Roman"/>
                <w:color w:val="333332"/>
                <w:lang w:val="en-IN" w:eastAsia="en-IN" w:bidi="hi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007019A2" w:rsidRDefault="007019A2" w14:paraId="181F7A69" w14:textId="350935E2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r w:rsidRPr="7E1DE6CE" w:rsidR="7E45916E">
              <w:rPr>
                <w:rFonts w:ascii="Times New Roman" w:hAnsi="Times New Roman" w:eastAsia="Times New Roman" w:cs="Times New Roman"/>
                <w:b w:val="1"/>
                <w:bCs w:val="1"/>
                <w:color w:val="333332"/>
                <w:lang w:val="en-IN" w:eastAsia="en-IN" w:bidi="hi-IN"/>
              </w:rPr>
              <w:t>25-08-2022</w:t>
            </w:r>
            <w:r w:rsidRPr="7E1DE6CE" w:rsidR="007019A2">
              <w:rPr>
                <w:rFonts w:ascii="Times New Roman" w:hAnsi="Times New Roman" w:eastAsia="Times New Roman" w:cs="Times New Roman"/>
                <w:color w:val="333332"/>
                <w:lang w:val="en-IN" w:eastAsia="en-IN" w:bidi="hi-IN"/>
              </w:rPr>
              <w:t> </w:t>
            </w:r>
          </w:p>
        </w:tc>
      </w:tr>
    </w:tbl>
    <w:p w:rsidR="007019A2" w:rsidRDefault="007019A2" w14:paraId="57B52151" w14:textId="797FA595"/>
    <w:p w:rsidR="007019A2" w:rsidP="00B70677" w:rsidRDefault="007019A2" w14:paraId="6DCE47C9" w14:textId="0D08E489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29341206" w14:textId="4DA427C4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2D96729E" w14:textId="7FB7E279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C783C4F" w14:textId="3BAE8262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30CCC1B8" w14:textId="3A307AB3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70DFEA1C" w14:textId="59252024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004EFB8B" w14:textId="7114BDA3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3BC149F" w14:textId="216FEA1C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5D74FF8C" w14:textId="6C7C93B8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023BEF56" w14:textId="50596286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102595F0" w14:textId="0CF5C7D8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C007106" w14:textId="47FCDEED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B010B94" w14:textId="022612AC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09A7052A" w14:textId="677DC3F8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5ED3FC44" w14:textId="05819EF0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58BB15AF" w14:textId="1C3BB2C4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3945DB07" w14:textId="47F05C81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6B19AD35" w14:textId="5316BD1E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2A621346" w14:textId="0F8A2313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1703DAF" w14:textId="09FB3BBE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062FA159" w14:textId="6C4D8515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74F767D8" w14:textId="5257B4FD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09C740EE" w14:textId="3C1296F8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30367DE3" w14:textId="3588467B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804AE6E" w14:textId="76A49251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228E1DE5" w14:textId="411DA665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2985401E" w14:textId="77F9870D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3ABEFADB" w14:textId="4BAA6439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62D3AF2E" w14:textId="6DF454B2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51621A76" w14:textId="3B9E0CFD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396523DF" w14:textId="781DF34E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300BFA9D" w14:textId="569A1580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7037BFBD" w14:textId="25C3B99C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sdt>
      <w:sdtPr>
        <w:id w:val="-4661989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noProof/>
          <w:color w:val="auto"/>
          <w:sz w:val="22"/>
          <w:szCs w:val="22"/>
        </w:rPr>
      </w:sdtEndPr>
      <w:sdtContent>
        <w:p w:rsidR="00EE2A0A" w:rsidRDefault="00EE2A0A" w14:paraId="37C88DA8" w14:textId="4F7261B9">
          <w:pPr>
            <w:pStyle w:val="TOCHeading"/>
          </w:pPr>
          <w:r>
            <w:t>Contents</w:t>
          </w:r>
        </w:p>
        <w:p w:rsidR="00EE2A0A" w:rsidRDefault="00EE2A0A" w14:paraId="6F262501" w14:textId="417F756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1445095">
            <w:r w:rsidRPr="00416015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color="auto" w:sz="0" w:space="0" w:frame="1"/>
              </w:rPr>
              <w:t>1.</w:t>
            </w:r>
            <w:r>
              <w:rPr>
                <w:noProof/>
              </w:rPr>
              <w:tab/>
            </w:r>
            <w:r w:rsidRPr="00416015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color="auto" w:sz="0" w:space="0" w:frame="1"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A" w:rsidRDefault="00EE2A0A" w14:paraId="25668A28" w14:textId="1E00394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45096">
            <w:r w:rsidRPr="00416015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color="auto" w:sz="0" w:space="0" w:frame="1"/>
              </w:rPr>
              <w:t>2.</w:t>
            </w:r>
            <w:r>
              <w:rPr>
                <w:noProof/>
              </w:rPr>
              <w:tab/>
            </w:r>
            <w:r w:rsidRPr="00416015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color="auto" w:sz="0" w:space="0" w:frame="1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A" w:rsidRDefault="00EE2A0A" w14:paraId="69CEDE7F" w14:textId="4E5CB48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45097">
            <w:r w:rsidRPr="00416015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color="auto" w:sz="0" w:space="0" w:frame="1"/>
              </w:rPr>
              <w:t>3.</w:t>
            </w:r>
            <w:r>
              <w:rPr>
                <w:noProof/>
              </w:rPr>
              <w:tab/>
            </w:r>
            <w:r w:rsidRPr="00416015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color="auto" w:sz="0" w:space="0" w:frame="1"/>
              </w:rPr>
              <w:t>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A" w:rsidRDefault="00EE2A0A" w14:paraId="403A904B" w14:textId="25E491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61445098">
            <w:r w:rsidRPr="00416015">
              <w:rPr>
                <w:rStyle w:val="Hyperlink"/>
                <w:rFonts w:ascii="Times New Roman" w:hAnsi="Times New Roman" w:cs="Times New Roman"/>
                <w:bCs/>
                <w:noProof/>
                <w:bdr w:val="none" w:color="auto" w:sz="0" w:space="0" w:frame="1"/>
                <w:lang w:val="en-IN" w:eastAsia="en-IN"/>
              </w:rPr>
              <w:t>3.1</w:t>
            </w:r>
            <w:r>
              <w:rPr>
                <w:noProof/>
              </w:rPr>
              <w:tab/>
            </w:r>
            <w:r w:rsidRPr="00416015">
              <w:rPr>
                <w:rStyle w:val="Hyperlink"/>
                <w:rFonts w:ascii="Times New Roman" w:hAnsi="Times New Roman" w:cs="Times New Roman"/>
                <w:noProof/>
                <w:lang w:val="en-IN" w:eastAsia="en-IN"/>
              </w:rPr>
              <w:t>Implementation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A" w:rsidRDefault="00EE2A0A" w14:paraId="21BE6524" w14:textId="27687E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45099">
            <w:r w:rsidRPr="00416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416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Enforcement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A" w:rsidRDefault="00EE2A0A" w14:paraId="23EF304A" w14:textId="203ACC07">
          <w:r>
            <w:rPr>
              <w:b/>
              <w:bCs/>
              <w:noProof/>
            </w:rPr>
            <w:fldChar w:fldCharType="end"/>
          </w:r>
        </w:p>
      </w:sdtContent>
    </w:sdt>
    <w:p w:rsidR="00EE2A0A" w:rsidP="00B70677" w:rsidRDefault="00EE2A0A" w14:paraId="60B46A90" w14:textId="60D40358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09128C0" w14:textId="1BD5292A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5B98FACF" w14:textId="16DACD24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62FC8DCE" w14:textId="0DD90CBA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5AC9FCD5" w14:textId="11F5593D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0C6D352E" w14:textId="549DEC25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9791764" w14:textId="458329E6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53EB3CD6" w14:textId="0289C73F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7AAD65C5" w14:textId="69262503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7766CAF7" w14:textId="3D854EA1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3E265BB8" w14:textId="60996487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77B28234" w14:textId="163A0C10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BED8F5D" w14:textId="73A1BC8C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1ECB37EE" w14:textId="752D5CAE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68497A64" w14:textId="65E93FD8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043226D" w14:textId="6A8C8B15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2CC09C84" w14:textId="74413F67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062A4F41" w14:textId="202F1568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954F160" w14:textId="7740CE37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0C33FED5" w14:textId="41C3E5C1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1351F5AE" w14:textId="4A4AE283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35E08E50" w14:textId="02C05AEC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286CCAA1" w14:textId="70A6537C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37DDBA74" w14:textId="5046B81A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4118D9E" w14:textId="7072CDDF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7F50DE4B" w14:textId="5C6CCDDE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5522A9C5" w14:textId="2DD7C887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A34B457" w14:textId="62F74A84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3F28CC9" w14:textId="4B0FC4E6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37018924" w14:textId="50F6FEE5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2E9D88B6" w14:textId="6C9268B5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47C7E99B" w14:textId="5B59B0E7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1AE486B4" w14:textId="4AD90B89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="00EE2A0A" w:rsidP="00B70677" w:rsidRDefault="00EE2A0A" w14:paraId="039C63E9" w14:textId="21B18CA8">
      <w:pPr>
        <w:shd w:val="clear" w:color="auto" w:fill="FFFFFF"/>
        <w:tabs>
          <w:tab w:val="left" w:pos="360"/>
        </w:tabs>
        <w:spacing w:after="0"/>
        <w:ind w:left="810" w:hanging="720"/>
        <w:jc w:val="both"/>
        <w:textAlignment w:val="baseline"/>
      </w:pPr>
    </w:p>
    <w:p w:rsidRPr="00EE2A0A" w:rsidR="00112C1E" w:rsidP="00EE2A0A" w:rsidRDefault="00C64C35" w14:paraId="599ACFD0" w14:textId="588BE382">
      <w:pPr>
        <w:pStyle w:val="Heading1"/>
        <w:numPr>
          <w:ilvl w:val="0"/>
          <w:numId w:val="2"/>
        </w:numPr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color="auto" w:sz="0" w:space="0" w:frame="1"/>
        </w:rPr>
      </w:pPr>
      <w:bookmarkStart w:name="_Toc61445095" w:id="0"/>
      <w:r w:rsidRPr="00EE2A0A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color="auto" w:sz="0" w:space="0" w:frame="1"/>
        </w:rPr>
        <w:lastRenderedPageBreak/>
        <w:t>Policy Statement</w:t>
      </w:r>
      <w:bookmarkEnd w:id="0"/>
    </w:p>
    <w:p w:rsidRPr="00EE2A0A" w:rsidR="00C64C35" w:rsidP="00C64C35" w:rsidRDefault="005E43FA" w14:paraId="67493D2D" w14:textId="52D33E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3A3A3A"/>
          <w:bdr w:val="none" w:color="auto" w:sz="0" w:space="0" w:frame="1"/>
        </w:rPr>
      </w:pPr>
      <w:r w:rsidRPr="00EE2A0A">
        <w:rPr>
          <w:rStyle w:val="Strong"/>
          <w:b w:val="0"/>
          <w:bCs w:val="0"/>
          <w:color w:val="3A3A3A"/>
          <w:bdr w:val="none" w:color="auto" w:sz="0" w:space="0" w:frame="1"/>
        </w:rPr>
        <w:t>The policy highlights the return of all company owned assets from employees, third parties etc</w:t>
      </w:r>
      <w:r w:rsidRPr="00EE2A0A" w:rsidR="00AF1A1E">
        <w:rPr>
          <w:rStyle w:val="Strong"/>
          <w:b w:val="0"/>
          <w:bCs w:val="0"/>
          <w:color w:val="3A3A3A"/>
          <w:bdr w:val="none" w:color="auto" w:sz="0" w:space="0" w:frame="1"/>
        </w:rPr>
        <w:t xml:space="preserve">, and the circumstances of the return. </w:t>
      </w:r>
    </w:p>
    <w:p w:rsidRPr="00EE2A0A" w:rsidR="00AF1A1E" w:rsidP="00C64C35" w:rsidRDefault="00AF1A1E" w14:paraId="0D1161AF" w14:textId="6EDD3E5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3A3A3A"/>
          <w:bdr w:val="none" w:color="auto" w:sz="0" w:space="0" w:frame="1"/>
        </w:rPr>
      </w:pPr>
    </w:p>
    <w:p w:rsidRPr="00EE2A0A" w:rsidR="00AF1A1E" w:rsidP="00EE2A0A" w:rsidRDefault="00AF1A1E" w14:paraId="38AE0359" w14:textId="36942737">
      <w:pPr>
        <w:pStyle w:val="Heading1"/>
        <w:numPr>
          <w:ilvl w:val="0"/>
          <w:numId w:val="2"/>
        </w:numPr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color="auto" w:sz="0" w:space="0" w:frame="1"/>
        </w:rPr>
      </w:pPr>
      <w:bookmarkStart w:name="_Toc61445096" w:id="1"/>
      <w:r w:rsidRPr="00EE2A0A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color="auto" w:sz="0" w:space="0" w:frame="1"/>
        </w:rPr>
        <w:t>Objective</w:t>
      </w:r>
      <w:bookmarkEnd w:id="1"/>
    </w:p>
    <w:p w:rsidRPr="00EE2A0A" w:rsidR="00AF1A1E" w:rsidP="00AF1A1E" w:rsidRDefault="00AF1A1E" w14:paraId="15A7EABE" w14:textId="6D8FC14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3A3A3A"/>
          <w:bdr w:val="none" w:color="auto" w:sz="0" w:space="0" w:frame="1"/>
        </w:rPr>
      </w:pPr>
      <w:r w:rsidRPr="00EE2A0A">
        <w:rPr>
          <w:rStyle w:val="Strong"/>
          <w:b w:val="0"/>
          <w:bCs w:val="0"/>
          <w:color w:val="3A3A3A"/>
          <w:bdr w:val="none" w:color="auto" w:sz="0" w:space="0" w:frame="1"/>
        </w:rPr>
        <w:t>The objective of this policy is to ensure the return of company owned assets in a rightful and orderly manner.</w:t>
      </w:r>
    </w:p>
    <w:p w:rsidRPr="00EE2A0A" w:rsidR="00AF1A1E" w:rsidP="00AF1A1E" w:rsidRDefault="00AF1A1E" w14:paraId="3EF79558" w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 w:val="0"/>
          <w:bCs w:val="0"/>
          <w:color w:val="3A3A3A"/>
          <w:bdr w:val="none" w:color="auto" w:sz="0" w:space="0" w:frame="1"/>
        </w:rPr>
      </w:pPr>
    </w:p>
    <w:p w:rsidRPr="00EE2A0A" w:rsidR="00112C1E" w:rsidP="00EE2A0A" w:rsidRDefault="00373B06" w14:paraId="40FD908E" w14:textId="22DA2B8D">
      <w:pPr>
        <w:pStyle w:val="Heading1"/>
        <w:numPr>
          <w:ilvl w:val="0"/>
          <w:numId w:val="2"/>
        </w:numPr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color="auto" w:sz="0" w:space="0" w:frame="1"/>
        </w:rPr>
      </w:pPr>
      <w:bookmarkStart w:name="_Toc61445097" w:id="2"/>
      <w:r w:rsidRPr="00EE2A0A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color="auto" w:sz="0" w:space="0" w:frame="1"/>
        </w:rPr>
        <w:t>Policy</w:t>
      </w:r>
      <w:r w:rsidRPr="00EE2A0A" w:rsidR="00112C1E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color="auto" w:sz="0" w:space="0" w:frame="1"/>
        </w:rPr>
        <w:t>.</w:t>
      </w:r>
      <w:bookmarkEnd w:id="2"/>
    </w:p>
    <w:p w:rsidRPr="00EE2A0A" w:rsidR="005B0A79" w:rsidP="005B0A79" w:rsidRDefault="005B0A79" w14:paraId="7A4C3F1B" w14:textId="4C8B694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bdr w:val="none" w:color="auto" w:sz="0" w:space="0" w:frame="1"/>
        </w:rPr>
      </w:pPr>
      <w:r w:rsidRPr="00EE2A0A">
        <w:rPr>
          <w:color w:val="3A3A3A"/>
          <w:bdr w:val="none" w:color="auto" w:sz="0" w:space="0" w:frame="1"/>
        </w:rPr>
        <w:t xml:space="preserve">Both workers and external stakeholders must return </w:t>
      </w:r>
      <w:proofErr w:type="gramStart"/>
      <w:r w:rsidRPr="00EE2A0A">
        <w:rPr>
          <w:color w:val="3A3A3A"/>
          <w:bdr w:val="none" w:color="auto" w:sz="0" w:space="0" w:frame="1"/>
        </w:rPr>
        <w:t>all of</w:t>
      </w:r>
      <w:proofErr w:type="gramEnd"/>
      <w:r w:rsidRPr="00EE2A0A">
        <w:rPr>
          <w:color w:val="3A3A3A"/>
          <w:bdr w:val="none" w:color="auto" w:sz="0" w:space="0" w:frame="1"/>
        </w:rPr>
        <w:t xml:space="preserve"> the organizational assets in their possession upon termination of their job, contract or agreement</w:t>
      </w:r>
    </w:p>
    <w:p w:rsidRPr="00EE2A0A" w:rsidR="00AF1A1E" w:rsidP="005B0A79" w:rsidRDefault="00AF1A1E" w14:paraId="1B5389CA" w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</w:rPr>
      </w:pPr>
    </w:p>
    <w:p w:rsidRPr="00EE2A0A" w:rsidR="00EE2A0A" w:rsidP="00EE2A0A" w:rsidRDefault="005B0A79" w14:paraId="4003E8FC" w14:textId="6D9AC0F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 w:themeColor="text1"/>
          <w:bdr w:val="none" w:color="auto" w:sz="0" w:space="0" w:frame="1"/>
        </w:rPr>
      </w:pPr>
      <w:bookmarkStart w:name="_Toc61445098" w:id="3"/>
      <w:r w:rsidRPr="00EE2A0A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Implementation Guidance</w:t>
      </w:r>
      <w:bookmarkEnd w:id="3"/>
    </w:p>
    <w:p w:rsidRPr="00EE2A0A" w:rsidR="005B0A79" w:rsidP="00EE2A0A" w:rsidRDefault="005B0A79" w14:paraId="5A1DFAEC" w14:textId="50FAC9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</w:rPr>
      </w:pPr>
      <w:r w:rsidRPr="00EE2A0A">
        <w:rPr>
          <w:color w:val="3A3A3A"/>
          <w:bdr w:val="none" w:color="auto" w:sz="0" w:space="0" w:frame="1"/>
        </w:rPr>
        <w:t>The termination process must be legally concluded with the return of all tangible and electronic assets previously assigned owned or entrusted to the organization.</w:t>
      </w:r>
    </w:p>
    <w:p w:rsidRPr="00EE2A0A" w:rsidR="005B0A79" w:rsidP="005B0A79" w:rsidRDefault="005B0A79" w14:paraId="4B302359" w14:textId="5FAA410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</w:rPr>
      </w:pPr>
      <w:r w:rsidRPr="00EE2A0A">
        <w:rPr>
          <w:color w:val="3A3A3A"/>
          <w:bdr w:val="none" w:color="auto" w:sz="0" w:space="0" w:frame="1"/>
        </w:rPr>
        <w:t>When an employee or external user buys the equipment of the company or uses his</w:t>
      </w:r>
      <w:r w:rsidRPr="00EE2A0A" w:rsidR="00B70677">
        <w:rPr>
          <w:color w:val="3A3A3A"/>
          <w:bdr w:val="none" w:color="auto" w:sz="0" w:space="0" w:frame="1"/>
        </w:rPr>
        <w:t>/</w:t>
      </w:r>
      <w:r w:rsidRPr="00EE2A0A">
        <w:rPr>
          <w:color w:val="3A3A3A"/>
          <w:bdr w:val="none" w:color="auto" w:sz="0" w:space="0" w:frame="1"/>
        </w:rPr>
        <w:t>her own personal equipment, it is important to follow protocols to ensure that all relevant information is transmitted to the company and safely removed from the equipment.</w:t>
      </w:r>
    </w:p>
    <w:p w:rsidRPr="00EE2A0A" w:rsidR="005B0A79" w:rsidP="79DD819D" w:rsidRDefault="005B0A79" w14:paraId="10C8F197" w14:textId="0A45F54A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color w:val="3A3A3A"/>
        </w:rPr>
      </w:pPr>
      <w:r w:rsidRPr="00EE2A0A" w:rsidR="005B0A79">
        <w:rPr>
          <w:color w:val="3A3A3A"/>
          <w:bdr w:val="none" w:color="auto" w:sz="0" w:space="0" w:frame="1"/>
        </w:rPr>
        <w:t>In situations where an employee or external user is aware that this information is necessary for ongoing operations, it should be reported and transmitted to the </w:t>
      </w:r>
      <w:r w:rsidRPr="00EE2A0A" w:rsidR="00B70677">
        <w:rPr>
          <w:rStyle w:val="Strong"/>
          <w:b w:val="0"/>
          <w:bCs w:val="0"/>
          <w:color w:val="3A3A3A"/>
          <w:bdr w:val="none" w:color="auto" w:sz="0" w:space="0" w:frame="1"/>
        </w:rPr>
        <w:t>organization</w:t>
      </w:r>
      <w:r w:rsidRPr="00EE2A0A" w:rsidR="005B0A79">
        <w:rPr>
          <w:color w:val="3A3A3A"/>
          <w:bdr w:val="none" w:color="auto" w:sz="0" w:space="0" w:frame="1"/>
        </w:rPr>
        <w:t xml:space="preserve">. During the notice period of termination, unauthorized copying of sensitive information </w:t>
      </w:r>
      <w:del w:author="Anjaly T A" w:date="2021-08-03T10:47:58.587Z" w:id="538207484">
        <w:r w:rsidRPr="79DD819D" w:rsidDel="005B0A79">
          <w:rPr>
            <w:color w:val="3A3A3A"/>
          </w:rPr>
          <w:delText>( e.g.</w:delText>
        </w:r>
      </w:del>
      <w:ins w:author="Anjaly T A" w:date="2021-08-03T10:47:58.59Z" w:id="489873388">
        <w:r w:rsidRPr="00EE2A0A" w:rsidR="4F917CD8">
          <w:rPr>
            <w:color w:val="3A3A3A"/>
            <w:bdr w:val="none" w:color="auto" w:sz="0" w:space="0" w:frame="1"/>
          </w:rPr>
          <w:t>(e.g.</w:t>
        </w:r>
      </w:ins>
      <w:r w:rsidRPr="00EE2A0A" w:rsidR="005B0A79">
        <w:rPr>
          <w:color w:val="3A3A3A"/>
          <w:bdr w:val="none" w:color="auto" w:sz="0" w:space="0" w:frame="1"/>
        </w:rPr>
        <w:t xml:space="preserve"> intellectual property) by terminated workers and contractors should be monitored by the company.</w:t>
      </w:r>
    </w:p>
    <w:p w:rsidRPr="00EE2A0A" w:rsidR="0079574D" w:rsidRDefault="0079574D" w14:paraId="2C078E63" w14:textId="38BF2F44">
      <w:pPr>
        <w:rPr>
          <w:rFonts w:ascii="Times New Roman" w:hAnsi="Times New Roman" w:cs="Times New Roman"/>
          <w:sz w:val="24"/>
          <w:szCs w:val="24"/>
        </w:rPr>
      </w:pPr>
    </w:p>
    <w:p w:rsidRPr="00EE2A0A" w:rsidR="00C42A9C" w:rsidP="00EE2A0A" w:rsidRDefault="00C42A9C" w14:paraId="3F8CC585" w14:textId="2A3F5E81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1F3763"/>
          <w:sz w:val="24"/>
          <w:szCs w:val="24"/>
        </w:rPr>
      </w:pPr>
      <w:bookmarkStart w:name="_Toc61445099" w:id="4"/>
      <w:r w:rsidRPr="00EE2A0A">
        <w:rPr>
          <w:rStyle w:val="normaltextrun"/>
          <w:rFonts w:ascii="Times New Roman" w:hAnsi="Times New Roman" w:cs="Times New Roman"/>
          <w:b/>
          <w:bCs/>
          <w:color w:val="333332"/>
          <w:sz w:val="24"/>
          <w:szCs w:val="24"/>
        </w:rPr>
        <w:t>Enforcement</w:t>
      </w:r>
      <w:bookmarkEnd w:id="4"/>
      <w:r w:rsidRPr="00EE2A0A">
        <w:rPr>
          <w:rStyle w:val="eop"/>
          <w:rFonts w:ascii="Times New Roman" w:hAnsi="Times New Roman" w:cs="Times New Roman"/>
          <w:color w:val="333332"/>
          <w:sz w:val="24"/>
          <w:szCs w:val="24"/>
        </w:rPr>
        <w:t> </w:t>
      </w:r>
    </w:p>
    <w:p w:rsidRPr="00EE2A0A" w:rsidR="00C42A9C" w:rsidP="00C42A9C" w:rsidRDefault="00C42A9C" w14:paraId="168266A5" w14:textId="4128B620">
      <w:pPr>
        <w:pStyle w:val="paragraph"/>
        <w:spacing w:before="0" w:beforeAutospacing="0" w:after="0" w:afterAutospacing="0"/>
        <w:textAlignment w:val="baseline"/>
      </w:pPr>
      <w:r w:rsidRPr="00EE2A0A">
        <w:rPr>
          <w:rStyle w:val="normaltextrun"/>
          <w:color w:val="383838"/>
          <w:lang w:val="en-US"/>
        </w:rPr>
        <w:t>Any employee found to have violated this policy may be subjected to disciplinary action in line with the HR Polic</w:t>
      </w:r>
      <w:r w:rsidRPr="00EE2A0A" w:rsidR="00EE2A0A">
        <w:rPr>
          <w:rStyle w:val="normaltextrun"/>
          <w:color w:val="383838"/>
          <w:lang w:val="en-US"/>
        </w:rPr>
        <w:t>y</w:t>
      </w:r>
    </w:p>
    <w:p w:rsidR="00C42A9C" w:rsidRDefault="00C42A9C" w14:paraId="198516F3" w14:textId="77777777"/>
    <w:sectPr w:rsidR="00C42A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6AD4"/>
    <w:multiLevelType w:val="multilevel"/>
    <w:tmpl w:val="56EAD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 w:ascii="Times New Roman" w:hAnsi="Times New Roman" w:cs="Times New Roman" w:eastAsiaTheme="majorEastAsia"/>
        <w:b w:val="0"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</w:abstractNum>
  <w:abstractNum w:abstractNumId="1" w15:restartNumberingAfterBreak="0">
    <w:nsid w:val="1EB66725"/>
    <w:multiLevelType w:val="hybridMultilevel"/>
    <w:tmpl w:val="AB627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tru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3E54E8"/>
    <w:rsid w:val="00112C1E"/>
    <w:rsid w:val="002D486A"/>
    <w:rsid w:val="00373B06"/>
    <w:rsid w:val="005B0A79"/>
    <w:rsid w:val="005E43FA"/>
    <w:rsid w:val="007019A2"/>
    <w:rsid w:val="0079574D"/>
    <w:rsid w:val="00AF1A1E"/>
    <w:rsid w:val="00B70677"/>
    <w:rsid w:val="00C42A9C"/>
    <w:rsid w:val="00C64C35"/>
    <w:rsid w:val="00EE2A0A"/>
    <w:rsid w:val="03788B1E"/>
    <w:rsid w:val="12F51C04"/>
    <w:rsid w:val="22B4A17A"/>
    <w:rsid w:val="251280AB"/>
    <w:rsid w:val="293E54E8"/>
    <w:rsid w:val="371824CE"/>
    <w:rsid w:val="3DAE59E0"/>
    <w:rsid w:val="422C292E"/>
    <w:rsid w:val="4F917CD8"/>
    <w:rsid w:val="519A3F8A"/>
    <w:rsid w:val="59BC6ACF"/>
    <w:rsid w:val="5B0837B4"/>
    <w:rsid w:val="5BACDDCF"/>
    <w:rsid w:val="6949C4AC"/>
    <w:rsid w:val="79DD819D"/>
    <w:rsid w:val="7E1DE6CE"/>
    <w:rsid w:val="7E459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54E8"/>
  <w15:chartTrackingRefBased/>
  <w15:docId w15:val="{C2F764DC-3817-41D7-906A-19E69226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2A0A"/>
  </w:style>
  <w:style w:type="paragraph" w:styleId="Heading1">
    <w:name w:val="heading 1"/>
    <w:basedOn w:val="Normal"/>
    <w:next w:val="Normal"/>
    <w:link w:val="Heading1Char"/>
    <w:uiPriority w:val="9"/>
    <w:qFormat/>
    <w:rsid w:val="00EE2A0A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A0A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A0A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A0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A0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A0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A0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A0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A0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A7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EE2A0A"/>
    <w:rPr>
      <w:b/>
      <w:bCs/>
    </w:rPr>
  </w:style>
  <w:style w:type="character" w:styleId="Hyperlink">
    <w:name w:val="Hyperlink"/>
    <w:basedOn w:val="DefaultParagraphFont"/>
    <w:uiPriority w:val="99"/>
    <w:unhideWhenUsed/>
    <w:rsid w:val="005B0A79"/>
    <w:rPr>
      <w:color w:val="0000FF"/>
      <w:u w:val="single"/>
    </w:rPr>
  </w:style>
  <w:style w:type="paragraph" w:styleId="paragraph" w:customStyle="1">
    <w:name w:val="paragraph"/>
    <w:basedOn w:val="Normal"/>
    <w:rsid w:val="00C42A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 w:bidi="hi-IN"/>
    </w:rPr>
  </w:style>
  <w:style w:type="character" w:styleId="normaltextrun" w:customStyle="1">
    <w:name w:val="normaltextrun"/>
    <w:basedOn w:val="DefaultParagraphFont"/>
    <w:rsid w:val="00C42A9C"/>
  </w:style>
  <w:style w:type="character" w:styleId="eop" w:customStyle="1">
    <w:name w:val="eop"/>
    <w:basedOn w:val="DefaultParagraphFont"/>
    <w:rsid w:val="00C42A9C"/>
  </w:style>
  <w:style w:type="character" w:styleId="Heading1Char" w:customStyle="1">
    <w:name w:val="Heading 1 Char"/>
    <w:basedOn w:val="DefaultParagraphFont"/>
    <w:link w:val="Heading1"/>
    <w:uiPriority w:val="9"/>
    <w:rsid w:val="00EE2A0A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E2A0A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EE2A0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E2A0A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E2A0A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E2A0A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E2A0A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E2A0A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E2A0A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E2A0A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A0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E2A0A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EE2A0A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0A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E2A0A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E2A0A"/>
    <w:rPr>
      <w:i/>
      <w:iCs/>
    </w:rPr>
  </w:style>
  <w:style w:type="paragraph" w:styleId="NoSpacing">
    <w:name w:val="No Spacing"/>
    <w:uiPriority w:val="1"/>
    <w:qFormat/>
    <w:rsid w:val="00EE2A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A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E2A0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A0A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2A0A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2A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2A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2A0A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EE2A0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2A0A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EE2A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A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26ef648d05d74fc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df662-1abd-49cf-80d0-3d37ed1b5136}"/>
      </w:docPartPr>
      <w:docPartBody>
        <w:p w14:paraId="78D7008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9d6273-42f9-4ea3-9439-480d656af508">
      <UserInfo>
        <DisplayName/>
        <AccountId xsi:nil="true"/>
        <AccountType/>
      </UserInfo>
    </SharedWithUsers>
    <MediaLengthInSeconds xmlns="9749faf0-d882-4f79-b25b-bef4e6232f89" xsi:nil="true"/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DE55-2E27-463D-B79C-0677BA30B536}">
  <ds:schemaRefs>
    <ds:schemaRef ds:uri="9749faf0-d882-4f79-b25b-bef4e6232f89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BE52B1E-3631-4769-93BE-B1D248DB0B24}"/>
</file>

<file path=customXml/itemProps3.xml><?xml version="1.0" encoding="utf-8"?>
<ds:datastoreItem xmlns:ds="http://schemas.openxmlformats.org/officeDocument/2006/customXml" ds:itemID="{31643934-FF95-4C38-8133-F1BD7FB63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96CDA2-9436-430F-9300-C57D214DB6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S Gupta</dc:creator>
  <cp:keywords/>
  <dc:description/>
  <cp:lastModifiedBy>Anjaly T A</cp:lastModifiedBy>
  <cp:revision>15</cp:revision>
  <dcterms:created xsi:type="dcterms:W3CDTF">2021-01-12T14:37:00Z</dcterms:created>
  <dcterms:modified xsi:type="dcterms:W3CDTF">2022-09-07T12:23:07Z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Order">
    <vt:r8>1205700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MediaServiceImageTags">
    <vt:lpwstr/>
  </property>
</Properties>
</file>