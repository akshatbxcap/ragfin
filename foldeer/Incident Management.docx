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0"/>
        <w:gridCol w:w="4674"/>
      </w:tblGrid>
      <w:tr w:rsidR="00DF4111" w:rsidRPr="00953EED" w14:paraId="4A00CF97" w14:textId="77777777" w:rsidTr="34F2E4FE">
        <w:trPr>
          <w:trHeight w:val="480"/>
        </w:trPr>
        <w:tc>
          <w:tcPr>
            <w:tcW w:w="47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4F36942" w14:textId="77777777" w:rsidR="00DF4111" w:rsidRPr="00953EED" w:rsidRDefault="1C475EC6" w:rsidP="23186F29">
            <w:pPr>
              <w:spacing w:after="0" w:line="240" w:lineRule="auto"/>
              <w:jc w:val="center"/>
              <w:textAlignment w:val="baseline"/>
              <w:rPr>
                <w:rFonts w:eastAsia="Times New Roman" w:cs="Times New Roman"/>
                <w:b/>
                <w:bCs/>
                <w:lang w:val="en-IN" w:eastAsia="en-IN" w:bidi="hi-IN"/>
                <w:rPrChange w:id="0" w:author="Anjaly T A" w:date="2022-08-23T07:57:00Z">
                  <w:rPr>
                    <w:rFonts w:ascii="Segoe UI" w:eastAsia="Times New Roman" w:hAnsi="Segoe UI" w:cs="Segoe UI"/>
                    <w:lang w:val="en-IN" w:eastAsia="en-IN" w:bidi="hi-IN"/>
                  </w:rPr>
                </w:rPrChange>
              </w:rPr>
            </w:pPr>
            <w:r w:rsidRPr="23186F29">
              <w:rPr>
                <w:rFonts w:eastAsia="Times New Roman" w:cs="Times New Roman"/>
                <w:b/>
                <w:bCs/>
                <w:color w:val="333332"/>
                <w:lang w:eastAsia="en-IN" w:bidi="hi-IN"/>
              </w:rPr>
              <w:t>Document Name</w:t>
            </w:r>
            <w:r w:rsidRPr="23186F29">
              <w:rPr>
                <w:rFonts w:eastAsia="Times New Roman" w:cs="Times New Roman"/>
                <w:b/>
                <w:bCs/>
                <w:color w:val="333332"/>
                <w:lang w:val="en-IN" w:eastAsia="en-IN" w:bidi="hi-IN"/>
                <w:rPrChange w:id="1" w:author="Anjaly T A" w:date="2021-08-03T10:01:00Z">
                  <w:rPr>
                    <w:rFonts w:eastAsia="Times New Roman" w:cs="Times New Roman"/>
                    <w:color w:val="333332"/>
                    <w:lang w:val="en-IN" w:eastAsia="en-IN" w:bidi="hi-IN"/>
                  </w:rPr>
                </w:rPrChange>
              </w:rPr>
              <w:t> </w:t>
            </w:r>
          </w:p>
        </w:tc>
        <w:tc>
          <w:tcPr>
            <w:tcW w:w="4725"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5919B34F" w14:textId="56C0249E" w:rsidR="00DF4111" w:rsidRPr="00953EED" w:rsidRDefault="1C475EC6" w:rsidP="23186F29">
            <w:pPr>
              <w:spacing w:after="0" w:line="240" w:lineRule="auto"/>
              <w:jc w:val="center"/>
              <w:textAlignment w:val="baseline"/>
              <w:rPr>
                <w:rFonts w:eastAsia="Times New Roman" w:cs="Times New Roman"/>
                <w:b/>
                <w:bCs/>
                <w:lang w:val="en-IN" w:eastAsia="en-IN" w:bidi="hi-IN"/>
                <w:rPrChange w:id="2" w:author="Anjaly T A" w:date="2022-08-23T07:57:00Z">
                  <w:rPr>
                    <w:rFonts w:ascii="Segoe UI" w:eastAsia="Times New Roman" w:hAnsi="Segoe UI" w:cs="Segoe UI"/>
                    <w:lang w:val="en-IN" w:eastAsia="en-IN" w:bidi="hi-IN"/>
                  </w:rPr>
                </w:rPrChange>
              </w:rPr>
            </w:pPr>
            <w:r w:rsidRPr="23186F29">
              <w:rPr>
                <w:rFonts w:eastAsia="Times New Roman" w:cs="Times New Roman"/>
                <w:b/>
                <w:bCs/>
                <w:color w:val="333332"/>
                <w:lang w:eastAsia="en-IN" w:bidi="hi-IN"/>
              </w:rPr>
              <w:t>Incident Management Policy</w:t>
            </w:r>
          </w:p>
        </w:tc>
      </w:tr>
      <w:tr w:rsidR="00DF4111" w:rsidRPr="00953EED" w14:paraId="39033262" w14:textId="77777777" w:rsidTr="34F2E4FE">
        <w:trPr>
          <w:trHeight w:val="450"/>
        </w:trPr>
        <w:tc>
          <w:tcPr>
            <w:tcW w:w="472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C28B14B" w14:textId="77777777" w:rsidR="00DF4111" w:rsidRPr="00953EED" w:rsidRDefault="1C475EC6" w:rsidP="23186F29">
            <w:pPr>
              <w:spacing w:after="0" w:line="240" w:lineRule="auto"/>
              <w:jc w:val="center"/>
              <w:textAlignment w:val="baseline"/>
              <w:rPr>
                <w:rFonts w:eastAsia="Times New Roman" w:cs="Times New Roman"/>
                <w:b/>
                <w:bCs/>
                <w:lang w:val="en-IN" w:eastAsia="en-IN" w:bidi="hi-IN"/>
                <w:rPrChange w:id="3" w:author="Anjaly T A" w:date="2022-08-23T07:57:00Z">
                  <w:rPr>
                    <w:rFonts w:ascii="Segoe UI" w:eastAsia="Times New Roman" w:hAnsi="Segoe UI" w:cs="Segoe UI"/>
                    <w:lang w:val="en-IN" w:eastAsia="en-IN" w:bidi="hi-IN"/>
                  </w:rPr>
                </w:rPrChange>
              </w:rPr>
            </w:pPr>
            <w:r w:rsidRPr="23186F29">
              <w:rPr>
                <w:rFonts w:eastAsia="Times New Roman" w:cs="Times New Roman"/>
                <w:b/>
                <w:bCs/>
                <w:color w:val="333332"/>
                <w:lang w:eastAsia="en-IN" w:bidi="hi-IN"/>
              </w:rPr>
              <w:t>Version</w:t>
            </w:r>
            <w:r w:rsidRPr="23186F29">
              <w:rPr>
                <w:rFonts w:eastAsia="Times New Roman" w:cs="Times New Roman"/>
                <w:b/>
                <w:bCs/>
                <w:color w:val="333332"/>
                <w:lang w:val="en-IN" w:eastAsia="en-IN" w:bidi="hi-IN"/>
                <w:rPrChange w:id="4" w:author="Anjaly T A" w:date="2021-08-03T10:01:00Z">
                  <w:rPr>
                    <w:rFonts w:eastAsia="Times New Roman" w:cs="Times New Roman"/>
                    <w:color w:val="333332"/>
                    <w:lang w:val="en-IN" w:eastAsia="en-IN" w:bidi="hi-IN"/>
                  </w:rPr>
                </w:rPrChange>
              </w:rPr>
              <w:t> </w:t>
            </w:r>
          </w:p>
        </w:tc>
        <w:tc>
          <w:tcPr>
            <w:tcW w:w="4725" w:type="dxa"/>
            <w:tcBorders>
              <w:top w:val="nil"/>
              <w:left w:val="nil"/>
              <w:bottom w:val="single" w:sz="6" w:space="0" w:color="000000" w:themeColor="text1"/>
              <w:right w:val="single" w:sz="6" w:space="0" w:color="000000" w:themeColor="text1"/>
            </w:tcBorders>
            <w:shd w:val="clear" w:color="auto" w:fill="auto"/>
            <w:hideMark/>
          </w:tcPr>
          <w:p w14:paraId="60265120" w14:textId="59A78625" w:rsidR="00DF4111" w:rsidRPr="00953EED" w:rsidRDefault="1C475EC6" w:rsidP="34F2E4FE">
            <w:pPr>
              <w:spacing w:after="0" w:line="240" w:lineRule="auto"/>
              <w:jc w:val="center"/>
              <w:textAlignment w:val="baseline"/>
              <w:rPr>
                <w:rFonts w:eastAsia="Times New Roman" w:cs="Times New Roman"/>
                <w:b/>
                <w:bCs/>
                <w:color w:val="333332"/>
                <w:lang w:val="en-IN" w:eastAsia="en-IN" w:bidi="hi-IN"/>
                <w:rPrChange w:id="5" w:author="Anjaly T A" w:date="2022-08-23T07:57:00Z">
                  <w:rPr>
                    <w:rFonts w:ascii="Segoe UI" w:eastAsia="Times New Roman" w:hAnsi="Segoe UI" w:cs="Segoe UI"/>
                    <w:lang w:val="en-IN" w:eastAsia="en-IN" w:bidi="hi-IN"/>
                  </w:rPr>
                </w:rPrChange>
              </w:rPr>
            </w:pPr>
            <w:r w:rsidRPr="34F2E4FE">
              <w:rPr>
                <w:rFonts w:eastAsia="Times New Roman" w:cs="Times New Roman"/>
                <w:b/>
                <w:bCs/>
                <w:color w:val="333332"/>
                <w:lang w:eastAsia="en-IN" w:bidi="hi-IN"/>
              </w:rPr>
              <w:t>0.</w:t>
            </w:r>
            <w:r w:rsidR="37E566C6" w:rsidRPr="34F2E4FE">
              <w:rPr>
                <w:rFonts w:eastAsia="Times New Roman" w:cs="Times New Roman"/>
                <w:b/>
                <w:bCs/>
                <w:color w:val="333332"/>
                <w:lang w:eastAsia="en-IN" w:bidi="hi-IN"/>
              </w:rPr>
              <w:t>3</w:t>
            </w:r>
          </w:p>
        </w:tc>
      </w:tr>
      <w:tr w:rsidR="00DF4111" w:rsidRPr="00953EED" w14:paraId="22BC064E" w14:textId="77777777" w:rsidTr="34F2E4FE">
        <w:trPr>
          <w:trHeight w:val="480"/>
        </w:trPr>
        <w:tc>
          <w:tcPr>
            <w:tcW w:w="472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4AB0B9CF" w14:textId="43FBFBAC" w:rsidR="00DF4111" w:rsidRPr="00953EED" w:rsidRDefault="6DEA81BA" w:rsidP="34F2E4FE">
            <w:pPr>
              <w:spacing w:after="0" w:line="240" w:lineRule="auto"/>
              <w:jc w:val="center"/>
              <w:rPr>
                <w:rFonts w:eastAsia="Calibri" w:cs="Mangal"/>
                <w:b/>
                <w:bCs/>
                <w:lang w:val="en-IN"/>
                <w:rPrChange w:id="6" w:author="Anjaly T A" w:date="2022-08-23T07:57:00Z">
                  <w:rPr>
                    <w:rFonts w:ascii="Segoe UI" w:eastAsia="Times New Roman" w:hAnsi="Segoe UI" w:cs="Segoe UI"/>
                    <w:lang w:val="en-IN" w:eastAsia="en-IN" w:bidi="hi-IN"/>
                  </w:rPr>
                </w:rPrChange>
              </w:rPr>
            </w:pPr>
            <w:r w:rsidRPr="34F2E4FE">
              <w:rPr>
                <w:rFonts w:eastAsia="Times New Roman" w:cs="Times New Roman"/>
                <w:b/>
                <w:bCs/>
                <w:color w:val="333332"/>
                <w:lang w:eastAsia="en-IN" w:bidi="hi-IN"/>
              </w:rPr>
              <w:t>Last Updated by</w:t>
            </w:r>
          </w:p>
        </w:tc>
        <w:tc>
          <w:tcPr>
            <w:tcW w:w="4725" w:type="dxa"/>
            <w:tcBorders>
              <w:top w:val="nil"/>
              <w:left w:val="nil"/>
              <w:bottom w:val="single" w:sz="6" w:space="0" w:color="000000" w:themeColor="text1"/>
              <w:right w:val="single" w:sz="6" w:space="0" w:color="000000" w:themeColor="text1"/>
            </w:tcBorders>
            <w:shd w:val="clear" w:color="auto" w:fill="auto"/>
            <w:hideMark/>
          </w:tcPr>
          <w:p w14:paraId="78D51CBA" w14:textId="7632F6F0" w:rsidR="00DF4111" w:rsidRPr="00953EED" w:rsidRDefault="117612A4" w:rsidP="34F2E4FE">
            <w:pPr>
              <w:spacing w:after="0" w:line="240" w:lineRule="auto"/>
              <w:jc w:val="center"/>
              <w:rPr>
                <w:rFonts w:eastAsia="Calibri" w:cs="Mangal"/>
                <w:b/>
                <w:bCs/>
                <w:lang w:val="en-IN"/>
                <w:rPrChange w:id="7" w:author="Anjaly T A" w:date="2022-08-23T07:57:00Z">
                  <w:rPr>
                    <w:rFonts w:ascii="Segoe UI" w:eastAsia="Times New Roman" w:hAnsi="Segoe UI" w:cs="Segoe UI"/>
                    <w:lang w:val="en-IN" w:eastAsia="en-IN" w:bidi="hi-IN"/>
                  </w:rPr>
                </w:rPrChange>
              </w:rPr>
            </w:pPr>
            <w:r w:rsidRPr="34F2E4FE">
              <w:rPr>
                <w:rFonts w:eastAsia="Times New Roman" w:cs="Times New Roman"/>
                <w:b/>
                <w:bCs/>
                <w:color w:val="333332"/>
                <w:lang w:eastAsia="en-IN" w:bidi="hi-IN"/>
              </w:rPr>
              <w:t>Anjaly T A</w:t>
            </w:r>
          </w:p>
        </w:tc>
      </w:tr>
      <w:tr w:rsidR="00DF4111" w:rsidRPr="00953EED" w14:paraId="55081B72" w14:textId="77777777" w:rsidTr="34F2E4FE">
        <w:trPr>
          <w:trHeight w:val="450"/>
        </w:trPr>
        <w:tc>
          <w:tcPr>
            <w:tcW w:w="472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24AA632" w14:textId="69B0BA7F" w:rsidR="00DF4111" w:rsidRPr="00953EED" w:rsidRDefault="1F246292" w:rsidP="23186F29">
            <w:pPr>
              <w:spacing w:after="0" w:line="240" w:lineRule="auto"/>
              <w:jc w:val="center"/>
              <w:textAlignment w:val="baseline"/>
              <w:rPr>
                <w:rFonts w:eastAsia="Times New Roman" w:cs="Times New Roman"/>
                <w:b/>
                <w:bCs/>
                <w:lang w:val="en-IN" w:eastAsia="en-IN" w:bidi="hi-IN"/>
                <w:rPrChange w:id="8" w:author="Anjaly T A" w:date="2022-08-23T07:57:00Z">
                  <w:rPr>
                    <w:rFonts w:ascii="Segoe UI" w:eastAsia="Times New Roman" w:hAnsi="Segoe UI" w:cs="Segoe UI"/>
                    <w:lang w:val="en-IN" w:eastAsia="en-IN" w:bidi="hi-IN"/>
                  </w:rPr>
                </w:rPrChange>
              </w:rPr>
            </w:pPr>
            <w:r w:rsidRPr="34F2E4FE">
              <w:rPr>
                <w:rFonts w:eastAsia="Times New Roman" w:cs="Times New Roman"/>
                <w:b/>
                <w:bCs/>
                <w:color w:val="333332"/>
                <w:lang w:eastAsia="en-IN" w:bidi="hi-IN"/>
              </w:rPr>
              <w:t xml:space="preserve">Approved </w:t>
            </w:r>
            <w:r w:rsidR="1C475EC6" w:rsidRPr="34F2E4FE">
              <w:rPr>
                <w:rFonts w:eastAsia="Times New Roman" w:cs="Times New Roman"/>
                <w:b/>
                <w:bCs/>
                <w:color w:val="333332"/>
                <w:lang w:eastAsia="en-IN" w:bidi="hi-IN"/>
              </w:rPr>
              <w:t>By</w:t>
            </w:r>
            <w:r w:rsidR="1C475EC6" w:rsidRPr="34F2E4FE">
              <w:rPr>
                <w:rFonts w:eastAsia="Times New Roman" w:cs="Times New Roman"/>
                <w:b/>
                <w:bCs/>
                <w:color w:val="333332"/>
                <w:lang w:val="en-IN" w:eastAsia="en-IN" w:bidi="hi-IN"/>
                <w:rPrChange w:id="9" w:author="Anjaly T A" w:date="2021-08-03T10:01:00Z">
                  <w:rPr>
                    <w:rFonts w:eastAsia="Times New Roman" w:cs="Times New Roman"/>
                    <w:color w:val="333332"/>
                    <w:lang w:val="en-IN" w:eastAsia="en-IN" w:bidi="hi-IN"/>
                  </w:rPr>
                </w:rPrChange>
              </w:rPr>
              <w:t> </w:t>
            </w:r>
          </w:p>
        </w:tc>
        <w:tc>
          <w:tcPr>
            <w:tcW w:w="4725" w:type="dxa"/>
            <w:tcBorders>
              <w:top w:val="nil"/>
              <w:left w:val="nil"/>
              <w:bottom w:val="single" w:sz="6" w:space="0" w:color="000000" w:themeColor="text1"/>
              <w:right w:val="single" w:sz="6" w:space="0" w:color="000000" w:themeColor="text1"/>
            </w:tcBorders>
            <w:shd w:val="clear" w:color="auto" w:fill="auto"/>
            <w:hideMark/>
          </w:tcPr>
          <w:p w14:paraId="24D6870F" w14:textId="0C37841D" w:rsidR="00DF4111" w:rsidRPr="00953EED" w:rsidRDefault="49663177" w:rsidP="23186F29">
            <w:pPr>
              <w:spacing w:after="0" w:line="240" w:lineRule="auto"/>
              <w:jc w:val="center"/>
              <w:textAlignment w:val="baseline"/>
              <w:rPr>
                <w:rFonts w:eastAsia="Times New Roman" w:cs="Times New Roman"/>
                <w:b/>
                <w:bCs/>
                <w:lang w:val="en-IN" w:eastAsia="en-IN" w:bidi="hi-IN"/>
                <w:rPrChange w:id="10" w:author="Anjaly T A" w:date="2022-08-23T07:57:00Z">
                  <w:rPr>
                    <w:rFonts w:ascii="Segoe UI" w:eastAsia="Times New Roman" w:hAnsi="Segoe UI" w:cs="Segoe UI"/>
                    <w:lang w:val="en-IN" w:eastAsia="en-IN" w:bidi="hi-IN"/>
                  </w:rPr>
                </w:rPrChange>
              </w:rPr>
            </w:pPr>
            <w:r w:rsidRPr="34F2E4FE">
              <w:rPr>
                <w:rFonts w:eastAsia="Times New Roman" w:cs="Times New Roman"/>
                <w:b/>
                <w:bCs/>
                <w:color w:val="333332"/>
                <w:lang w:val="en-IN" w:eastAsia="en-IN" w:bidi="hi-IN"/>
                <w:rPrChange w:id="11" w:author="Anjaly T A" w:date="2022-08-23T07:57:00Z">
                  <w:rPr>
                    <w:rFonts w:eastAsia="Times New Roman" w:cs="Times New Roman"/>
                    <w:color w:val="333332"/>
                    <w:lang w:val="en-IN" w:eastAsia="en-IN" w:bidi="hi-IN"/>
                  </w:rPr>
                </w:rPrChange>
              </w:rPr>
              <w:t>Inderjit Singh Bedi</w:t>
            </w:r>
            <w:r w:rsidR="1C475EC6" w:rsidRPr="34F2E4FE">
              <w:rPr>
                <w:rFonts w:eastAsia="Times New Roman" w:cs="Times New Roman"/>
                <w:b/>
                <w:bCs/>
                <w:color w:val="333332"/>
                <w:lang w:val="en-IN" w:eastAsia="en-IN" w:bidi="hi-IN"/>
                <w:rPrChange w:id="12" w:author="Anjaly T A" w:date="2021-08-03T10:01:00Z">
                  <w:rPr>
                    <w:rFonts w:eastAsia="Times New Roman" w:cs="Times New Roman"/>
                    <w:color w:val="333332"/>
                    <w:lang w:val="en-IN" w:eastAsia="en-IN" w:bidi="hi-IN"/>
                  </w:rPr>
                </w:rPrChange>
              </w:rPr>
              <w:t> </w:t>
            </w:r>
          </w:p>
        </w:tc>
      </w:tr>
      <w:tr w:rsidR="00DF4111" w:rsidRPr="00953EED" w14:paraId="3780C91F" w14:textId="77777777" w:rsidTr="34F2E4FE">
        <w:trPr>
          <w:trHeight w:val="450"/>
        </w:trPr>
        <w:tc>
          <w:tcPr>
            <w:tcW w:w="472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311CBD1" w14:textId="77777777" w:rsidR="00DF4111" w:rsidRPr="00953EED" w:rsidRDefault="1C475EC6" w:rsidP="23186F29">
            <w:pPr>
              <w:spacing w:after="0" w:line="240" w:lineRule="auto"/>
              <w:jc w:val="center"/>
              <w:textAlignment w:val="baseline"/>
              <w:rPr>
                <w:rFonts w:eastAsia="Times New Roman" w:cs="Times New Roman"/>
                <w:b/>
                <w:bCs/>
                <w:lang w:val="en-IN" w:eastAsia="en-IN" w:bidi="hi-IN"/>
                <w:rPrChange w:id="13" w:author="Anjaly T A" w:date="2022-08-23T07:57:00Z">
                  <w:rPr>
                    <w:rFonts w:ascii="Segoe UI" w:eastAsia="Times New Roman" w:hAnsi="Segoe UI" w:cs="Segoe UI"/>
                    <w:lang w:val="en-IN" w:eastAsia="en-IN" w:bidi="hi-IN"/>
                  </w:rPr>
                </w:rPrChange>
              </w:rPr>
            </w:pPr>
            <w:r w:rsidRPr="23186F29">
              <w:rPr>
                <w:rFonts w:eastAsia="Times New Roman" w:cs="Times New Roman"/>
                <w:b/>
                <w:bCs/>
                <w:color w:val="333332"/>
                <w:lang w:eastAsia="en-IN" w:bidi="hi-IN"/>
              </w:rPr>
              <w:t>Released on</w:t>
            </w:r>
            <w:r w:rsidRPr="23186F29">
              <w:rPr>
                <w:rFonts w:eastAsia="Times New Roman" w:cs="Times New Roman"/>
                <w:b/>
                <w:bCs/>
                <w:color w:val="333332"/>
                <w:lang w:val="en-IN" w:eastAsia="en-IN" w:bidi="hi-IN"/>
                <w:rPrChange w:id="14" w:author="Anjaly T A" w:date="2021-08-03T10:01:00Z">
                  <w:rPr>
                    <w:rFonts w:eastAsia="Times New Roman" w:cs="Times New Roman"/>
                    <w:color w:val="333332"/>
                    <w:lang w:val="en-IN" w:eastAsia="en-IN" w:bidi="hi-IN"/>
                  </w:rPr>
                </w:rPrChange>
              </w:rPr>
              <w:t> </w:t>
            </w:r>
          </w:p>
        </w:tc>
        <w:tc>
          <w:tcPr>
            <w:tcW w:w="4725" w:type="dxa"/>
            <w:tcBorders>
              <w:top w:val="nil"/>
              <w:left w:val="nil"/>
              <w:bottom w:val="single" w:sz="6" w:space="0" w:color="000000" w:themeColor="text1"/>
              <w:right w:val="single" w:sz="6" w:space="0" w:color="000000" w:themeColor="text1"/>
            </w:tcBorders>
            <w:shd w:val="clear" w:color="auto" w:fill="auto"/>
            <w:hideMark/>
          </w:tcPr>
          <w:p w14:paraId="4CC4DDE0" w14:textId="420A379D" w:rsidR="00DF4111" w:rsidRPr="00953EED" w:rsidRDefault="1C475EC6" w:rsidP="23186F29">
            <w:pPr>
              <w:spacing w:after="0" w:line="240" w:lineRule="auto"/>
              <w:jc w:val="center"/>
              <w:textAlignment w:val="baseline"/>
              <w:rPr>
                <w:rFonts w:eastAsia="Times New Roman" w:cs="Times New Roman"/>
                <w:b/>
                <w:bCs/>
                <w:lang w:val="en-IN" w:eastAsia="en-IN" w:bidi="hi-IN"/>
                <w:rPrChange w:id="15" w:author="Anjaly T A" w:date="2022-08-23T07:57:00Z">
                  <w:rPr>
                    <w:rFonts w:ascii="Segoe UI" w:eastAsia="Times New Roman" w:hAnsi="Segoe UI" w:cs="Segoe UI"/>
                    <w:lang w:val="en-IN" w:eastAsia="en-IN" w:bidi="hi-IN"/>
                  </w:rPr>
                </w:rPrChange>
              </w:rPr>
            </w:pPr>
            <w:r w:rsidRPr="34F2E4FE">
              <w:rPr>
                <w:rFonts w:eastAsia="Times New Roman" w:cs="Times New Roman"/>
                <w:b/>
                <w:bCs/>
                <w:color w:val="333332"/>
                <w:lang w:val="en-IN" w:eastAsia="en-IN" w:bidi="hi-IN"/>
                <w:rPrChange w:id="16" w:author="Anjaly T A" w:date="2022-08-23T07:57:00Z">
                  <w:rPr>
                    <w:rFonts w:eastAsia="Times New Roman" w:cs="Times New Roman"/>
                    <w:color w:val="333332"/>
                    <w:lang w:val="en-IN" w:eastAsia="en-IN" w:bidi="hi-IN"/>
                  </w:rPr>
                </w:rPrChange>
              </w:rPr>
              <w:t> </w:t>
            </w:r>
            <w:r w:rsidR="62E6132B" w:rsidRPr="34F2E4FE">
              <w:rPr>
                <w:rFonts w:eastAsia="Times New Roman" w:cs="Times New Roman"/>
                <w:b/>
                <w:bCs/>
                <w:color w:val="333332"/>
                <w:lang w:val="en-IN" w:eastAsia="en-IN" w:bidi="hi-IN"/>
              </w:rPr>
              <w:t>0</w:t>
            </w:r>
            <w:r w:rsidR="00677D26" w:rsidRPr="34F2E4FE">
              <w:rPr>
                <w:rFonts w:eastAsia="Times New Roman" w:cs="Times New Roman"/>
                <w:b/>
                <w:bCs/>
                <w:color w:val="333332"/>
                <w:lang w:val="en-IN" w:eastAsia="en-IN" w:bidi="hi-IN"/>
              </w:rPr>
              <w:t>7</w:t>
            </w:r>
            <w:r w:rsidR="602CF98A" w:rsidRPr="34F2E4FE">
              <w:rPr>
                <w:rFonts w:eastAsia="Times New Roman" w:cs="Times New Roman"/>
                <w:b/>
                <w:bCs/>
                <w:color w:val="333332"/>
                <w:lang w:val="en-IN" w:eastAsia="en-IN" w:bidi="hi-IN"/>
                <w:rPrChange w:id="17" w:author="Anjaly T A" w:date="2022-08-23T07:57:00Z">
                  <w:rPr>
                    <w:rFonts w:eastAsia="Times New Roman" w:cs="Times New Roman"/>
                    <w:color w:val="333332"/>
                    <w:lang w:val="en-IN" w:eastAsia="en-IN" w:bidi="hi-IN"/>
                  </w:rPr>
                </w:rPrChange>
              </w:rPr>
              <w:t>-0</w:t>
            </w:r>
            <w:r w:rsidR="206FCF7F" w:rsidRPr="34F2E4FE">
              <w:rPr>
                <w:rFonts w:eastAsia="Times New Roman" w:cs="Times New Roman"/>
                <w:b/>
                <w:bCs/>
                <w:color w:val="333332"/>
                <w:lang w:val="en-IN" w:eastAsia="en-IN" w:bidi="hi-IN"/>
              </w:rPr>
              <w:t>9</w:t>
            </w:r>
            <w:r w:rsidR="602CF98A" w:rsidRPr="34F2E4FE">
              <w:rPr>
                <w:rFonts w:eastAsia="Times New Roman" w:cs="Times New Roman"/>
                <w:b/>
                <w:bCs/>
                <w:color w:val="333332"/>
                <w:lang w:val="en-IN" w:eastAsia="en-IN" w:bidi="hi-IN"/>
                <w:rPrChange w:id="18" w:author="Anjaly T A" w:date="2022-08-23T07:57:00Z">
                  <w:rPr>
                    <w:rFonts w:eastAsia="Times New Roman" w:cs="Times New Roman"/>
                    <w:color w:val="333332"/>
                    <w:lang w:val="en-IN" w:eastAsia="en-IN" w:bidi="hi-IN"/>
                  </w:rPr>
                </w:rPrChange>
              </w:rPr>
              <w:t>-2022</w:t>
            </w:r>
          </w:p>
        </w:tc>
      </w:tr>
    </w:tbl>
    <w:p w14:paraId="3167B20A" w14:textId="112F11DF" w:rsidR="00DF4111" w:rsidRPr="00953EED" w:rsidRDefault="00DF4111" w:rsidP="14E40810">
      <w:pPr>
        <w:rPr>
          <w:rFonts w:eastAsia="Times New Roman" w:cs="Times New Roman"/>
          <w:rPrChange w:id="19" w:author="Anjaly T A" w:date="2021-08-03T10:01:00Z">
            <w:rPr/>
          </w:rPrChange>
        </w:rPr>
      </w:pPr>
    </w:p>
    <w:p w14:paraId="55CD43B2" w14:textId="77777777" w:rsidR="00DF4111" w:rsidRPr="00953EED" w:rsidRDefault="00DF4111" w:rsidP="14E40810">
      <w:pPr>
        <w:rPr>
          <w:rFonts w:eastAsia="Times New Roman" w:cs="Times New Roman"/>
          <w:rPrChange w:id="20" w:author="Anjaly T A" w:date="2021-08-03T10:01:00Z">
            <w:rPr/>
          </w:rPrChange>
        </w:rPr>
      </w:pPr>
      <w:r w:rsidRPr="14E40810">
        <w:rPr>
          <w:rFonts w:eastAsia="Times New Roman" w:cs="Times New Roman"/>
          <w:rPrChange w:id="21" w:author="Anjaly T A" w:date="2021-08-03T10:01:00Z">
            <w:rPr/>
          </w:rPrChange>
        </w:rPr>
        <w:br w:type="page"/>
      </w:r>
    </w:p>
    <w:sdt>
      <w:sdtPr>
        <w:rPr>
          <w:rFonts w:ascii="Times New Roman" w:eastAsiaTheme="minorHAnsi" w:hAnsi="Times New Roman" w:cstheme="minorBidi"/>
          <w:color w:val="auto"/>
          <w:sz w:val="24"/>
          <w:szCs w:val="22"/>
        </w:rPr>
        <w:id w:val="966702629"/>
        <w:docPartObj>
          <w:docPartGallery w:val="Table of Contents"/>
          <w:docPartUnique/>
        </w:docPartObj>
      </w:sdtPr>
      <w:sdtEndPr>
        <w:rPr>
          <w:b/>
          <w:bCs/>
          <w:noProof/>
        </w:rPr>
      </w:sdtEndPr>
      <w:sdtContent>
        <w:p w14:paraId="6DC08274" w14:textId="29C8F0EC" w:rsidR="0069022D" w:rsidRDefault="0069022D">
          <w:pPr>
            <w:pStyle w:val="TOCHeading"/>
            <w:rPr>
              <w:ins w:id="22" w:author="Anjaly T A" w:date="2022-09-07T18:32:00Z"/>
            </w:rPr>
          </w:pPr>
          <w:ins w:id="23" w:author="Anjaly T A" w:date="2022-09-07T18:32:00Z">
            <w:r>
              <w:t>Contents</w:t>
            </w:r>
          </w:ins>
        </w:p>
        <w:p w14:paraId="254208FF" w14:textId="086DB874" w:rsidR="0069022D" w:rsidRDefault="0069022D">
          <w:pPr>
            <w:pStyle w:val="TOC3"/>
            <w:tabs>
              <w:tab w:val="right" w:leader="dot" w:pos="9350"/>
            </w:tabs>
            <w:rPr>
              <w:rFonts w:asciiTheme="minorHAnsi" w:eastAsiaTheme="minorEastAsia" w:hAnsiTheme="minorHAnsi"/>
              <w:noProof/>
              <w:sz w:val="22"/>
              <w:lang w:val="en-IN" w:eastAsia="en-IN"/>
            </w:rPr>
          </w:pPr>
          <w:ins w:id="24" w:author="Anjaly T A" w:date="2022-09-07T18:32:00Z">
            <w:r>
              <w:fldChar w:fldCharType="begin"/>
            </w:r>
            <w:r>
              <w:instrText xml:space="preserve"> TOC \o "1-3" \h \z \u </w:instrText>
            </w:r>
            <w:r>
              <w:fldChar w:fldCharType="separate"/>
            </w:r>
          </w:ins>
          <w:hyperlink w:anchor="_Toc113467977" w:history="1">
            <w:r w:rsidRPr="00C61FF2">
              <w:rPr>
                <w:rStyle w:val="Hyperlink"/>
                <w:rFonts w:eastAsia="Times New Roman" w:cs="Times New Roman"/>
                <w:noProof/>
              </w:rPr>
              <w:t>1 Policy Statement</w:t>
            </w:r>
            <w:r>
              <w:rPr>
                <w:noProof/>
                <w:webHidden/>
              </w:rPr>
              <w:tab/>
            </w:r>
            <w:r>
              <w:rPr>
                <w:noProof/>
                <w:webHidden/>
              </w:rPr>
              <w:fldChar w:fldCharType="begin"/>
            </w:r>
            <w:r>
              <w:rPr>
                <w:noProof/>
                <w:webHidden/>
              </w:rPr>
              <w:instrText xml:space="preserve"> PAGEREF _Toc113467977 \h </w:instrText>
            </w:r>
            <w:r>
              <w:rPr>
                <w:noProof/>
                <w:webHidden/>
              </w:rPr>
            </w:r>
            <w:r>
              <w:rPr>
                <w:noProof/>
                <w:webHidden/>
              </w:rPr>
              <w:fldChar w:fldCharType="separate"/>
            </w:r>
            <w:r>
              <w:rPr>
                <w:noProof/>
                <w:webHidden/>
              </w:rPr>
              <w:t>3</w:t>
            </w:r>
            <w:r>
              <w:rPr>
                <w:noProof/>
                <w:webHidden/>
              </w:rPr>
              <w:fldChar w:fldCharType="end"/>
            </w:r>
          </w:hyperlink>
        </w:p>
        <w:p w14:paraId="715FF27B" w14:textId="569FCE3D" w:rsidR="0069022D" w:rsidRDefault="00FF4C81">
          <w:pPr>
            <w:pStyle w:val="TOC3"/>
            <w:tabs>
              <w:tab w:val="right" w:leader="dot" w:pos="9350"/>
            </w:tabs>
            <w:rPr>
              <w:rFonts w:asciiTheme="minorHAnsi" w:eastAsiaTheme="minorEastAsia" w:hAnsiTheme="minorHAnsi"/>
              <w:noProof/>
              <w:sz w:val="22"/>
              <w:lang w:val="en-IN" w:eastAsia="en-IN"/>
            </w:rPr>
          </w:pPr>
          <w:hyperlink w:anchor="_Toc113467978" w:history="1">
            <w:r w:rsidR="0069022D" w:rsidRPr="00C61FF2">
              <w:rPr>
                <w:rStyle w:val="Hyperlink"/>
                <w:rFonts w:eastAsia="Times New Roman" w:cs="Times New Roman"/>
                <w:noProof/>
              </w:rPr>
              <w:t>2 Purpose</w:t>
            </w:r>
            <w:r w:rsidR="0069022D">
              <w:rPr>
                <w:noProof/>
                <w:webHidden/>
              </w:rPr>
              <w:tab/>
            </w:r>
            <w:r w:rsidR="0069022D">
              <w:rPr>
                <w:noProof/>
                <w:webHidden/>
              </w:rPr>
              <w:fldChar w:fldCharType="begin"/>
            </w:r>
            <w:r w:rsidR="0069022D">
              <w:rPr>
                <w:noProof/>
                <w:webHidden/>
              </w:rPr>
              <w:instrText xml:space="preserve"> PAGEREF _Toc113467978 \h </w:instrText>
            </w:r>
            <w:r w:rsidR="0069022D">
              <w:rPr>
                <w:noProof/>
                <w:webHidden/>
              </w:rPr>
            </w:r>
            <w:r w:rsidR="0069022D">
              <w:rPr>
                <w:noProof/>
                <w:webHidden/>
              </w:rPr>
              <w:fldChar w:fldCharType="separate"/>
            </w:r>
            <w:r w:rsidR="0069022D">
              <w:rPr>
                <w:noProof/>
                <w:webHidden/>
              </w:rPr>
              <w:t>3</w:t>
            </w:r>
            <w:r w:rsidR="0069022D">
              <w:rPr>
                <w:noProof/>
                <w:webHidden/>
              </w:rPr>
              <w:fldChar w:fldCharType="end"/>
            </w:r>
          </w:hyperlink>
        </w:p>
        <w:p w14:paraId="08E63C58" w14:textId="7B4A126B" w:rsidR="0069022D" w:rsidRDefault="00FF4C81">
          <w:pPr>
            <w:pStyle w:val="TOC3"/>
            <w:tabs>
              <w:tab w:val="right" w:leader="dot" w:pos="9350"/>
            </w:tabs>
            <w:rPr>
              <w:rFonts w:asciiTheme="minorHAnsi" w:eastAsiaTheme="minorEastAsia" w:hAnsiTheme="minorHAnsi"/>
              <w:noProof/>
              <w:sz w:val="22"/>
              <w:lang w:val="en-IN" w:eastAsia="en-IN"/>
            </w:rPr>
          </w:pPr>
          <w:hyperlink w:anchor="_Toc113467979" w:history="1">
            <w:r w:rsidR="0069022D" w:rsidRPr="00C61FF2">
              <w:rPr>
                <w:rStyle w:val="Hyperlink"/>
                <w:rFonts w:eastAsia="Times New Roman" w:cs="Times New Roman"/>
                <w:noProof/>
              </w:rPr>
              <w:t>3 Scope</w:t>
            </w:r>
            <w:r w:rsidR="0069022D">
              <w:rPr>
                <w:noProof/>
                <w:webHidden/>
              </w:rPr>
              <w:tab/>
            </w:r>
            <w:r w:rsidR="0069022D">
              <w:rPr>
                <w:noProof/>
                <w:webHidden/>
              </w:rPr>
              <w:fldChar w:fldCharType="begin"/>
            </w:r>
            <w:r w:rsidR="0069022D">
              <w:rPr>
                <w:noProof/>
                <w:webHidden/>
              </w:rPr>
              <w:instrText xml:space="preserve"> PAGEREF _Toc113467979 \h </w:instrText>
            </w:r>
            <w:r w:rsidR="0069022D">
              <w:rPr>
                <w:noProof/>
                <w:webHidden/>
              </w:rPr>
            </w:r>
            <w:r w:rsidR="0069022D">
              <w:rPr>
                <w:noProof/>
                <w:webHidden/>
              </w:rPr>
              <w:fldChar w:fldCharType="separate"/>
            </w:r>
            <w:r w:rsidR="0069022D">
              <w:rPr>
                <w:noProof/>
                <w:webHidden/>
              </w:rPr>
              <w:t>3</w:t>
            </w:r>
            <w:r w:rsidR="0069022D">
              <w:rPr>
                <w:noProof/>
                <w:webHidden/>
              </w:rPr>
              <w:fldChar w:fldCharType="end"/>
            </w:r>
          </w:hyperlink>
        </w:p>
        <w:p w14:paraId="03A59F90" w14:textId="06C2E101" w:rsidR="0069022D" w:rsidRDefault="00FF4C81">
          <w:pPr>
            <w:pStyle w:val="TOC3"/>
            <w:tabs>
              <w:tab w:val="right" w:leader="dot" w:pos="9350"/>
            </w:tabs>
            <w:rPr>
              <w:rFonts w:asciiTheme="minorHAnsi" w:eastAsiaTheme="minorEastAsia" w:hAnsiTheme="minorHAnsi"/>
              <w:noProof/>
              <w:sz w:val="22"/>
              <w:lang w:val="en-IN" w:eastAsia="en-IN"/>
            </w:rPr>
          </w:pPr>
          <w:hyperlink w:anchor="_Toc113467980" w:history="1">
            <w:r w:rsidR="0069022D" w:rsidRPr="00C61FF2">
              <w:rPr>
                <w:rStyle w:val="Hyperlink"/>
                <w:rFonts w:eastAsia="Times New Roman" w:cs="Times New Roman"/>
                <w:noProof/>
              </w:rPr>
              <w:t>4 Privacy</w:t>
            </w:r>
            <w:r w:rsidR="0069022D">
              <w:rPr>
                <w:noProof/>
                <w:webHidden/>
              </w:rPr>
              <w:tab/>
            </w:r>
            <w:r w:rsidR="0069022D">
              <w:rPr>
                <w:noProof/>
                <w:webHidden/>
              </w:rPr>
              <w:fldChar w:fldCharType="begin"/>
            </w:r>
            <w:r w:rsidR="0069022D">
              <w:rPr>
                <w:noProof/>
                <w:webHidden/>
              </w:rPr>
              <w:instrText xml:space="preserve"> PAGEREF _Toc113467980 \h </w:instrText>
            </w:r>
            <w:r w:rsidR="0069022D">
              <w:rPr>
                <w:noProof/>
                <w:webHidden/>
              </w:rPr>
            </w:r>
            <w:r w:rsidR="0069022D">
              <w:rPr>
                <w:noProof/>
                <w:webHidden/>
              </w:rPr>
              <w:fldChar w:fldCharType="separate"/>
            </w:r>
            <w:r w:rsidR="0069022D">
              <w:rPr>
                <w:noProof/>
                <w:webHidden/>
              </w:rPr>
              <w:t>4</w:t>
            </w:r>
            <w:r w:rsidR="0069022D">
              <w:rPr>
                <w:noProof/>
                <w:webHidden/>
              </w:rPr>
              <w:fldChar w:fldCharType="end"/>
            </w:r>
          </w:hyperlink>
        </w:p>
        <w:p w14:paraId="03E71582" w14:textId="10D4B192" w:rsidR="0069022D" w:rsidRDefault="00FF4C81">
          <w:pPr>
            <w:pStyle w:val="TOC3"/>
            <w:tabs>
              <w:tab w:val="right" w:leader="dot" w:pos="9350"/>
            </w:tabs>
            <w:rPr>
              <w:rFonts w:asciiTheme="minorHAnsi" w:eastAsiaTheme="minorEastAsia" w:hAnsiTheme="minorHAnsi"/>
              <w:noProof/>
              <w:sz w:val="22"/>
              <w:lang w:val="en-IN" w:eastAsia="en-IN"/>
            </w:rPr>
          </w:pPr>
          <w:hyperlink w:anchor="_Toc113467981" w:history="1">
            <w:r w:rsidR="0069022D" w:rsidRPr="00C61FF2">
              <w:rPr>
                <w:rStyle w:val="Hyperlink"/>
                <w:rFonts w:eastAsia="Times New Roman" w:cs="Times New Roman"/>
                <w:noProof/>
              </w:rPr>
              <w:t>5 Responsibility</w:t>
            </w:r>
            <w:r w:rsidR="0069022D">
              <w:rPr>
                <w:noProof/>
                <w:webHidden/>
              </w:rPr>
              <w:tab/>
            </w:r>
            <w:r w:rsidR="0069022D">
              <w:rPr>
                <w:noProof/>
                <w:webHidden/>
              </w:rPr>
              <w:fldChar w:fldCharType="begin"/>
            </w:r>
            <w:r w:rsidR="0069022D">
              <w:rPr>
                <w:noProof/>
                <w:webHidden/>
              </w:rPr>
              <w:instrText xml:space="preserve"> PAGEREF _Toc113467981 \h </w:instrText>
            </w:r>
            <w:r w:rsidR="0069022D">
              <w:rPr>
                <w:noProof/>
                <w:webHidden/>
              </w:rPr>
            </w:r>
            <w:r w:rsidR="0069022D">
              <w:rPr>
                <w:noProof/>
                <w:webHidden/>
              </w:rPr>
              <w:fldChar w:fldCharType="separate"/>
            </w:r>
            <w:r w:rsidR="0069022D">
              <w:rPr>
                <w:noProof/>
                <w:webHidden/>
              </w:rPr>
              <w:t>4</w:t>
            </w:r>
            <w:r w:rsidR="0069022D">
              <w:rPr>
                <w:noProof/>
                <w:webHidden/>
              </w:rPr>
              <w:fldChar w:fldCharType="end"/>
            </w:r>
          </w:hyperlink>
        </w:p>
        <w:p w14:paraId="5330C68F" w14:textId="5F7E07B0" w:rsidR="0069022D" w:rsidRDefault="00FF4C81">
          <w:pPr>
            <w:pStyle w:val="TOC3"/>
            <w:tabs>
              <w:tab w:val="right" w:leader="dot" w:pos="9350"/>
            </w:tabs>
            <w:rPr>
              <w:rFonts w:asciiTheme="minorHAnsi" w:eastAsiaTheme="minorEastAsia" w:hAnsiTheme="minorHAnsi"/>
              <w:noProof/>
              <w:sz w:val="22"/>
              <w:lang w:val="en-IN" w:eastAsia="en-IN"/>
            </w:rPr>
          </w:pPr>
          <w:hyperlink w:anchor="_Toc113467982" w:history="1">
            <w:r w:rsidR="0069022D" w:rsidRPr="00C61FF2">
              <w:rPr>
                <w:rStyle w:val="Hyperlink"/>
                <w:rFonts w:eastAsia="Times New Roman" w:cs="Times New Roman"/>
                <w:noProof/>
              </w:rPr>
              <w:t>6 Policy</w:t>
            </w:r>
            <w:r w:rsidR="0069022D">
              <w:rPr>
                <w:noProof/>
                <w:webHidden/>
              </w:rPr>
              <w:tab/>
            </w:r>
            <w:r w:rsidR="0069022D">
              <w:rPr>
                <w:noProof/>
                <w:webHidden/>
              </w:rPr>
              <w:fldChar w:fldCharType="begin"/>
            </w:r>
            <w:r w:rsidR="0069022D">
              <w:rPr>
                <w:noProof/>
                <w:webHidden/>
              </w:rPr>
              <w:instrText xml:space="preserve"> PAGEREF _Toc113467982 \h </w:instrText>
            </w:r>
            <w:r w:rsidR="0069022D">
              <w:rPr>
                <w:noProof/>
                <w:webHidden/>
              </w:rPr>
            </w:r>
            <w:r w:rsidR="0069022D">
              <w:rPr>
                <w:noProof/>
                <w:webHidden/>
              </w:rPr>
              <w:fldChar w:fldCharType="separate"/>
            </w:r>
            <w:r w:rsidR="0069022D">
              <w:rPr>
                <w:noProof/>
                <w:webHidden/>
              </w:rPr>
              <w:t>4</w:t>
            </w:r>
            <w:r w:rsidR="0069022D">
              <w:rPr>
                <w:noProof/>
                <w:webHidden/>
              </w:rPr>
              <w:fldChar w:fldCharType="end"/>
            </w:r>
          </w:hyperlink>
        </w:p>
        <w:p w14:paraId="113E4DD8" w14:textId="5420BDA0" w:rsidR="0069022D" w:rsidRDefault="00FF4C81">
          <w:pPr>
            <w:pStyle w:val="TOC3"/>
            <w:tabs>
              <w:tab w:val="right" w:leader="dot" w:pos="9350"/>
            </w:tabs>
            <w:rPr>
              <w:rFonts w:asciiTheme="minorHAnsi" w:eastAsiaTheme="minorEastAsia" w:hAnsiTheme="minorHAnsi"/>
              <w:noProof/>
              <w:sz w:val="22"/>
              <w:lang w:val="en-IN" w:eastAsia="en-IN"/>
            </w:rPr>
          </w:pPr>
          <w:hyperlink w:anchor="_Toc113467983" w:history="1">
            <w:r w:rsidR="0069022D" w:rsidRPr="00C61FF2">
              <w:rPr>
                <w:rStyle w:val="Hyperlink"/>
                <w:rFonts w:eastAsia="Times New Roman" w:cs="Times New Roman"/>
                <w:noProof/>
              </w:rPr>
              <w:t>7. Implementation</w:t>
            </w:r>
            <w:r w:rsidR="0069022D">
              <w:rPr>
                <w:noProof/>
                <w:webHidden/>
              </w:rPr>
              <w:tab/>
            </w:r>
            <w:r w:rsidR="0069022D">
              <w:rPr>
                <w:noProof/>
                <w:webHidden/>
              </w:rPr>
              <w:fldChar w:fldCharType="begin"/>
            </w:r>
            <w:r w:rsidR="0069022D">
              <w:rPr>
                <w:noProof/>
                <w:webHidden/>
              </w:rPr>
              <w:instrText xml:space="preserve"> PAGEREF _Toc113467983 \h </w:instrText>
            </w:r>
            <w:r w:rsidR="0069022D">
              <w:rPr>
                <w:noProof/>
                <w:webHidden/>
              </w:rPr>
            </w:r>
            <w:r w:rsidR="0069022D">
              <w:rPr>
                <w:noProof/>
                <w:webHidden/>
              </w:rPr>
              <w:fldChar w:fldCharType="separate"/>
            </w:r>
            <w:r w:rsidR="0069022D">
              <w:rPr>
                <w:noProof/>
                <w:webHidden/>
              </w:rPr>
              <w:t>5</w:t>
            </w:r>
            <w:r w:rsidR="0069022D">
              <w:rPr>
                <w:noProof/>
                <w:webHidden/>
              </w:rPr>
              <w:fldChar w:fldCharType="end"/>
            </w:r>
          </w:hyperlink>
        </w:p>
        <w:p w14:paraId="0D59893D" w14:textId="071773FA" w:rsidR="0069022D" w:rsidRDefault="0069022D">
          <w:pPr>
            <w:rPr>
              <w:ins w:id="25" w:author="Anjaly T A" w:date="2022-09-07T18:32:00Z"/>
            </w:rPr>
          </w:pPr>
          <w:ins w:id="26" w:author="Anjaly T A" w:date="2022-09-07T18:32:00Z">
            <w:r>
              <w:rPr>
                <w:b/>
                <w:bCs/>
                <w:noProof/>
              </w:rPr>
              <w:fldChar w:fldCharType="end"/>
            </w:r>
          </w:ins>
        </w:p>
      </w:sdtContent>
    </w:sdt>
    <w:p w14:paraId="4C165E5E" w14:textId="232FC7F5" w:rsidR="00DF4111" w:rsidRPr="00953EED" w:rsidRDefault="00DF4111" w:rsidP="14E40810">
      <w:pPr>
        <w:rPr>
          <w:rFonts w:eastAsia="Times New Roman" w:cs="Times New Roman"/>
          <w:rPrChange w:id="27" w:author="Anjaly T A" w:date="2021-08-03T10:01:00Z">
            <w:rPr/>
          </w:rPrChange>
        </w:rPr>
      </w:pPr>
    </w:p>
    <w:p w14:paraId="00A84657" w14:textId="77777777" w:rsidR="00953EED" w:rsidRPr="00953EED" w:rsidRDefault="00DF4111" w:rsidP="14E40810">
      <w:pPr>
        <w:pStyle w:val="Heading3"/>
        <w:shd w:val="clear" w:color="auto" w:fill="FFFFFF" w:themeFill="background1"/>
        <w:spacing w:before="0" w:after="210"/>
        <w:rPr>
          <w:rFonts w:ascii="Times New Roman" w:eastAsia="Times New Roman" w:hAnsi="Times New Roman" w:cs="Times New Roman"/>
          <w:color w:val="333332"/>
          <w:rPrChange w:id="28" w:author="Anjaly T A" w:date="2021-08-03T10:01:00Z">
            <w:rPr>
              <w:rFonts w:ascii="Segoe UI" w:hAnsi="Segoe UI" w:cs="Segoe UI"/>
              <w:color w:val="333332"/>
            </w:rPr>
          </w:rPrChange>
        </w:rPr>
      </w:pPr>
      <w:bookmarkStart w:id="29" w:name="_Toc325065280"/>
      <w:bookmarkStart w:id="30" w:name="_Toc860479282"/>
      <w:bookmarkStart w:id="31" w:name="_Toc743650980"/>
      <w:bookmarkStart w:id="32" w:name="_Toc1573322747"/>
      <w:bookmarkStart w:id="33" w:name="_Toc670455041"/>
      <w:bookmarkStart w:id="34" w:name="_Toc1445489454"/>
      <w:bookmarkStart w:id="35" w:name="_Toc898909771"/>
      <w:bookmarkStart w:id="36" w:name="_Toc1085263838"/>
      <w:bookmarkStart w:id="37" w:name="_Toc963768015"/>
      <w:bookmarkStart w:id="38" w:name="_Toc450456433"/>
      <w:r w:rsidRPr="254F02E8">
        <w:rPr>
          <w:rFonts w:ascii="Times New Roman" w:eastAsia="Times New Roman" w:hAnsi="Times New Roman" w:cs="Times New Roman"/>
        </w:rPr>
        <w:br w:type="page"/>
      </w:r>
      <w:bookmarkStart w:id="39" w:name="_Toc113467951"/>
      <w:bookmarkStart w:id="40" w:name="_Toc113467977"/>
      <w:r w:rsidR="29E975D3" w:rsidRPr="254F02E8">
        <w:rPr>
          <w:rStyle w:val="Strong"/>
          <w:rFonts w:ascii="Times New Roman" w:eastAsia="Times New Roman" w:hAnsi="Times New Roman" w:cs="Times New Roman"/>
          <w:b w:val="0"/>
          <w:bCs w:val="0"/>
          <w:color w:val="333332"/>
          <w:rPrChange w:id="41" w:author="Anjaly T A" w:date="2021-08-03T10:01:00Z">
            <w:rPr>
              <w:rStyle w:val="Strong"/>
              <w:rFonts w:ascii="Segoe UI" w:hAnsi="Segoe UI" w:cs="Segoe UI"/>
              <w:b w:val="0"/>
              <w:bCs w:val="0"/>
              <w:color w:val="333332"/>
            </w:rPr>
          </w:rPrChange>
        </w:rPr>
        <w:t>1 Policy Statement</w:t>
      </w:r>
      <w:bookmarkEnd w:id="29"/>
      <w:bookmarkEnd w:id="30"/>
      <w:bookmarkEnd w:id="31"/>
      <w:bookmarkEnd w:id="32"/>
      <w:bookmarkEnd w:id="33"/>
      <w:bookmarkEnd w:id="34"/>
      <w:bookmarkEnd w:id="35"/>
      <w:bookmarkEnd w:id="36"/>
      <w:bookmarkEnd w:id="37"/>
      <w:bookmarkEnd w:id="38"/>
      <w:bookmarkEnd w:id="39"/>
      <w:bookmarkEnd w:id="40"/>
    </w:p>
    <w:p w14:paraId="529F18A6" w14:textId="6539395A" w:rsidR="00953EED" w:rsidRPr="00953EED" w:rsidRDefault="29E975D3" w:rsidP="34F2E4FE">
      <w:pPr>
        <w:pStyle w:val="NormalWeb"/>
        <w:shd w:val="clear" w:color="auto" w:fill="FFFFFF" w:themeFill="background1"/>
        <w:spacing w:after="210" w:afterAutospacing="0"/>
        <w:jc w:val="both"/>
        <w:rPr>
          <w:color w:val="383838"/>
          <w:rPrChange w:id="42" w:author="Anjaly T A" w:date="2021-08-03T10:01:00Z">
            <w:rPr>
              <w:rFonts w:ascii="Georgia" w:hAnsi="Georgia"/>
              <w:color w:val="383838"/>
            </w:rPr>
          </w:rPrChange>
        </w:rPr>
      </w:pPr>
      <w:r w:rsidRPr="34F2E4FE">
        <w:rPr>
          <w:color w:val="383838"/>
          <w:rPrChange w:id="43" w:author="Anjaly T A" w:date="2021-08-03T10:01:00Z">
            <w:rPr>
              <w:rFonts w:ascii="Georgia" w:hAnsi="Georgia"/>
              <w:color w:val="383838"/>
            </w:rPr>
          </w:rPrChange>
        </w:rPr>
        <w:t xml:space="preserve">Incident Management policy shall enable response to a major incident or disaster by implementing a plan to restore the critical business functions of </w:t>
      </w:r>
      <w:r w:rsidR="6B31AD47" w:rsidRPr="34F2E4FE">
        <w:rPr>
          <w:color w:val="383838"/>
          <w:rPrChange w:id="44" w:author="Anjaly T A" w:date="2021-08-03T10:01:00Z">
            <w:rPr>
              <w:rFonts w:ascii="Georgia" w:hAnsi="Georgia"/>
              <w:color w:val="383838"/>
            </w:rPr>
          </w:rPrChange>
        </w:rPr>
        <w:t>Xtracap Fintech</w:t>
      </w:r>
      <w:r w:rsidRPr="34F2E4FE">
        <w:rPr>
          <w:color w:val="383838"/>
          <w:rPrChange w:id="45" w:author="Anjaly T A" w:date="2021-08-03T10:01:00Z">
            <w:rPr>
              <w:rFonts w:ascii="Georgia" w:hAnsi="Georgia"/>
              <w:color w:val="383838"/>
            </w:rPr>
          </w:rPrChange>
        </w:rPr>
        <w:t>. The number of computer security incidents and the resulting cost of business disruption and service restoration rise with increase in dependence on IT-enabled processes. Implementation of sound security policies, blocking of unnecessary access to networks and computers, improvement in user security awareness, and early detection and mitigation of security incidents are some of the actions that can be taken to reduce such risks and decrease the cost of security incidents.</w:t>
      </w:r>
    </w:p>
    <w:p w14:paraId="3C81761E" w14:textId="77777777" w:rsidR="00953EED" w:rsidRPr="00953EED" w:rsidRDefault="29E975D3" w:rsidP="14E40810">
      <w:pPr>
        <w:pStyle w:val="Heading3"/>
        <w:shd w:val="clear" w:color="auto" w:fill="FFFFFF" w:themeFill="background1"/>
        <w:spacing w:before="210" w:after="210"/>
        <w:rPr>
          <w:rFonts w:ascii="Times New Roman" w:eastAsia="Times New Roman" w:hAnsi="Times New Roman" w:cs="Times New Roman"/>
          <w:color w:val="333332"/>
          <w:rPrChange w:id="46" w:author="Anjaly T A" w:date="2021-08-03T10:01:00Z">
            <w:rPr>
              <w:rFonts w:ascii="Segoe UI" w:hAnsi="Segoe UI" w:cs="Segoe UI"/>
              <w:color w:val="333332"/>
            </w:rPr>
          </w:rPrChange>
        </w:rPr>
      </w:pPr>
      <w:bookmarkStart w:id="47" w:name="_Toc797720469"/>
      <w:bookmarkStart w:id="48" w:name="_Toc984240717"/>
      <w:bookmarkStart w:id="49" w:name="_Toc2005485302"/>
      <w:bookmarkStart w:id="50" w:name="_Toc258005238"/>
      <w:bookmarkStart w:id="51" w:name="_Toc1963532006"/>
      <w:bookmarkStart w:id="52" w:name="_Toc1139471633"/>
      <w:bookmarkStart w:id="53" w:name="_Toc2004892963"/>
      <w:bookmarkStart w:id="54" w:name="_Toc74979094"/>
      <w:bookmarkStart w:id="55" w:name="_Toc846233366"/>
      <w:bookmarkStart w:id="56" w:name="_Toc677373809"/>
      <w:bookmarkStart w:id="57" w:name="_Toc113467952"/>
      <w:bookmarkStart w:id="58" w:name="_Toc113467978"/>
      <w:r w:rsidRPr="254F02E8">
        <w:rPr>
          <w:rStyle w:val="Strong"/>
          <w:rFonts w:ascii="Times New Roman" w:eastAsia="Times New Roman" w:hAnsi="Times New Roman" w:cs="Times New Roman"/>
          <w:b w:val="0"/>
          <w:bCs w:val="0"/>
          <w:color w:val="333332"/>
          <w:rPrChange w:id="59" w:author="Anjaly T A" w:date="2021-08-03T10:01:00Z">
            <w:rPr>
              <w:rStyle w:val="Strong"/>
              <w:rFonts w:ascii="Segoe UI" w:hAnsi="Segoe UI" w:cs="Segoe UI"/>
              <w:b w:val="0"/>
              <w:bCs w:val="0"/>
              <w:color w:val="333332"/>
            </w:rPr>
          </w:rPrChange>
        </w:rPr>
        <w:t>2 Purpose</w:t>
      </w:r>
      <w:bookmarkEnd w:id="47"/>
      <w:bookmarkEnd w:id="48"/>
      <w:bookmarkEnd w:id="49"/>
      <w:bookmarkEnd w:id="50"/>
      <w:bookmarkEnd w:id="51"/>
      <w:bookmarkEnd w:id="52"/>
      <w:bookmarkEnd w:id="53"/>
      <w:bookmarkEnd w:id="54"/>
      <w:bookmarkEnd w:id="55"/>
      <w:bookmarkEnd w:id="56"/>
      <w:bookmarkEnd w:id="57"/>
      <w:bookmarkEnd w:id="58"/>
    </w:p>
    <w:p w14:paraId="4D9D2BB9" w14:textId="25F139FE" w:rsidR="00953EED" w:rsidRPr="00953EED" w:rsidRDefault="29E975D3" w:rsidP="34F2E4FE">
      <w:pPr>
        <w:pStyle w:val="NormalWeb"/>
        <w:shd w:val="clear" w:color="auto" w:fill="FFFFFF" w:themeFill="background1"/>
        <w:spacing w:after="210" w:afterAutospacing="0"/>
        <w:jc w:val="both"/>
        <w:rPr>
          <w:color w:val="383838"/>
          <w:rPrChange w:id="60" w:author="Anjaly T A" w:date="2021-08-03T10:01:00Z">
            <w:rPr>
              <w:rFonts w:ascii="Georgia" w:hAnsi="Georgia"/>
              <w:color w:val="383838"/>
            </w:rPr>
          </w:rPrChange>
        </w:rPr>
      </w:pPr>
      <w:r w:rsidRPr="34F2E4FE">
        <w:rPr>
          <w:color w:val="383838"/>
          <w:rPrChange w:id="61" w:author="Anjaly T A" w:date="2021-08-03T10:01:00Z">
            <w:rPr>
              <w:rFonts w:ascii="Georgia" w:hAnsi="Georgia"/>
              <w:color w:val="383838"/>
            </w:rPr>
          </w:rPrChange>
        </w:rPr>
        <w:t>The purpose of the incident management policy is to provide organization-wide guidance to employees on proper response to, and efficient and timely reporting of, computer security related incidents, such as computer viruses, unauthorized user activity, and suspected compromise of data. It also addresses non-IT incidents such as power failure. Further, this policy provides guidance regarding the need for developing and maintaining an incident management process within X</w:t>
      </w:r>
      <w:r w:rsidR="12B499BD" w:rsidRPr="34F2E4FE">
        <w:rPr>
          <w:color w:val="383838"/>
          <w:rPrChange w:id="62" w:author="Anjaly T A" w:date="2021-08-03T10:01:00Z">
            <w:rPr>
              <w:rFonts w:ascii="Georgia" w:hAnsi="Georgia"/>
              <w:color w:val="383838"/>
            </w:rPr>
          </w:rPrChange>
        </w:rPr>
        <w:t>tracap Fintech</w:t>
      </w:r>
      <w:r w:rsidRPr="34F2E4FE">
        <w:rPr>
          <w:color w:val="383838"/>
          <w:rPrChange w:id="63" w:author="Anjaly T A" w:date="2021-08-03T10:01:00Z">
            <w:rPr>
              <w:rFonts w:ascii="Georgia" w:hAnsi="Georgia"/>
              <w:color w:val="383838"/>
            </w:rPr>
          </w:rPrChange>
        </w:rPr>
        <w:t>.</w:t>
      </w:r>
    </w:p>
    <w:p w14:paraId="21A33558" w14:textId="77777777" w:rsidR="00953EED" w:rsidRPr="00953EED" w:rsidRDefault="29E975D3" w:rsidP="14E40810">
      <w:pPr>
        <w:pStyle w:val="Heading3"/>
        <w:shd w:val="clear" w:color="auto" w:fill="FFFFFF" w:themeFill="background1"/>
        <w:spacing w:before="210" w:after="210"/>
        <w:rPr>
          <w:rFonts w:ascii="Times New Roman" w:eastAsia="Times New Roman" w:hAnsi="Times New Roman" w:cs="Times New Roman"/>
          <w:color w:val="333332"/>
          <w:rPrChange w:id="64" w:author="Anjaly T A" w:date="2021-08-03T10:01:00Z">
            <w:rPr>
              <w:rFonts w:ascii="Segoe UI" w:hAnsi="Segoe UI" w:cs="Segoe UI"/>
              <w:color w:val="333332"/>
            </w:rPr>
          </w:rPrChange>
        </w:rPr>
      </w:pPr>
      <w:bookmarkStart w:id="65" w:name="_Toc1144321705"/>
      <w:bookmarkStart w:id="66" w:name="_Toc954943241"/>
      <w:bookmarkStart w:id="67" w:name="_Toc1446880137"/>
      <w:bookmarkStart w:id="68" w:name="_Toc803737234"/>
      <w:bookmarkStart w:id="69" w:name="_Toc1230799417"/>
      <w:bookmarkStart w:id="70" w:name="_Toc1441313567"/>
      <w:bookmarkStart w:id="71" w:name="_Toc1772828919"/>
      <w:bookmarkStart w:id="72" w:name="_Toc1901926190"/>
      <w:bookmarkStart w:id="73" w:name="_Toc535705386"/>
      <w:bookmarkStart w:id="74" w:name="_Toc2075206160"/>
      <w:bookmarkStart w:id="75" w:name="_Toc113467953"/>
      <w:bookmarkStart w:id="76" w:name="_Toc113467979"/>
      <w:r w:rsidRPr="254F02E8">
        <w:rPr>
          <w:rStyle w:val="Strong"/>
          <w:rFonts w:ascii="Times New Roman" w:eastAsia="Times New Roman" w:hAnsi="Times New Roman" w:cs="Times New Roman"/>
          <w:b w:val="0"/>
          <w:bCs w:val="0"/>
          <w:color w:val="333332"/>
          <w:rPrChange w:id="77" w:author="Anjaly T A" w:date="2021-08-03T10:01:00Z">
            <w:rPr>
              <w:rStyle w:val="Strong"/>
              <w:rFonts w:ascii="Segoe UI" w:hAnsi="Segoe UI" w:cs="Segoe UI"/>
              <w:b w:val="0"/>
              <w:bCs w:val="0"/>
              <w:color w:val="333332"/>
            </w:rPr>
          </w:rPrChange>
        </w:rPr>
        <w:t>3 Scope</w:t>
      </w:r>
      <w:bookmarkEnd w:id="65"/>
      <w:bookmarkEnd w:id="66"/>
      <w:bookmarkEnd w:id="67"/>
      <w:bookmarkEnd w:id="68"/>
      <w:bookmarkEnd w:id="69"/>
      <w:bookmarkEnd w:id="70"/>
      <w:bookmarkEnd w:id="71"/>
      <w:bookmarkEnd w:id="72"/>
      <w:bookmarkEnd w:id="73"/>
      <w:bookmarkEnd w:id="74"/>
      <w:bookmarkEnd w:id="75"/>
      <w:bookmarkEnd w:id="76"/>
    </w:p>
    <w:p w14:paraId="0D424258" w14:textId="77777777" w:rsidR="00953EED" w:rsidRPr="00953EED" w:rsidRDefault="29E975D3" w:rsidP="14E40810">
      <w:pPr>
        <w:pStyle w:val="Heading4"/>
        <w:shd w:val="clear" w:color="auto" w:fill="FFFFFF" w:themeFill="background1"/>
        <w:spacing w:before="210" w:after="210"/>
        <w:rPr>
          <w:rFonts w:ascii="Times New Roman" w:eastAsia="Times New Roman" w:hAnsi="Times New Roman" w:cs="Times New Roman"/>
          <w:b w:val="0"/>
          <w:bCs w:val="0"/>
          <w:color w:val="333332"/>
          <w:rPrChange w:id="78" w:author="Anjaly T A" w:date="2021-08-03T10:01:00Z">
            <w:rPr>
              <w:rFonts w:ascii="Segoe UI" w:hAnsi="Segoe UI" w:cs="Segoe UI"/>
              <w:b w:val="0"/>
              <w:bCs w:val="0"/>
              <w:color w:val="333332"/>
            </w:rPr>
          </w:rPrChange>
        </w:rPr>
      </w:pPr>
      <w:r w:rsidRPr="14E40810">
        <w:rPr>
          <w:rStyle w:val="Strong"/>
          <w:rFonts w:ascii="Times New Roman" w:eastAsia="Times New Roman" w:hAnsi="Times New Roman" w:cs="Times New Roman"/>
          <w:color w:val="333332"/>
          <w:rPrChange w:id="79" w:author="Anjaly T A" w:date="2021-08-03T10:01:00Z">
            <w:rPr>
              <w:rStyle w:val="Strong"/>
              <w:rFonts w:ascii="Segoe UI" w:hAnsi="Segoe UI" w:cs="Segoe UI"/>
              <w:b/>
              <w:bCs/>
              <w:color w:val="333332"/>
            </w:rPr>
          </w:rPrChange>
        </w:rPr>
        <w:t>3.1 Employees</w:t>
      </w:r>
    </w:p>
    <w:p w14:paraId="41F7E77C" w14:textId="77777777" w:rsidR="00953EED" w:rsidRPr="00953EED" w:rsidRDefault="29E975D3" w:rsidP="14E40810">
      <w:pPr>
        <w:pStyle w:val="NormalWeb"/>
        <w:shd w:val="clear" w:color="auto" w:fill="FFFFFF" w:themeFill="background1"/>
        <w:spacing w:after="210" w:afterAutospacing="0"/>
        <w:jc w:val="both"/>
        <w:rPr>
          <w:color w:val="383838"/>
          <w:rPrChange w:id="80" w:author="Anjaly T A" w:date="2021-08-03T10:01:00Z">
            <w:rPr>
              <w:rFonts w:ascii="Georgia" w:hAnsi="Georgia"/>
              <w:color w:val="383838"/>
            </w:rPr>
          </w:rPrChange>
        </w:rPr>
      </w:pPr>
      <w:r w:rsidRPr="14E40810">
        <w:rPr>
          <w:color w:val="383838"/>
          <w:rPrChange w:id="81" w:author="Anjaly T A" w:date="2021-08-03T10:01:00Z">
            <w:rPr>
              <w:rFonts w:ascii="Georgia" w:hAnsi="Georgia"/>
              <w:color w:val="383838"/>
            </w:rPr>
          </w:rPrChange>
        </w:rPr>
        <w:t>This policy applies to all  Employees, Contractors, and Third Party Employees, who use, process, and manage information from individual systems or servers.</w:t>
      </w:r>
    </w:p>
    <w:p w14:paraId="5E785EC1" w14:textId="77777777" w:rsidR="00953EED" w:rsidRPr="00953EED" w:rsidRDefault="29E975D3" w:rsidP="14E40810">
      <w:pPr>
        <w:pStyle w:val="Heading4"/>
        <w:shd w:val="clear" w:color="auto" w:fill="FFFFFF" w:themeFill="background1"/>
        <w:spacing w:before="210" w:after="210"/>
        <w:rPr>
          <w:rFonts w:ascii="Times New Roman" w:eastAsia="Times New Roman" w:hAnsi="Times New Roman" w:cs="Times New Roman"/>
          <w:color w:val="333332"/>
          <w:rPrChange w:id="82" w:author="Anjaly T A" w:date="2021-08-03T10:01:00Z">
            <w:rPr>
              <w:rFonts w:ascii="Segoe UI" w:hAnsi="Segoe UI" w:cs="Segoe UI"/>
              <w:color w:val="333332"/>
            </w:rPr>
          </w:rPrChange>
        </w:rPr>
      </w:pPr>
      <w:r w:rsidRPr="14E40810">
        <w:rPr>
          <w:rStyle w:val="Strong"/>
          <w:rFonts w:ascii="Times New Roman" w:eastAsia="Times New Roman" w:hAnsi="Times New Roman" w:cs="Times New Roman"/>
          <w:color w:val="333332"/>
          <w:rPrChange w:id="83" w:author="Anjaly T A" w:date="2021-08-03T10:01:00Z">
            <w:rPr>
              <w:rStyle w:val="Strong"/>
              <w:rFonts w:ascii="Segoe UI" w:hAnsi="Segoe UI" w:cs="Segoe UI"/>
              <w:b/>
              <w:bCs/>
              <w:color w:val="333332"/>
            </w:rPr>
          </w:rPrChange>
        </w:rPr>
        <w:t>3.2 Documentation</w:t>
      </w:r>
    </w:p>
    <w:p w14:paraId="4AD802BB" w14:textId="77777777" w:rsidR="00953EED" w:rsidRPr="00953EED" w:rsidRDefault="29E975D3" w:rsidP="14E40810">
      <w:pPr>
        <w:pStyle w:val="NormalWeb"/>
        <w:shd w:val="clear" w:color="auto" w:fill="FFFFFF" w:themeFill="background1"/>
        <w:spacing w:after="210" w:afterAutospacing="0"/>
        <w:rPr>
          <w:color w:val="383838"/>
          <w:rPrChange w:id="84" w:author="Anjaly T A" w:date="2021-08-03T10:01:00Z">
            <w:rPr>
              <w:rFonts w:ascii="Georgia" w:hAnsi="Georgia"/>
              <w:color w:val="383838"/>
            </w:rPr>
          </w:rPrChange>
        </w:rPr>
      </w:pPr>
      <w:r w:rsidRPr="14E40810">
        <w:rPr>
          <w:color w:val="383838"/>
          <w:rPrChange w:id="85" w:author="Anjaly T A" w:date="2021-08-03T10:01:00Z">
            <w:rPr>
              <w:rFonts w:ascii="Georgia" w:hAnsi="Georgia"/>
              <w:color w:val="383838"/>
            </w:rPr>
          </w:rPrChange>
        </w:rPr>
        <w:t>The documentation shall consist of Incident Management Policy, and related procedures.</w:t>
      </w:r>
    </w:p>
    <w:p w14:paraId="5BED99FF" w14:textId="77777777" w:rsidR="00953EED" w:rsidRPr="00953EED" w:rsidRDefault="29E975D3" w:rsidP="14E40810">
      <w:pPr>
        <w:pStyle w:val="Heading4"/>
        <w:shd w:val="clear" w:color="auto" w:fill="FFFFFF" w:themeFill="background1"/>
        <w:spacing w:before="210" w:after="210"/>
        <w:rPr>
          <w:rFonts w:ascii="Times New Roman" w:eastAsia="Times New Roman" w:hAnsi="Times New Roman" w:cs="Times New Roman"/>
          <w:b w:val="0"/>
          <w:bCs w:val="0"/>
          <w:color w:val="333332"/>
          <w:rPrChange w:id="86" w:author="Anjaly T A" w:date="2021-08-03T10:01:00Z">
            <w:rPr>
              <w:rFonts w:ascii="Segoe UI" w:hAnsi="Segoe UI" w:cs="Segoe UI"/>
              <w:b w:val="0"/>
              <w:bCs w:val="0"/>
              <w:color w:val="333332"/>
            </w:rPr>
          </w:rPrChange>
        </w:rPr>
      </w:pPr>
      <w:r w:rsidRPr="14E40810">
        <w:rPr>
          <w:rStyle w:val="Strong"/>
          <w:rFonts w:ascii="Times New Roman" w:eastAsia="Times New Roman" w:hAnsi="Times New Roman" w:cs="Times New Roman"/>
          <w:color w:val="333332"/>
          <w:rPrChange w:id="87" w:author="Anjaly T A" w:date="2021-08-03T10:01:00Z">
            <w:rPr>
              <w:rStyle w:val="Strong"/>
              <w:rFonts w:ascii="Segoe UI" w:hAnsi="Segoe UI" w:cs="Segoe UI"/>
              <w:b/>
              <w:bCs/>
              <w:color w:val="333332"/>
            </w:rPr>
          </w:rPrChange>
        </w:rPr>
        <w:t>3.3 Document Control</w:t>
      </w:r>
    </w:p>
    <w:p w14:paraId="4539B237" w14:textId="77777777" w:rsidR="00953EED" w:rsidRPr="00953EED" w:rsidRDefault="29E975D3" w:rsidP="14E40810">
      <w:pPr>
        <w:pStyle w:val="NormalWeb"/>
        <w:shd w:val="clear" w:color="auto" w:fill="FFFFFF" w:themeFill="background1"/>
        <w:spacing w:after="210" w:afterAutospacing="0"/>
        <w:jc w:val="both"/>
        <w:rPr>
          <w:color w:val="383838"/>
          <w:rPrChange w:id="88" w:author="Anjaly T A" w:date="2021-08-03T10:01:00Z">
            <w:rPr>
              <w:rFonts w:ascii="Georgia" w:hAnsi="Georgia"/>
              <w:color w:val="383838"/>
            </w:rPr>
          </w:rPrChange>
        </w:rPr>
      </w:pPr>
      <w:r w:rsidRPr="14E40810">
        <w:rPr>
          <w:color w:val="383838"/>
          <w:rPrChange w:id="89" w:author="Anjaly T A" w:date="2021-08-03T10:01:00Z">
            <w:rPr>
              <w:rFonts w:ascii="Georgia" w:hAnsi="Georgia"/>
              <w:color w:val="383838"/>
            </w:rPr>
          </w:rPrChange>
        </w:rPr>
        <w:t>The Incident Management Policy document and all other referenced documents shall be controlled. Version control shall be to preserve the latest release and the previous version of any document. However, the previous version of the documents shall be retained only for a period of two years for legal and knowledge preservation purpose.</w:t>
      </w:r>
    </w:p>
    <w:p w14:paraId="5176B502" w14:textId="77777777" w:rsidR="00953EED" w:rsidRPr="00953EED" w:rsidRDefault="29E975D3" w:rsidP="14E40810">
      <w:pPr>
        <w:pStyle w:val="Heading4"/>
        <w:shd w:val="clear" w:color="auto" w:fill="FFFFFF" w:themeFill="background1"/>
        <w:spacing w:before="210" w:after="210"/>
        <w:rPr>
          <w:rFonts w:ascii="Times New Roman" w:eastAsia="Times New Roman" w:hAnsi="Times New Roman" w:cs="Times New Roman"/>
          <w:b w:val="0"/>
          <w:bCs w:val="0"/>
          <w:color w:val="333332"/>
          <w:rPrChange w:id="90" w:author="Anjaly T A" w:date="2021-08-03T10:01:00Z">
            <w:rPr>
              <w:rFonts w:ascii="Segoe UI" w:hAnsi="Segoe UI" w:cs="Segoe UI"/>
              <w:b w:val="0"/>
              <w:bCs w:val="0"/>
              <w:color w:val="333332"/>
            </w:rPr>
          </w:rPrChange>
        </w:rPr>
      </w:pPr>
      <w:r w:rsidRPr="14E40810">
        <w:rPr>
          <w:rStyle w:val="Strong"/>
          <w:rFonts w:ascii="Times New Roman" w:eastAsia="Times New Roman" w:hAnsi="Times New Roman" w:cs="Times New Roman"/>
          <w:color w:val="333332"/>
          <w:rPrChange w:id="91" w:author="Anjaly T A" w:date="2021-08-03T10:01:00Z">
            <w:rPr>
              <w:rStyle w:val="Strong"/>
              <w:rFonts w:ascii="Segoe UI" w:hAnsi="Segoe UI" w:cs="Segoe UI"/>
              <w:b/>
              <w:bCs/>
              <w:color w:val="333332"/>
            </w:rPr>
          </w:rPrChange>
        </w:rPr>
        <w:t>3.4 Records</w:t>
      </w:r>
    </w:p>
    <w:p w14:paraId="520ADD13" w14:textId="77777777" w:rsidR="00953EED" w:rsidRPr="00953EED" w:rsidRDefault="29E975D3" w:rsidP="14E40810">
      <w:pPr>
        <w:pStyle w:val="NormalWeb"/>
        <w:shd w:val="clear" w:color="auto" w:fill="FFFFFF" w:themeFill="background1"/>
        <w:spacing w:after="210" w:afterAutospacing="0"/>
        <w:jc w:val="both"/>
        <w:rPr>
          <w:color w:val="383838"/>
          <w:rPrChange w:id="92" w:author="Anjaly T A" w:date="2021-08-03T10:01:00Z">
            <w:rPr>
              <w:rFonts w:ascii="Georgia" w:hAnsi="Georgia"/>
              <w:color w:val="383838"/>
            </w:rPr>
          </w:rPrChange>
        </w:rPr>
      </w:pPr>
      <w:r w:rsidRPr="14E40810">
        <w:rPr>
          <w:color w:val="383838"/>
          <w:rPrChange w:id="93" w:author="Anjaly T A" w:date="2021-08-03T10:01:00Z">
            <w:rPr>
              <w:rFonts w:ascii="Georgia" w:hAnsi="Georgia"/>
              <w:color w:val="383838"/>
            </w:rPr>
          </w:rPrChange>
        </w:rPr>
        <w:t>Records being generated as part of the Incident Management Policy shall be retained for a period of two years. Records shall be in hard copy or electronic media. The records shall be owned by the respective system administrators and shall be audited once a year.</w:t>
      </w:r>
    </w:p>
    <w:p w14:paraId="05D00975" w14:textId="77777777" w:rsidR="00953EED" w:rsidRPr="00953EED" w:rsidRDefault="29E975D3" w:rsidP="14E40810">
      <w:pPr>
        <w:pStyle w:val="Heading4"/>
        <w:shd w:val="clear" w:color="auto" w:fill="FFFFFF" w:themeFill="background1"/>
        <w:spacing w:before="210" w:after="210"/>
        <w:rPr>
          <w:rFonts w:ascii="Times New Roman" w:eastAsia="Times New Roman" w:hAnsi="Times New Roman" w:cs="Times New Roman"/>
          <w:b w:val="0"/>
          <w:bCs w:val="0"/>
          <w:color w:val="333332"/>
          <w:rPrChange w:id="94" w:author="Anjaly T A" w:date="2021-08-03T10:01:00Z">
            <w:rPr>
              <w:rFonts w:ascii="Segoe UI" w:hAnsi="Segoe UI" w:cs="Segoe UI"/>
              <w:b w:val="0"/>
              <w:bCs w:val="0"/>
              <w:color w:val="333332"/>
            </w:rPr>
          </w:rPrChange>
        </w:rPr>
      </w:pPr>
      <w:r w:rsidRPr="14E40810">
        <w:rPr>
          <w:rStyle w:val="Strong"/>
          <w:rFonts w:ascii="Times New Roman" w:eastAsia="Times New Roman" w:hAnsi="Times New Roman" w:cs="Times New Roman"/>
          <w:color w:val="333332"/>
          <w:rPrChange w:id="95" w:author="Anjaly T A" w:date="2021-08-03T10:01:00Z">
            <w:rPr>
              <w:rStyle w:val="Strong"/>
              <w:rFonts w:ascii="Segoe UI" w:hAnsi="Segoe UI" w:cs="Segoe UI"/>
              <w:b/>
              <w:bCs/>
              <w:color w:val="333332"/>
            </w:rPr>
          </w:rPrChange>
        </w:rPr>
        <w:t>3.5 Distribution and Maintenance</w:t>
      </w:r>
    </w:p>
    <w:p w14:paraId="19078208" w14:textId="77777777" w:rsidR="00953EED" w:rsidRPr="00953EED" w:rsidRDefault="29E975D3" w:rsidP="14E40810">
      <w:pPr>
        <w:pStyle w:val="NormalWeb"/>
        <w:shd w:val="clear" w:color="auto" w:fill="FFFFFF" w:themeFill="background1"/>
        <w:spacing w:after="210" w:afterAutospacing="0"/>
        <w:jc w:val="both"/>
        <w:rPr>
          <w:color w:val="383838"/>
          <w:rPrChange w:id="96" w:author="Anjaly T A" w:date="2021-08-03T10:01:00Z">
            <w:rPr>
              <w:rFonts w:ascii="Georgia" w:hAnsi="Georgia"/>
              <w:color w:val="383838"/>
            </w:rPr>
          </w:rPrChange>
        </w:rPr>
      </w:pPr>
      <w:r w:rsidRPr="14E40810">
        <w:rPr>
          <w:color w:val="383838"/>
          <w:rPrChange w:id="97" w:author="Anjaly T A" w:date="2021-08-03T10:01:00Z">
            <w:rPr>
              <w:rFonts w:ascii="Georgia" w:hAnsi="Georgia"/>
              <w:color w:val="383838"/>
            </w:rPr>
          </w:rPrChange>
        </w:rPr>
        <w:t>The Incident Management Policy document shall be made available to all the employees covered in the scope. All the changes and new releases of this document shall be made available to the persons concerned. The maintenance responsibility of the document shall be with the CISO and system administrators.</w:t>
      </w:r>
    </w:p>
    <w:p w14:paraId="50142D0B" w14:textId="77777777" w:rsidR="00953EED" w:rsidRPr="00953EED" w:rsidRDefault="29E975D3" w:rsidP="14E40810">
      <w:pPr>
        <w:pStyle w:val="Heading3"/>
        <w:shd w:val="clear" w:color="auto" w:fill="FFFFFF" w:themeFill="background1"/>
        <w:spacing w:before="210" w:after="210"/>
        <w:rPr>
          <w:rFonts w:ascii="Times New Roman" w:eastAsia="Times New Roman" w:hAnsi="Times New Roman" w:cs="Times New Roman"/>
          <w:color w:val="333332"/>
          <w:rPrChange w:id="98" w:author="Anjaly T A" w:date="2021-08-03T10:01:00Z">
            <w:rPr>
              <w:rFonts w:ascii="Segoe UI" w:hAnsi="Segoe UI" w:cs="Segoe UI"/>
              <w:color w:val="333332"/>
            </w:rPr>
          </w:rPrChange>
        </w:rPr>
      </w:pPr>
      <w:bookmarkStart w:id="99" w:name="_Toc1846689628"/>
      <w:bookmarkStart w:id="100" w:name="_Toc1489084779"/>
      <w:bookmarkStart w:id="101" w:name="_Toc1009001777"/>
      <w:bookmarkStart w:id="102" w:name="_Toc84643531"/>
      <w:bookmarkStart w:id="103" w:name="_Toc1133033592"/>
      <w:bookmarkStart w:id="104" w:name="_Toc357958882"/>
      <w:bookmarkStart w:id="105" w:name="_Toc902649103"/>
      <w:bookmarkStart w:id="106" w:name="_Toc492118698"/>
      <w:bookmarkStart w:id="107" w:name="_Toc668133920"/>
      <w:bookmarkStart w:id="108" w:name="_Toc824391159"/>
      <w:bookmarkStart w:id="109" w:name="_Toc113467954"/>
      <w:bookmarkStart w:id="110" w:name="_Toc113467980"/>
      <w:r w:rsidRPr="254F02E8">
        <w:rPr>
          <w:rStyle w:val="Strong"/>
          <w:rFonts w:ascii="Times New Roman" w:eastAsia="Times New Roman" w:hAnsi="Times New Roman" w:cs="Times New Roman"/>
          <w:b w:val="0"/>
          <w:bCs w:val="0"/>
          <w:color w:val="333332"/>
          <w:rPrChange w:id="111" w:author="Anjaly T A" w:date="2021-08-03T10:01:00Z">
            <w:rPr>
              <w:rStyle w:val="Strong"/>
              <w:rFonts w:ascii="Segoe UI" w:hAnsi="Segoe UI" w:cs="Segoe UI"/>
              <w:b w:val="0"/>
              <w:bCs w:val="0"/>
              <w:color w:val="333332"/>
            </w:rPr>
          </w:rPrChange>
        </w:rPr>
        <w:t>4 Privacy</w:t>
      </w:r>
      <w:bookmarkEnd w:id="99"/>
      <w:bookmarkEnd w:id="100"/>
      <w:bookmarkEnd w:id="101"/>
      <w:bookmarkEnd w:id="102"/>
      <w:bookmarkEnd w:id="103"/>
      <w:bookmarkEnd w:id="104"/>
      <w:bookmarkEnd w:id="105"/>
      <w:bookmarkEnd w:id="106"/>
      <w:bookmarkEnd w:id="107"/>
      <w:bookmarkEnd w:id="108"/>
      <w:bookmarkEnd w:id="109"/>
      <w:bookmarkEnd w:id="110"/>
    </w:p>
    <w:p w14:paraId="3110EB6B" w14:textId="77777777" w:rsidR="00953EED" w:rsidRPr="00953EED" w:rsidRDefault="29E975D3" w:rsidP="14E40810">
      <w:pPr>
        <w:pStyle w:val="NormalWeb"/>
        <w:shd w:val="clear" w:color="auto" w:fill="FFFFFF" w:themeFill="background1"/>
        <w:spacing w:after="210" w:afterAutospacing="0"/>
        <w:jc w:val="both"/>
        <w:rPr>
          <w:color w:val="383838"/>
          <w:rPrChange w:id="112" w:author="Anjaly T A" w:date="2021-08-03T10:01:00Z">
            <w:rPr>
              <w:rFonts w:ascii="Georgia" w:hAnsi="Georgia"/>
              <w:color w:val="383838"/>
            </w:rPr>
          </w:rPrChange>
        </w:rPr>
      </w:pPr>
      <w:r w:rsidRPr="14E40810">
        <w:rPr>
          <w:color w:val="383838"/>
          <w:rPrChange w:id="113" w:author="Anjaly T A" w:date="2021-08-03T10:01:00Z">
            <w:rPr>
              <w:rFonts w:ascii="Georgia" w:hAnsi="Georgia"/>
              <w:color w:val="383838"/>
            </w:rPr>
          </w:rPrChange>
        </w:rPr>
        <w:t>The Incident Management Policy document shall be considered as “confidential” and shall be made available to the concerned persons with proper access control. Subsequent changes and versions of this document shall be controlled.</w:t>
      </w:r>
    </w:p>
    <w:p w14:paraId="71243B57" w14:textId="77777777" w:rsidR="00953EED" w:rsidRPr="00953EED" w:rsidRDefault="29E975D3" w:rsidP="14E40810">
      <w:pPr>
        <w:pStyle w:val="Heading3"/>
        <w:shd w:val="clear" w:color="auto" w:fill="FFFFFF" w:themeFill="background1"/>
        <w:spacing w:before="210" w:after="210"/>
        <w:rPr>
          <w:rFonts w:ascii="Times New Roman" w:eastAsia="Times New Roman" w:hAnsi="Times New Roman" w:cs="Times New Roman"/>
          <w:color w:val="333332"/>
          <w:rPrChange w:id="114" w:author="Anjaly T A" w:date="2021-08-03T10:01:00Z">
            <w:rPr>
              <w:rFonts w:ascii="Segoe UI" w:hAnsi="Segoe UI" w:cs="Segoe UI"/>
              <w:color w:val="333332"/>
            </w:rPr>
          </w:rPrChange>
        </w:rPr>
      </w:pPr>
      <w:bookmarkStart w:id="115" w:name="_Toc2076261073"/>
      <w:bookmarkStart w:id="116" w:name="_Toc124966072"/>
      <w:bookmarkStart w:id="117" w:name="_Toc1890698962"/>
      <w:bookmarkStart w:id="118" w:name="_Toc1847444266"/>
      <w:bookmarkStart w:id="119" w:name="_Toc781046754"/>
      <w:bookmarkStart w:id="120" w:name="_Toc1187310432"/>
      <w:bookmarkStart w:id="121" w:name="_Toc170702741"/>
      <w:bookmarkStart w:id="122" w:name="_Toc557243674"/>
      <w:bookmarkStart w:id="123" w:name="_Toc2002372428"/>
      <w:bookmarkStart w:id="124" w:name="_Toc819309473"/>
      <w:bookmarkStart w:id="125" w:name="_Toc113467955"/>
      <w:bookmarkStart w:id="126" w:name="_Toc113467981"/>
      <w:r w:rsidRPr="254F02E8">
        <w:rPr>
          <w:rStyle w:val="Strong"/>
          <w:rFonts w:ascii="Times New Roman" w:eastAsia="Times New Roman" w:hAnsi="Times New Roman" w:cs="Times New Roman"/>
          <w:b w:val="0"/>
          <w:bCs w:val="0"/>
          <w:color w:val="333332"/>
          <w:rPrChange w:id="127" w:author="Anjaly T A" w:date="2021-08-03T10:01:00Z">
            <w:rPr>
              <w:rStyle w:val="Strong"/>
              <w:rFonts w:ascii="Segoe UI" w:hAnsi="Segoe UI" w:cs="Segoe UI"/>
              <w:b w:val="0"/>
              <w:bCs w:val="0"/>
              <w:color w:val="333332"/>
            </w:rPr>
          </w:rPrChange>
        </w:rPr>
        <w:t>5 Responsibility</w:t>
      </w:r>
      <w:bookmarkEnd w:id="115"/>
      <w:bookmarkEnd w:id="116"/>
      <w:bookmarkEnd w:id="117"/>
      <w:bookmarkEnd w:id="118"/>
      <w:bookmarkEnd w:id="119"/>
      <w:bookmarkEnd w:id="120"/>
      <w:bookmarkEnd w:id="121"/>
      <w:bookmarkEnd w:id="122"/>
      <w:bookmarkEnd w:id="123"/>
      <w:bookmarkEnd w:id="124"/>
      <w:bookmarkEnd w:id="125"/>
      <w:bookmarkEnd w:id="126"/>
    </w:p>
    <w:p w14:paraId="16055FC9" w14:textId="56DDAA8C" w:rsidR="00953EED" w:rsidRPr="00953EED" w:rsidRDefault="29E975D3" w:rsidP="6CCA4A83">
      <w:pPr>
        <w:pStyle w:val="NormalWeb"/>
        <w:shd w:val="clear" w:color="auto" w:fill="FFFFFF" w:themeFill="background1"/>
        <w:spacing w:after="210" w:afterAutospacing="0"/>
        <w:jc w:val="both"/>
        <w:rPr>
          <w:color w:val="383838"/>
          <w:rPrChange w:id="128" w:author="Anjaly T A" w:date="2021-08-03T10:01:00Z">
            <w:rPr>
              <w:rFonts w:ascii="Georgia" w:hAnsi="Georgia"/>
              <w:color w:val="383838"/>
            </w:rPr>
          </w:rPrChange>
        </w:rPr>
      </w:pPr>
      <w:r w:rsidRPr="6CCA4A83">
        <w:rPr>
          <w:color w:val="383838"/>
          <w:rPrChange w:id="129" w:author="Anjaly T A" w:date="2021-08-03T10:01:00Z">
            <w:rPr>
              <w:rFonts w:ascii="Georgia" w:hAnsi="Georgia"/>
              <w:color w:val="383838"/>
            </w:rPr>
          </w:rPrChange>
        </w:rPr>
        <w:t>The Incident Management Policy shall be implemented by the CISO / designated personnel. The primary responsibilities associated with incident management are to identify and respond to suspected or known security incidents, contain or limit the exposure to loss, and mitigate (to the extent practical) the harmful effects of security incidents. The X</w:t>
      </w:r>
      <w:r w:rsidR="51597EEE" w:rsidRPr="6CCA4A83">
        <w:rPr>
          <w:color w:val="383838"/>
          <w:rPrChange w:id="130" w:author="Anjaly T A" w:date="2021-08-03T10:01:00Z">
            <w:rPr>
              <w:rFonts w:ascii="Georgia" w:hAnsi="Georgia"/>
              <w:color w:val="383838"/>
            </w:rPr>
          </w:rPrChange>
        </w:rPr>
        <w:t>tracap Fintech’s</w:t>
      </w:r>
      <w:r w:rsidRPr="6CCA4A83">
        <w:rPr>
          <w:color w:val="383838"/>
          <w:rPrChange w:id="131" w:author="Anjaly T A" w:date="2021-08-03T10:01:00Z">
            <w:rPr>
              <w:rFonts w:ascii="Georgia" w:hAnsi="Georgia"/>
              <w:color w:val="383838"/>
            </w:rPr>
          </w:rPrChange>
        </w:rPr>
        <w:t>’s Division will manage incidents at the facility level</w:t>
      </w:r>
      <w:r w:rsidR="42FDDAB4" w:rsidRPr="6CCA4A83">
        <w:rPr>
          <w:color w:val="383838"/>
        </w:rPr>
        <w:t>.</w:t>
      </w:r>
      <w:r w:rsidRPr="6CCA4A83">
        <w:rPr>
          <w:color w:val="383838"/>
          <w:rPrChange w:id="132" w:author="Anjaly T A" w:date="2021-08-03T10:01:00Z">
            <w:rPr>
              <w:rFonts w:ascii="Georgia" w:hAnsi="Georgia"/>
              <w:color w:val="383838"/>
            </w:rPr>
          </w:rPrChange>
        </w:rPr>
        <w:t xml:space="preserve"> Where facilities are leased or ITS support is provided by an affiliate(s), a </w:t>
      </w:r>
      <w:r w:rsidR="5E11423E" w:rsidRPr="6CCA4A83">
        <w:rPr>
          <w:color w:val="383838"/>
          <w:rPrChange w:id="133" w:author="Anjaly T A" w:date="2021-08-03T10:01:00Z">
            <w:rPr>
              <w:rFonts w:ascii="Georgia" w:hAnsi="Georgia"/>
              <w:color w:val="383838"/>
            </w:rPr>
          </w:rPrChange>
        </w:rPr>
        <w:t>Xtracap Fintech</w:t>
      </w:r>
      <w:r w:rsidRPr="6CCA4A83">
        <w:rPr>
          <w:color w:val="383838"/>
          <w:rPrChange w:id="134" w:author="Anjaly T A" w:date="2021-08-03T10:01:00Z">
            <w:rPr>
              <w:rFonts w:ascii="Georgia" w:hAnsi="Georgia"/>
              <w:color w:val="383838"/>
            </w:rPr>
          </w:rPrChange>
        </w:rPr>
        <w:t>’s Division/Office security representative shall be assigned to facilitate the handling of security incidents. The nature of the incident may require the assignment of staff from other divisions/offices. In all cases, division/office management shall be informed of the incident and the steps recommended or taken to mitigate the incident.</w:t>
      </w:r>
    </w:p>
    <w:p w14:paraId="67385A24" w14:textId="77777777" w:rsidR="00953EED" w:rsidRPr="00953EED" w:rsidRDefault="29E975D3" w:rsidP="14E40810">
      <w:pPr>
        <w:pStyle w:val="Heading3"/>
        <w:shd w:val="clear" w:color="auto" w:fill="FFFFFF" w:themeFill="background1"/>
        <w:spacing w:before="210" w:after="210"/>
        <w:rPr>
          <w:rFonts w:ascii="Times New Roman" w:eastAsia="Times New Roman" w:hAnsi="Times New Roman" w:cs="Times New Roman"/>
          <w:color w:val="333332"/>
          <w:rPrChange w:id="135" w:author="Anjaly T A" w:date="2021-08-03T10:01:00Z">
            <w:rPr>
              <w:rFonts w:ascii="Segoe UI" w:hAnsi="Segoe UI" w:cs="Segoe UI"/>
              <w:color w:val="333332"/>
            </w:rPr>
          </w:rPrChange>
        </w:rPr>
      </w:pPr>
      <w:bookmarkStart w:id="136" w:name="_Toc1615552160"/>
      <w:bookmarkStart w:id="137" w:name="_Toc678087218"/>
      <w:bookmarkStart w:id="138" w:name="_Toc1031110361"/>
      <w:bookmarkStart w:id="139" w:name="_Toc1080148732"/>
      <w:bookmarkStart w:id="140" w:name="_Toc1488615797"/>
      <w:bookmarkStart w:id="141" w:name="_Toc374424819"/>
      <w:bookmarkStart w:id="142" w:name="_Toc1735517552"/>
      <w:bookmarkStart w:id="143" w:name="_Toc481895868"/>
      <w:bookmarkStart w:id="144" w:name="_Toc1678720467"/>
      <w:bookmarkStart w:id="145" w:name="_Toc1475222979"/>
      <w:bookmarkStart w:id="146" w:name="_Toc113467956"/>
      <w:bookmarkStart w:id="147" w:name="_Toc113467982"/>
      <w:r w:rsidRPr="254F02E8">
        <w:rPr>
          <w:rStyle w:val="Strong"/>
          <w:rFonts w:ascii="Times New Roman" w:eastAsia="Times New Roman" w:hAnsi="Times New Roman" w:cs="Times New Roman"/>
          <w:b w:val="0"/>
          <w:bCs w:val="0"/>
          <w:color w:val="333332"/>
          <w:rPrChange w:id="148" w:author="Anjaly T A" w:date="2021-08-03T10:01:00Z">
            <w:rPr>
              <w:rStyle w:val="Strong"/>
              <w:rFonts w:ascii="Segoe UI" w:hAnsi="Segoe UI" w:cs="Segoe UI"/>
              <w:b w:val="0"/>
              <w:bCs w:val="0"/>
              <w:color w:val="333332"/>
            </w:rPr>
          </w:rPrChange>
        </w:rPr>
        <w:t>6 Policy</w:t>
      </w:r>
      <w:bookmarkEnd w:id="136"/>
      <w:bookmarkEnd w:id="137"/>
      <w:bookmarkEnd w:id="138"/>
      <w:bookmarkEnd w:id="139"/>
      <w:bookmarkEnd w:id="140"/>
      <w:bookmarkEnd w:id="141"/>
      <w:bookmarkEnd w:id="142"/>
      <w:bookmarkEnd w:id="143"/>
      <w:bookmarkEnd w:id="144"/>
      <w:bookmarkEnd w:id="145"/>
      <w:bookmarkEnd w:id="146"/>
      <w:bookmarkEnd w:id="147"/>
    </w:p>
    <w:p w14:paraId="77E6F2CA" w14:textId="77777777" w:rsidR="00953EED" w:rsidRPr="00953EED" w:rsidRDefault="29E975D3" w:rsidP="14E40810">
      <w:pPr>
        <w:pStyle w:val="NormalWeb"/>
        <w:shd w:val="clear" w:color="auto" w:fill="FFFFFF" w:themeFill="background1"/>
        <w:spacing w:after="210" w:afterAutospacing="0"/>
        <w:jc w:val="both"/>
        <w:rPr>
          <w:color w:val="383838"/>
          <w:rPrChange w:id="149" w:author="Anjaly T A" w:date="2021-08-03T10:01:00Z">
            <w:rPr>
              <w:rFonts w:ascii="Georgia" w:hAnsi="Georgia"/>
              <w:color w:val="383838"/>
            </w:rPr>
          </w:rPrChange>
        </w:rPr>
      </w:pPr>
      <w:r w:rsidRPr="14E40810">
        <w:rPr>
          <w:color w:val="383838"/>
          <w:rPrChange w:id="150" w:author="Anjaly T A" w:date="2021-08-03T10:01:00Z">
            <w:rPr>
              <w:rFonts w:ascii="Georgia" w:hAnsi="Georgia"/>
              <w:color w:val="383838"/>
            </w:rPr>
          </w:rPrChange>
        </w:rPr>
        <w:t>The organizational management shall ensure that:</w:t>
      </w:r>
    </w:p>
    <w:p w14:paraId="71FD15CF" w14:textId="77777777" w:rsidR="00953EED" w:rsidRPr="00953EED" w:rsidRDefault="29E975D3" w:rsidP="14E40810">
      <w:pPr>
        <w:numPr>
          <w:ilvl w:val="0"/>
          <w:numId w:val="19"/>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Fonts w:eastAsia="Times New Roman" w:cs="Times New Roman"/>
          <w:color w:val="383838"/>
          <w:rPrChange w:id="151" w:author="Anjaly T A" w:date="2021-08-03T10:01:00Z">
            <w:rPr>
              <w:rFonts w:ascii="Georgia" w:hAnsi="Georgia"/>
              <w:color w:val="383838"/>
            </w:rPr>
          </w:rPrChange>
        </w:rPr>
        <w:t>Incidents are detected as soon as possible and properly reported.</w:t>
      </w:r>
    </w:p>
    <w:p w14:paraId="153A8BBB" w14:textId="77777777" w:rsidR="00953EED" w:rsidRPr="00953EED" w:rsidRDefault="29E975D3" w:rsidP="14E40810">
      <w:pPr>
        <w:numPr>
          <w:ilvl w:val="0"/>
          <w:numId w:val="19"/>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Fonts w:eastAsia="Times New Roman" w:cs="Times New Roman"/>
          <w:color w:val="383838"/>
          <w:rPrChange w:id="152" w:author="Anjaly T A" w:date="2021-08-03T10:01:00Z">
            <w:rPr>
              <w:rFonts w:ascii="Georgia" w:hAnsi="Georgia"/>
              <w:color w:val="383838"/>
            </w:rPr>
          </w:rPrChange>
        </w:rPr>
        <w:t>Incidents are handled by appropriate authorized personnel with ‘skilled’ backup as required.</w:t>
      </w:r>
    </w:p>
    <w:p w14:paraId="020F3D35" w14:textId="77777777" w:rsidR="00953EED" w:rsidRPr="00953EED" w:rsidRDefault="29E975D3" w:rsidP="14E40810">
      <w:pPr>
        <w:numPr>
          <w:ilvl w:val="0"/>
          <w:numId w:val="19"/>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Fonts w:eastAsia="Times New Roman" w:cs="Times New Roman"/>
          <w:color w:val="383838"/>
          <w:rPrChange w:id="153" w:author="Anjaly T A" w:date="2021-08-03T10:01:00Z">
            <w:rPr>
              <w:rFonts w:ascii="Georgia" w:hAnsi="Georgia"/>
              <w:color w:val="383838"/>
            </w:rPr>
          </w:rPrChange>
        </w:rPr>
        <w:t>Incidents are properly recorded and documented.</w:t>
      </w:r>
    </w:p>
    <w:p w14:paraId="1DABDD8B" w14:textId="77777777" w:rsidR="00953EED" w:rsidRPr="00953EED" w:rsidRDefault="29E975D3" w:rsidP="14E40810">
      <w:pPr>
        <w:numPr>
          <w:ilvl w:val="0"/>
          <w:numId w:val="19"/>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Fonts w:eastAsia="Times New Roman" w:cs="Times New Roman"/>
          <w:color w:val="383838"/>
          <w:rPrChange w:id="154" w:author="Anjaly T A" w:date="2021-08-03T10:01:00Z">
            <w:rPr>
              <w:rFonts w:ascii="Georgia" w:hAnsi="Georgia"/>
              <w:color w:val="383838"/>
            </w:rPr>
          </w:rPrChange>
        </w:rPr>
        <w:t>All evidence is gathered, recorded and maintained in the Security Incident Reporting form that will withstand internal and external scrutiny.</w:t>
      </w:r>
    </w:p>
    <w:p w14:paraId="655ED551" w14:textId="77777777" w:rsidR="00953EED" w:rsidRPr="00953EED" w:rsidRDefault="29E975D3" w:rsidP="14E40810">
      <w:pPr>
        <w:numPr>
          <w:ilvl w:val="0"/>
          <w:numId w:val="19"/>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Fonts w:eastAsia="Times New Roman" w:cs="Times New Roman"/>
          <w:color w:val="383838"/>
          <w:rPrChange w:id="155" w:author="Anjaly T A" w:date="2021-08-03T10:01:00Z">
            <w:rPr>
              <w:rFonts w:ascii="Georgia" w:hAnsi="Georgia"/>
              <w:color w:val="383838"/>
            </w:rPr>
          </w:rPrChange>
        </w:rPr>
        <w:t>The full extent and implications relating to an incident are understood.</w:t>
      </w:r>
    </w:p>
    <w:p w14:paraId="022A81A3" w14:textId="77777777" w:rsidR="00953EED" w:rsidRPr="00953EED" w:rsidRDefault="29E975D3" w:rsidP="14E40810">
      <w:pPr>
        <w:numPr>
          <w:ilvl w:val="0"/>
          <w:numId w:val="19"/>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Fonts w:eastAsia="Times New Roman" w:cs="Times New Roman"/>
          <w:color w:val="383838"/>
          <w:rPrChange w:id="156" w:author="Anjaly T A" w:date="2021-08-03T10:01:00Z">
            <w:rPr>
              <w:rFonts w:ascii="Georgia" w:hAnsi="Georgia"/>
              <w:color w:val="383838"/>
            </w:rPr>
          </w:rPrChange>
        </w:rPr>
        <w:t>Incidents are dealt with in a timely manner and service(s) restored as soon as possible.</w:t>
      </w:r>
    </w:p>
    <w:p w14:paraId="33BBEB56" w14:textId="77777777" w:rsidR="00953EED" w:rsidRPr="00953EED" w:rsidRDefault="29E975D3" w:rsidP="14E40810">
      <w:pPr>
        <w:numPr>
          <w:ilvl w:val="0"/>
          <w:numId w:val="19"/>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Fonts w:eastAsia="Times New Roman" w:cs="Times New Roman"/>
          <w:color w:val="383838"/>
          <w:rPrChange w:id="157" w:author="Anjaly T A" w:date="2021-08-03T10:01:00Z">
            <w:rPr>
              <w:rFonts w:ascii="Georgia" w:hAnsi="Georgia"/>
              <w:color w:val="383838"/>
            </w:rPr>
          </w:rPrChange>
        </w:rPr>
        <w:t>Similar incidents will not recur.</w:t>
      </w:r>
    </w:p>
    <w:p w14:paraId="4B4000A9" w14:textId="77777777" w:rsidR="00953EED" w:rsidRPr="00953EED" w:rsidRDefault="29E975D3" w:rsidP="14E40810">
      <w:pPr>
        <w:numPr>
          <w:ilvl w:val="0"/>
          <w:numId w:val="19"/>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Fonts w:eastAsia="Times New Roman" w:cs="Times New Roman"/>
          <w:color w:val="383838"/>
          <w:rPrChange w:id="158" w:author="Anjaly T A" w:date="2021-08-03T10:01:00Z">
            <w:rPr>
              <w:rFonts w:ascii="Georgia" w:hAnsi="Georgia"/>
              <w:color w:val="383838"/>
            </w:rPr>
          </w:rPrChange>
        </w:rPr>
        <w:t>Any weaknesses in procedures or policies are identified and addressed.</w:t>
      </w:r>
    </w:p>
    <w:p w14:paraId="716629A2" w14:textId="7E627220" w:rsidR="00953EED" w:rsidRPr="00953EED" w:rsidRDefault="29E975D3" w:rsidP="14E40810">
      <w:pPr>
        <w:numPr>
          <w:ilvl w:val="0"/>
          <w:numId w:val="19"/>
        </w:numPr>
        <w:shd w:val="clear" w:color="auto" w:fill="FFFFFF" w:themeFill="background1"/>
        <w:spacing w:before="105" w:after="100" w:afterAutospacing="1" w:line="240" w:lineRule="auto"/>
        <w:ind w:left="1200"/>
        <w:jc w:val="both"/>
        <w:rPr>
          <w:rFonts w:eastAsia="Times New Roman" w:cs="Times New Roman"/>
          <w:color w:val="383838"/>
        </w:rPr>
      </w:pPr>
      <w:r w:rsidRPr="1D4061EB">
        <w:rPr>
          <w:rFonts w:eastAsia="Times New Roman" w:cs="Times New Roman"/>
          <w:color w:val="383838"/>
          <w:rPrChange w:id="159" w:author="Anjaly T A" w:date="2021-08-03T10:01:00Z">
            <w:rPr>
              <w:rFonts w:ascii="Georgia" w:hAnsi="Georgia"/>
              <w:color w:val="383838"/>
            </w:rPr>
          </w:rPrChange>
        </w:rPr>
        <w:t>The risk to</w:t>
      </w:r>
      <w:ins w:id="160" w:author="Anjaly T A" w:date="2021-08-09T12:06:00Z">
        <w:r w:rsidR="06406A9B" w:rsidRPr="1D4061EB">
          <w:rPr>
            <w:rFonts w:eastAsia="Times New Roman" w:cs="Times New Roman"/>
            <w:color w:val="383838"/>
          </w:rPr>
          <w:t xml:space="preserve"> company’s</w:t>
        </w:r>
      </w:ins>
      <w:del w:id="161" w:author="Anjaly T A" w:date="2021-08-09T12:06:00Z">
        <w:r w:rsidR="00953EED" w:rsidRPr="1D4061EB" w:rsidDel="29E975D3">
          <w:rPr>
            <w:rFonts w:eastAsia="Times New Roman" w:cs="Times New Roman"/>
            <w:color w:val="383838"/>
            <w:rPrChange w:id="162" w:author="Anjaly T A" w:date="2021-08-03T10:01:00Z">
              <w:rPr>
                <w:rFonts w:ascii="Georgia" w:hAnsi="Georgia"/>
                <w:color w:val="383838"/>
              </w:rPr>
            </w:rPrChange>
          </w:rPr>
          <w:delText xml:space="preserve"> FCI’</w:delText>
        </w:r>
      </w:del>
      <w:r w:rsidRPr="1D4061EB">
        <w:rPr>
          <w:rFonts w:eastAsia="Times New Roman" w:cs="Times New Roman"/>
          <w:color w:val="383838"/>
          <w:rPrChange w:id="163" w:author="Anjaly T A" w:date="2021-08-03T10:01:00Z">
            <w:rPr>
              <w:rFonts w:ascii="Georgia" w:hAnsi="Georgia"/>
              <w:color w:val="383838"/>
            </w:rPr>
          </w:rPrChange>
        </w:rPr>
        <w:t>s reputation through negative exposure is minimized.</w:t>
      </w:r>
    </w:p>
    <w:p w14:paraId="77582EAC" w14:textId="77777777" w:rsidR="00953EED" w:rsidRPr="00953EED" w:rsidRDefault="29E975D3" w:rsidP="14E40810">
      <w:pPr>
        <w:numPr>
          <w:ilvl w:val="0"/>
          <w:numId w:val="19"/>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Fonts w:eastAsia="Times New Roman" w:cs="Times New Roman"/>
          <w:color w:val="383838"/>
          <w:rPrChange w:id="164" w:author="Anjaly T A" w:date="2021-08-03T10:01:00Z">
            <w:rPr>
              <w:rFonts w:ascii="Georgia" w:hAnsi="Georgia"/>
              <w:color w:val="383838"/>
            </w:rPr>
          </w:rPrChange>
        </w:rPr>
        <w:t>All incidents shall be analyzed and reported to the designated officer(s).</w:t>
      </w:r>
    </w:p>
    <w:p w14:paraId="0D038262" w14:textId="77777777" w:rsidR="00953EED" w:rsidRPr="00953EED" w:rsidRDefault="29E975D3" w:rsidP="14E40810">
      <w:pPr>
        <w:numPr>
          <w:ilvl w:val="0"/>
          <w:numId w:val="19"/>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Fonts w:eastAsia="Times New Roman" w:cs="Times New Roman"/>
          <w:color w:val="383838"/>
          <w:rPrChange w:id="165" w:author="Anjaly T A" w:date="2021-08-03T10:01:00Z">
            <w:rPr>
              <w:rFonts w:ascii="Georgia" w:hAnsi="Georgia"/>
              <w:color w:val="383838"/>
            </w:rPr>
          </w:rPrChange>
        </w:rPr>
        <w:t>Learning from the incidents are recorded.</w:t>
      </w:r>
    </w:p>
    <w:p w14:paraId="5AADB3DB" w14:textId="77777777" w:rsidR="00953EED" w:rsidRPr="00953EED" w:rsidRDefault="29E975D3" w:rsidP="14E40810">
      <w:pPr>
        <w:pStyle w:val="NormalWeb"/>
        <w:shd w:val="clear" w:color="auto" w:fill="FFFFFF" w:themeFill="background1"/>
        <w:spacing w:after="210" w:afterAutospacing="0"/>
        <w:jc w:val="both"/>
        <w:rPr>
          <w:color w:val="383838"/>
          <w:rPrChange w:id="166" w:author="Anjaly T A" w:date="2021-08-03T10:01:00Z">
            <w:rPr>
              <w:rFonts w:ascii="Georgia" w:hAnsi="Georgia"/>
              <w:color w:val="383838"/>
            </w:rPr>
          </w:rPrChange>
        </w:rPr>
      </w:pPr>
      <w:r w:rsidRPr="14E40810">
        <w:rPr>
          <w:color w:val="383838"/>
          <w:rPrChange w:id="167" w:author="Anjaly T A" w:date="2021-08-03T10:01:00Z">
            <w:rPr>
              <w:rFonts w:ascii="Georgia" w:hAnsi="Georgia"/>
              <w:color w:val="383838"/>
            </w:rPr>
          </w:rPrChange>
        </w:rPr>
        <w:t>The policy shall apply throughout the organization, including information resources, data stored and processed on those systems, data communication and transmission media, and personnel who use information resources.</w:t>
      </w:r>
    </w:p>
    <w:p w14:paraId="54D9B29F" w14:textId="77777777" w:rsidR="00953EED" w:rsidRPr="00953EED" w:rsidRDefault="29E975D3" w:rsidP="14E40810">
      <w:pPr>
        <w:pStyle w:val="Heading3"/>
        <w:shd w:val="clear" w:color="auto" w:fill="FFFFFF" w:themeFill="background1"/>
        <w:spacing w:before="210" w:after="210"/>
        <w:rPr>
          <w:rFonts w:ascii="Times New Roman" w:eastAsia="Times New Roman" w:hAnsi="Times New Roman" w:cs="Times New Roman"/>
          <w:color w:val="333332"/>
          <w:rPrChange w:id="168" w:author="Anjaly T A" w:date="2021-08-03T10:01:00Z">
            <w:rPr>
              <w:rFonts w:ascii="Segoe UI" w:hAnsi="Segoe UI" w:cs="Segoe UI"/>
              <w:color w:val="333332"/>
            </w:rPr>
          </w:rPrChange>
        </w:rPr>
      </w:pPr>
      <w:bookmarkStart w:id="169" w:name="_Toc1935487195"/>
      <w:bookmarkStart w:id="170" w:name="_Toc1950033835"/>
      <w:bookmarkStart w:id="171" w:name="_Toc650991319"/>
      <w:bookmarkStart w:id="172" w:name="_Toc1415905127"/>
      <w:bookmarkStart w:id="173" w:name="_Toc1719985767"/>
      <w:bookmarkStart w:id="174" w:name="_Toc513025753"/>
      <w:bookmarkStart w:id="175" w:name="_Toc1310192241"/>
      <w:bookmarkStart w:id="176" w:name="_Toc6922507"/>
      <w:bookmarkStart w:id="177" w:name="_Toc182759981"/>
      <w:bookmarkStart w:id="178" w:name="_Toc1059047629"/>
      <w:bookmarkStart w:id="179" w:name="_Toc113467957"/>
      <w:bookmarkStart w:id="180" w:name="_Toc113467983"/>
      <w:r w:rsidRPr="254F02E8">
        <w:rPr>
          <w:rStyle w:val="Strong"/>
          <w:rFonts w:ascii="Times New Roman" w:eastAsia="Times New Roman" w:hAnsi="Times New Roman" w:cs="Times New Roman"/>
          <w:b w:val="0"/>
          <w:bCs w:val="0"/>
          <w:color w:val="333332"/>
          <w:rPrChange w:id="181" w:author="Anjaly T A" w:date="2021-08-03T10:01:00Z">
            <w:rPr>
              <w:rStyle w:val="Strong"/>
              <w:rFonts w:ascii="Segoe UI" w:hAnsi="Segoe UI" w:cs="Segoe UI"/>
              <w:b w:val="0"/>
              <w:bCs w:val="0"/>
              <w:color w:val="333332"/>
            </w:rPr>
          </w:rPrChange>
        </w:rPr>
        <w:t>7. Implementation</w:t>
      </w:r>
      <w:bookmarkEnd w:id="169"/>
      <w:bookmarkEnd w:id="170"/>
      <w:bookmarkEnd w:id="171"/>
      <w:bookmarkEnd w:id="172"/>
      <w:bookmarkEnd w:id="173"/>
      <w:bookmarkEnd w:id="174"/>
      <w:bookmarkEnd w:id="175"/>
      <w:bookmarkEnd w:id="176"/>
      <w:bookmarkEnd w:id="177"/>
      <w:bookmarkEnd w:id="178"/>
      <w:bookmarkEnd w:id="179"/>
      <w:bookmarkEnd w:id="180"/>
    </w:p>
    <w:p w14:paraId="3EA66457" w14:textId="77777777" w:rsidR="00953EED" w:rsidRPr="00953EED" w:rsidRDefault="29E975D3" w:rsidP="14E40810">
      <w:pPr>
        <w:pStyle w:val="NormalWeb"/>
        <w:shd w:val="clear" w:color="auto" w:fill="FFFFFF" w:themeFill="background1"/>
        <w:spacing w:after="210" w:afterAutospacing="0"/>
        <w:jc w:val="both"/>
        <w:rPr>
          <w:color w:val="383838"/>
          <w:rPrChange w:id="182" w:author="Anjaly T A" w:date="2021-08-03T10:01:00Z">
            <w:rPr>
              <w:rFonts w:ascii="Georgia" w:hAnsi="Georgia"/>
              <w:color w:val="383838"/>
            </w:rPr>
          </w:rPrChange>
        </w:rPr>
      </w:pPr>
      <w:r w:rsidRPr="14E40810">
        <w:rPr>
          <w:color w:val="383838"/>
          <w:rPrChange w:id="183" w:author="Anjaly T A" w:date="2021-08-03T10:01:00Z">
            <w:rPr>
              <w:rFonts w:ascii="Georgia" w:hAnsi="Georgia"/>
              <w:color w:val="383838"/>
            </w:rPr>
          </w:rPrChange>
        </w:rPr>
        <w:t>This shall develop, maintain and implement an incident management and response plan that addresses information technology security incidents. The following paragraphs specify the incident management plan requirements. These requirements shall be in compliance with relevant State and policies and standards.</w:t>
      </w:r>
    </w:p>
    <w:p w14:paraId="10642AA3" w14:textId="77777777" w:rsidR="00953EED" w:rsidRPr="00953EED" w:rsidRDefault="29E975D3" w:rsidP="14E40810">
      <w:pPr>
        <w:numPr>
          <w:ilvl w:val="0"/>
          <w:numId w:val="20"/>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Style w:val="Strong"/>
          <w:rFonts w:eastAsia="Times New Roman" w:cs="Times New Roman"/>
          <w:color w:val="383838"/>
          <w:rPrChange w:id="184" w:author="Anjaly T A" w:date="2021-08-03T10:01:00Z">
            <w:rPr>
              <w:rStyle w:val="Strong"/>
              <w:rFonts w:ascii="Georgia" w:hAnsi="Georgia"/>
              <w:color w:val="383838"/>
            </w:rPr>
          </w:rPrChange>
        </w:rPr>
        <w:t>Incident Management Training:</w:t>
      </w:r>
      <w:r w:rsidRPr="14E40810">
        <w:rPr>
          <w:rFonts w:eastAsia="Times New Roman" w:cs="Times New Roman"/>
          <w:color w:val="383838"/>
          <w:rPrChange w:id="185" w:author="Anjaly T A" w:date="2021-08-03T10:01:00Z">
            <w:rPr>
              <w:rFonts w:ascii="Georgia" w:hAnsi="Georgia"/>
              <w:color w:val="383838"/>
            </w:rPr>
          </w:rPrChange>
        </w:rPr>
        <w:t> This shall provide incident management training to the Divisions/Offices on how to identify and report security incidents.</w:t>
      </w:r>
    </w:p>
    <w:p w14:paraId="6DC45833" w14:textId="77777777" w:rsidR="00953EED" w:rsidRPr="00953EED" w:rsidRDefault="29E975D3" w:rsidP="14E40810">
      <w:pPr>
        <w:numPr>
          <w:ilvl w:val="0"/>
          <w:numId w:val="20"/>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Style w:val="Strong"/>
          <w:rFonts w:eastAsia="Times New Roman" w:cs="Times New Roman"/>
          <w:color w:val="383838"/>
          <w:rPrChange w:id="186" w:author="Anjaly T A" w:date="2021-08-03T10:01:00Z">
            <w:rPr>
              <w:rStyle w:val="Strong"/>
              <w:rFonts w:ascii="Georgia" w:hAnsi="Georgia"/>
              <w:color w:val="383838"/>
            </w:rPr>
          </w:rPrChange>
        </w:rPr>
        <w:t>Identifying and Prioritizing Types of Incidents:</w:t>
      </w:r>
      <w:r w:rsidRPr="14E40810">
        <w:rPr>
          <w:rFonts w:eastAsia="Times New Roman" w:cs="Times New Roman"/>
          <w:color w:val="383838"/>
          <w:rPrChange w:id="187" w:author="Anjaly T A" w:date="2021-08-03T10:01:00Z">
            <w:rPr>
              <w:rFonts w:ascii="Georgia" w:hAnsi="Georgia"/>
              <w:color w:val="383838"/>
            </w:rPr>
          </w:rPrChange>
        </w:rPr>
        <w:t> This will develop and maintain guidelines for identifying and prioritizing security incidents. The Divisions/Offices or their affiliated staff designated by agreement or assignment shall evaluate the potential for the occurrence of certain types of incidents. All security incidents shall be classified by severity level and type. The following five event severity levels as defined in the ITS Incident Response Standard shall be used for classification purposes. In addition, each incident shall be identified as to type: email, hacking, virus/worm, inappropriate use, social engineering and other.</w:t>
      </w:r>
    </w:p>
    <w:p w14:paraId="20788415" w14:textId="77777777" w:rsidR="00953EED" w:rsidRPr="00953EED" w:rsidRDefault="29E975D3" w:rsidP="14E40810">
      <w:pPr>
        <w:numPr>
          <w:ilvl w:val="0"/>
          <w:numId w:val="20"/>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Style w:val="Strong"/>
          <w:rFonts w:eastAsia="Times New Roman" w:cs="Times New Roman"/>
          <w:color w:val="383838"/>
          <w:rPrChange w:id="188" w:author="Anjaly T A" w:date="2021-08-03T10:01:00Z">
            <w:rPr>
              <w:rStyle w:val="Strong"/>
              <w:rFonts w:ascii="Georgia" w:hAnsi="Georgia"/>
              <w:color w:val="383838"/>
            </w:rPr>
          </w:rPrChange>
        </w:rPr>
        <w:t>Incident Monitoring:</w:t>
      </w:r>
      <w:r w:rsidRPr="14E40810">
        <w:rPr>
          <w:rFonts w:eastAsia="Times New Roman" w:cs="Times New Roman"/>
          <w:color w:val="383838"/>
          <w:rPrChange w:id="189" w:author="Anjaly T A" w:date="2021-08-03T10:01:00Z">
            <w:rPr>
              <w:rFonts w:ascii="Georgia" w:hAnsi="Georgia"/>
              <w:color w:val="383838"/>
            </w:rPr>
          </w:rPrChange>
        </w:rPr>
        <w:t> The CISO shall develop and maintain guidelines on how to monitor for security incidents. The Divisions/Offices or their affiliated staff designated by agreement or assignment, as part of their risk management program, shall continuously monitor for security incidents (both physical and ITS – related incidents) according to the guidelines listed above.</w:t>
      </w:r>
    </w:p>
    <w:p w14:paraId="4A6FCE4E" w14:textId="77777777" w:rsidR="00953EED" w:rsidRPr="00953EED" w:rsidRDefault="29E975D3" w:rsidP="14E40810">
      <w:pPr>
        <w:numPr>
          <w:ilvl w:val="0"/>
          <w:numId w:val="20"/>
        </w:numPr>
        <w:shd w:val="clear" w:color="auto" w:fill="FFFFFF" w:themeFill="background1"/>
        <w:spacing w:before="105" w:after="100" w:afterAutospacing="1" w:line="240" w:lineRule="auto"/>
        <w:ind w:left="1200"/>
        <w:jc w:val="both"/>
        <w:rPr>
          <w:rFonts w:eastAsia="Times New Roman" w:cs="Times New Roman"/>
          <w:color w:val="383838"/>
        </w:rPr>
      </w:pPr>
      <w:r w:rsidRPr="1D4061EB">
        <w:rPr>
          <w:rStyle w:val="Strong"/>
          <w:rFonts w:eastAsia="Times New Roman" w:cs="Times New Roman"/>
          <w:color w:val="383838"/>
          <w:rPrChange w:id="190" w:author="Anjaly T A" w:date="2021-08-03T10:01:00Z">
            <w:rPr>
              <w:rStyle w:val="Strong"/>
              <w:rFonts w:ascii="Georgia" w:hAnsi="Georgia"/>
              <w:color w:val="383838"/>
            </w:rPr>
          </w:rPrChange>
        </w:rPr>
        <w:t>Incident Detection:</w:t>
      </w:r>
      <w:r w:rsidRPr="1D4061EB">
        <w:rPr>
          <w:rFonts w:eastAsia="Times New Roman" w:cs="Times New Roman"/>
          <w:color w:val="383838"/>
          <w:rPrChange w:id="191" w:author="Anjaly T A" w:date="2021-08-03T10:01:00Z">
            <w:rPr>
              <w:rFonts w:ascii="Georgia" w:hAnsi="Georgia"/>
              <w:color w:val="383838"/>
            </w:rPr>
          </w:rPrChange>
        </w:rPr>
        <w:t xml:space="preserve"> The </w:t>
      </w:r>
      <w:del w:id="192" w:author="Anjaly T A" w:date="2021-08-09T12:06:00Z">
        <w:r w:rsidR="00953EED" w:rsidRPr="1D4061EB" w:rsidDel="29E975D3">
          <w:rPr>
            <w:rFonts w:eastAsia="Times New Roman" w:cs="Times New Roman"/>
            <w:color w:val="383838"/>
            <w:rPrChange w:id="193" w:author="Anjaly T A" w:date="2021-08-03T10:01:00Z">
              <w:rPr>
                <w:rFonts w:ascii="Georgia" w:hAnsi="Georgia"/>
                <w:color w:val="383838"/>
              </w:rPr>
            </w:rPrChange>
          </w:rPr>
          <w:delText>KDCC</w:delText>
        </w:r>
      </w:del>
      <w:r w:rsidRPr="1D4061EB">
        <w:rPr>
          <w:rFonts w:eastAsia="Times New Roman" w:cs="Times New Roman"/>
          <w:color w:val="383838"/>
          <w:rPrChange w:id="194" w:author="Anjaly T A" w:date="2021-08-03T10:01:00Z">
            <w:rPr>
              <w:rFonts w:ascii="Georgia" w:hAnsi="Georgia"/>
              <w:color w:val="383838"/>
            </w:rPr>
          </w:rPrChange>
        </w:rPr>
        <w:t>CISO shall develop and maintain enterprise-wide procedures for collecting, analyzing and reporting data. The integrity of all data relating to criminal acts must be preserved as possible evidence and will be collected using generally accepted forensic procedures. The forensic procedures to be followed will be developed and disseminated by the CISO.</w:t>
      </w:r>
    </w:p>
    <w:p w14:paraId="3E4A5469" w14:textId="2F166ADB" w:rsidR="00953EED" w:rsidRPr="00953EED" w:rsidRDefault="29E975D3" w:rsidP="230082D3">
      <w:pPr>
        <w:numPr>
          <w:ilvl w:val="0"/>
          <w:numId w:val="20"/>
        </w:numPr>
        <w:shd w:val="clear" w:color="auto" w:fill="FFFFFF" w:themeFill="background1"/>
        <w:spacing w:before="105" w:after="100" w:afterAutospacing="1" w:line="240" w:lineRule="auto"/>
        <w:ind w:left="1200"/>
        <w:jc w:val="both"/>
        <w:rPr>
          <w:rFonts w:eastAsia="Times New Roman" w:cs="Times New Roman"/>
          <w:color w:val="383838"/>
        </w:rPr>
      </w:pPr>
      <w:r w:rsidRPr="230082D3">
        <w:rPr>
          <w:rStyle w:val="Strong"/>
          <w:rFonts w:eastAsia="Times New Roman" w:cs="Times New Roman"/>
          <w:color w:val="383838"/>
          <w:rPrChange w:id="195" w:author="Anjaly T A" w:date="2021-08-03T10:01:00Z">
            <w:rPr>
              <w:rStyle w:val="Strong"/>
              <w:rFonts w:ascii="Georgia" w:hAnsi="Georgia"/>
              <w:color w:val="383838"/>
            </w:rPr>
          </w:rPrChange>
        </w:rPr>
        <w:t>Incident Reporting:</w:t>
      </w:r>
      <w:r w:rsidRPr="230082D3">
        <w:rPr>
          <w:rFonts w:eastAsia="Times New Roman" w:cs="Times New Roman"/>
          <w:color w:val="383838"/>
          <w:rPrChange w:id="196" w:author="Anjaly T A" w:date="2021-08-03T10:01:00Z">
            <w:rPr>
              <w:rFonts w:ascii="Georgia" w:hAnsi="Georgia"/>
              <w:color w:val="383838"/>
            </w:rPr>
          </w:rPrChange>
        </w:rPr>
        <w:t xml:space="preserve"> The CISO shall define the basic procedure to be followed for reporting incidents. The procedure shall be expanded upon by the Divisions/Offices as necessary to include the internal communications and escalation procedures that will be used.  Security incidents classified as level 3, </w:t>
      </w:r>
      <w:r w:rsidR="49E9F61C" w:rsidRPr="230082D3">
        <w:rPr>
          <w:rFonts w:eastAsia="Times New Roman" w:cs="Times New Roman"/>
          <w:color w:val="383838"/>
        </w:rPr>
        <w:t xml:space="preserve">or </w:t>
      </w:r>
      <w:r w:rsidRPr="230082D3">
        <w:rPr>
          <w:rFonts w:eastAsia="Times New Roman" w:cs="Times New Roman"/>
          <w:color w:val="383838"/>
          <w:rPrChange w:id="197" w:author="Anjaly T A" w:date="2021-08-03T10:01:00Z">
            <w:rPr>
              <w:rFonts w:ascii="Georgia" w:hAnsi="Georgia"/>
              <w:color w:val="383838"/>
            </w:rPr>
          </w:rPrChange>
        </w:rPr>
        <w:t>4</w:t>
      </w:r>
      <w:r w:rsidR="0FBADDA3" w:rsidRPr="230082D3">
        <w:rPr>
          <w:rFonts w:eastAsia="Times New Roman" w:cs="Times New Roman"/>
          <w:color w:val="383838"/>
        </w:rPr>
        <w:t xml:space="preserve"> </w:t>
      </w:r>
      <w:r w:rsidRPr="230082D3">
        <w:rPr>
          <w:rFonts w:eastAsia="Times New Roman" w:cs="Times New Roman"/>
          <w:color w:val="383838"/>
          <w:rPrChange w:id="198" w:author="Anjaly T A" w:date="2021-08-03T10:01:00Z">
            <w:rPr>
              <w:rFonts w:ascii="Georgia" w:hAnsi="Georgia"/>
              <w:color w:val="383838"/>
            </w:rPr>
          </w:rPrChange>
        </w:rPr>
        <w:t>shall be reported to the CISO and the division/office information security official within a period of 24 hours from the time the incident was discovered. The CISO is responsible for reporting the incidents to ITS and the Assistant Secretary for the OPP and Compliance within 24 hours of receiving the report. The Assistant Secretary for OPP and Compliance will be responsible for letting appropriate departmental staff know about the issue. The division should not report directly to ITS, as it could result in duplicate incidents being reported. A manual form may be completed and forwarded to the division/office information security official for processing. An incident reporting template is Available with the CISO and IT Manager. Reporting of security instances classified as level 2 or greater should be reported, at a minimum, to the division/office security official. Division/office specific procedures may require all levels of security incidents to be reported to the CISO. If there is a question regarding classification level, the division/office security official should consult with the CISO.</w:t>
      </w:r>
    </w:p>
    <w:p w14:paraId="44952453" w14:textId="77777777" w:rsidR="00953EED" w:rsidRPr="00953EED" w:rsidRDefault="29E975D3" w:rsidP="14E40810">
      <w:pPr>
        <w:numPr>
          <w:ilvl w:val="0"/>
          <w:numId w:val="20"/>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Style w:val="Strong"/>
          <w:rFonts w:eastAsia="Times New Roman" w:cs="Times New Roman"/>
          <w:color w:val="383838"/>
          <w:rPrChange w:id="199" w:author="Anjaly T A" w:date="2021-08-03T10:01:00Z">
            <w:rPr>
              <w:rStyle w:val="Strong"/>
              <w:rFonts w:ascii="Georgia" w:hAnsi="Georgia"/>
              <w:color w:val="383838"/>
            </w:rPr>
          </w:rPrChange>
        </w:rPr>
        <w:t>Security Incident Response Team (SIRT):</w:t>
      </w:r>
      <w:r w:rsidRPr="14E40810">
        <w:rPr>
          <w:rFonts w:eastAsia="Times New Roman" w:cs="Times New Roman"/>
          <w:color w:val="383838"/>
          <w:rPrChange w:id="200" w:author="Anjaly T A" w:date="2021-08-03T10:01:00Z">
            <w:rPr>
              <w:rFonts w:ascii="Georgia" w:hAnsi="Georgia"/>
              <w:color w:val="383838"/>
            </w:rPr>
          </w:rPrChange>
        </w:rPr>
        <w:t> The CISO shall establish and utilize an SIRT. The CISO will work with the Divisions/Offices to develop a cross-functional incident response team that will handle a variety of incidents. The roles and responsibilities of the team members will be clearly defined.  The SIRT shall be adequately staffed and trained to handle the incident(s). Since incidents may be far-reaching, requiring expertise or authority that does not reside within a division/office, the SIRT may include outsourced vendors, internal and external entities, as well as other key facility/agency personnel.</w:t>
      </w:r>
    </w:p>
    <w:p w14:paraId="289F5860" w14:textId="77777777" w:rsidR="00953EED" w:rsidRPr="00953EED" w:rsidRDefault="29E975D3" w:rsidP="14E40810">
      <w:pPr>
        <w:numPr>
          <w:ilvl w:val="0"/>
          <w:numId w:val="20"/>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Style w:val="Strong"/>
          <w:rFonts w:eastAsia="Times New Roman" w:cs="Times New Roman"/>
          <w:color w:val="383838"/>
          <w:rPrChange w:id="201" w:author="Anjaly T A" w:date="2021-08-03T10:01:00Z">
            <w:rPr>
              <w:rStyle w:val="Strong"/>
              <w:rFonts w:ascii="Georgia" w:hAnsi="Georgia"/>
              <w:color w:val="383838"/>
            </w:rPr>
          </w:rPrChange>
        </w:rPr>
        <w:t>Organization Protocols:</w:t>
      </w:r>
      <w:r w:rsidRPr="14E40810">
        <w:rPr>
          <w:rFonts w:eastAsia="Times New Roman" w:cs="Times New Roman"/>
          <w:color w:val="383838"/>
          <w:rPrChange w:id="202" w:author="Anjaly T A" w:date="2021-08-03T10:01:00Z">
            <w:rPr>
              <w:rFonts w:ascii="Georgia" w:hAnsi="Georgia"/>
              <w:color w:val="383838"/>
            </w:rPr>
          </w:rPrChange>
        </w:rPr>
        <w:t> Security incidents may occur across network boundaries. The CISO shall define the protocols for handling these incidents and the contacts between Divisions/Offices, state agencies and outsourced entities.</w:t>
      </w:r>
    </w:p>
    <w:p w14:paraId="040E14A6" w14:textId="77777777" w:rsidR="00953EED" w:rsidRPr="00953EED" w:rsidRDefault="29E975D3" w:rsidP="14E40810">
      <w:pPr>
        <w:numPr>
          <w:ilvl w:val="0"/>
          <w:numId w:val="20"/>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Style w:val="Strong"/>
          <w:rFonts w:eastAsia="Times New Roman" w:cs="Times New Roman"/>
          <w:color w:val="383838"/>
          <w:rPrChange w:id="203" w:author="Anjaly T A" w:date="2021-08-03T10:01:00Z">
            <w:rPr>
              <w:rStyle w:val="Strong"/>
              <w:rFonts w:ascii="Georgia" w:hAnsi="Georgia"/>
              <w:color w:val="383838"/>
            </w:rPr>
          </w:rPrChange>
        </w:rPr>
        <w:t>Impact Assessment:</w:t>
      </w:r>
      <w:r w:rsidRPr="14E40810">
        <w:rPr>
          <w:rFonts w:eastAsia="Times New Roman" w:cs="Times New Roman"/>
          <w:color w:val="383838"/>
          <w:rPrChange w:id="204" w:author="Anjaly T A" w:date="2021-08-03T10:01:00Z">
            <w:rPr>
              <w:rFonts w:ascii="Georgia" w:hAnsi="Georgia"/>
              <w:color w:val="383838"/>
            </w:rPr>
          </w:rPrChange>
        </w:rPr>
        <w:t> The CISO shall evaluate the impact of security incidents. Assessments may be required at various stages of the incident life cycle to assist management in deploying the proper risk management strategy.</w:t>
      </w:r>
    </w:p>
    <w:p w14:paraId="2B3AD981" w14:textId="77777777" w:rsidR="00953EED" w:rsidRPr="00953EED" w:rsidRDefault="29E975D3" w:rsidP="14E40810">
      <w:pPr>
        <w:numPr>
          <w:ilvl w:val="0"/>
          <w:numId w:val="20"/>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Style w:val="Strong"/>
          <w:rFonts w:eastAsia="Times New Roman" w:cs="Times New Roman"/>
          <w:color w:val="383838"/>
          <w:rPrChange w:id="205" w:author="Anjaly T A" w:date="2021-08-03T10:01:00Z">
            <w:rPr>
              <w:rStyle w:val="Strong"/>
              <w:rFonts w:ascii="Georgia" w:hAnsi="Georgia"/>
              <w:color w:val="383838"/>
            </w:rPr>
          </w:rPrChange>
        </w:rPr>
        <w:t>Incident Handling and Escalation Procedures:</w:t>
      </w:r>
      <w:r w:rsidRPr="14E40810">
        <w:rPr>
          <w:rFonts w:eastAsia="Times New Roman" w:cs="Times New Roman"/>
          <w:color w:val="383838"/>
          <w:rPrChange w:id="206" w:author="Anjaly T A" w:date="2021-08-03T10:01:00Z">
            <w:rPr>
              <w:rFonts w:ascii="Georgia" w:hAnsi="Georgia"/>
              <w:color w:val="383838"/>
            </w:rPr>
          </w:rPrChange>
        </w:rPr>
        <w:t> The CISO shall develop and maintain the primary procedures for handling the containment, eradication and recovery aspects of incidents and the guidelines for development of an escalation procedure. The Divisions/Offices shall develop escalation procedures that are tailored to their individual circumstances.</w:t>
      </w:r>
    </w:p>
    <w:p w14:paraId="0BB7025B" w14:textId="77777777" w:rsidR="00953EED" w:rsidRPr="00953EED" w:rsidRDefault="29E975D3" w:rsidP="14E40810">
      <w:pPr>
        <w:numPr>
          <w:ilvl w:val="0"/>
          <w:numId w:val="20"/>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Style w:val="Strong"/>
          <w:rFonts w:eastAsia="Times New Roman" w:cs="Times New Roman"/>
          <w:color w:val="383838"/>
          <w:rPrChange w:id="207" w:author="Anjaly T A" w:date="2021-08-03T10:01:00Z">
            <w:rPr>
              <w:rStyle w:val="Strong"/>
              <w:rFonts w:ascii="Georgia" w:hAnsi="Georgia"/>
              <w:color w:val="383838"/>
            </w:rPr>
          </w:rPrChange>
        </w:rPr>
        <w:t>Documentation:</w:t>
      </w:r>
      <w:r w:rsidRPr="14E40810">
        <w:rPr>
          <w:rFonts w:eastAsia="Times New Roman" w:cs="Times New Roman"/>
          <w:color w:val="383838"/>
          <w:rPrChange w:id="208" w:author="Anjaly T A" w:date="2021-08-03T10:01:00Z">
            <w:rPr>
              <w:rFonts w:ascii="Georgia" w:hAnsi="Georgia"/>
              <w:color w:val="383838"/>
            </w:rPr>
          </w:rPrChange>
        </w:rPr>
        <w:t> All security incidents shall be thoroughly documented by the Divisions/Offices with as much detail as possible to describe the incident, time discovered and impacted area for subsequent investigation. The incident report shall indicate who was notified and what actions were taken. The CISO may be called on to assist in the documentation process.</w:t>
      </w:r>
    </w:p>
    <w:p w14:paraId="06E22465" w14:textId="77777777" w:rsidR="00953EED" w:rsidRPr="00953EED" w:rsidRDefault="29E975D3" w:rsidP="14E40810">
      <w:pPr>
        <w:numPr>
          <w:ilvl w:val="0"/>
          <w:numId w:val="20"/>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Style w:val="Strong"/>
          <w:rFonts w:eastAsia="Times New Roman" w:cs="Times New Roman"/>
          <w:color w:val="383838"/>
          <w:rPrChange w:id="209" w:author="Anjaly T A" w:date="2021-08-03T10:01:00Z">
            <w:rPr>
              <w:rStyle w:val="Strong"/>
              <w:rFonts w:ascii="Georgia" w:hAnsi="Georgia"/>
              <w:color w:val="383838"/>
            </w:rPr>
          </w:rPrChange>
        </w:rPr>
        <w:t>Record Retention:</w:t>
      </w:r>
      <w:r w:rsidRPr="14E40810">
        <w:rPr>
          <w:rFonts w:eastAsia="Times New Roman" w:cs="Times New Roman"/>
          <w:color w:val="383838"/>
          <w:rPrChange w:id="210" w:author="Anjaly T A" w:date="2021-08-03T10:01:00Z">
            <w:rPr>
              <w:rFonts w:ascii="Georgia" w:hAnsi="Georgia"/>
              <w:color w:val="383838"/>
            </w:rPr>
          </w:rPrChange>
        </w:rPr>
        <w:t> Divisions/Offices shall maintain the incident logs and corresponding documentation for a minimum of one year following the discovery of an incident or until an investigation is completed. Incident logs should be stored in a secure location.</w:t>
      </w:r>
    </w:p>
    <w:p w14:paraId="2C9AE72C" w14:textId="77777777" w:rsidR="00953EED" w:rsidRPr="00953EED" w:rsidRDefault="29E975D3" w:rsidP="14E40810">
      <w:pPr>
        <w:numPr>
          <w:ilvl w:val="0"/>
          <w:numId w:val="20"/>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Style w:val="Strong"/>
          <w:rFonts w:eastAsia="Times New Roman" w:cs="Times New Roman"/>
          <w:color w:val="383838"/>
          <w:rPrChange w:id="211" w:author="Anjaly T A" w:date="2021-08-03T10:01:00Z">
            <w:rPr>
              <w:rStyle w:val="Strong"/>
              <w:rFonts w:ascii="Georgia" w:hAnsi="Georgia"/>
              <w:color w:val="383838"/>
            </w:rPr>
          </w:rPrChange>
        </w:rPr>
        <w:t>Post-Incident Analysis:</w:t>
      </w:r>
      <w:r w:rsidRPr="14E40810">
        <w:rPr>
          <w:rFonts w:eastAsia="Times New Roman" w:cs="Times New Roman"/>
          <w:color w:val="383838"/>
          <w:rPrChange w:id="212" w:author="Anjaly T A" w:date="2021-08-03T10:01:00Z">
            <w:rPr>
              <w:rFonts w:ascii="Georgia" w:hAnsi="Georgia"/>
              <w:color w:val="383838"/>
            </w:rPr>
          </w:rPrChange>
        </w:rPr>
        <w:t> The post-mortem analysis provides feedback to improve the existing process and its related procedures. Following actions taken to resolve each security incident, an analysis shall be performed by the CISO and the impacted division or office, with assistance of their affiliated staff designated by agreement or assignment, to evaluate the procedures taken and what further steps could have been taken to minimize the impact of the incident.</w:t>
      </w:r>
    </w:p>
    <w:p w14:paraId="4DA34A77" w14:textId="77777777" w:rsidR="00953EED" w:rsidRPr="00953EED" w:rsidRDefault="29E975D3" w:rsidP="14E40810">
      <w:pPr>
        <w:numPr>
          <w:ilvl w:val="0"/>
          <w:numId w:val="20"/>
        </w:numPr>
        <w:shd w:val="clear" w:color="auto" w:fill="FFFFFF" w:themeFill="background1"/>
        <w:spacing w:before="105" w:after="100" w:afterAutospacing="1" w:line="240" w:lineRule="auto"/>
        <w:ind w:left="1200"/>
        <w:jc w:val="both"/>
        <w:rPr>
          <w:rFonts w:eastAsia="Times New Roman" w:cs="Times New Roman"/>
          <w:color w:val="383838"/>
        </w:rPr>
      </w:pPr>
      <w:r w:rsidRPr="14E40810">
        <w:rPr>
          <w:rStyle w:val="Strong"/>
          <w:rFonts w:eastAsia="Times New Roman" w:cs="Times New Roman"/>
          <w:color w:val="383838"/>
          <w:rPrChange w:id="213" w:author="Anjaly T A" w:date="2021-08-03T10:01:00Z">
            <w:rPr>
              <w:rStyle w:val="Strong"/>
              <w:rFonts w:ascii="Georgia" w:hAnsi="Georgia"/>
              <w:color w:val="383838"/>
            </w:rPr>
          </w:rPrChange>
        </w:rPr>
        <w:t>Emergency Planning:</w:t>
      </w:r>
      <w:r w:rsidRPr="14E40810">
        <w:rPr>
          <w:rFonts w:eastAsia="Times New Roman" w:cs="Times New Roman"/>
          <w:color w:val="383838"/>
          <w:rPrChange w:id="214" w:author="Anjaly T A" w:date="2021-08-03T10:01:00Z">
            <w:rPr>
              <w:rFonts w:ascii="Georgia" w:hAnsi="Georgia"/>
              <w:color w:val="383838"/>
            </w:rPr>
          </w:rPrChange>
        </w:rPr>
        <w:t> If an incident occurs that impacts the safety of citizens, personnel, facilities or results in a situation where agency services are interrupted for an extended period of time, the incident may be declared an emergency. The KDCCCISO shall work with the Disaster Response Team to provide guidelines regarding the criteria for identifying an emergency and notification procedures. The Divisions/Offices shall develop the appropriate procedures for identifying and declaring emergencies using the established Business Continuity and Disaster Recovery Policy.</w:t>
      </w:r>
    </w:p>
    <w:p w14:paraId="0C6C9C03" w14:textId="28ACF128" w:rsidR="00953EED" w:rsidRPr="00953EED" w:rsidRDefault="29E975D3" w:rsidP="14E40810">
      <w:pPr>
        <w:numPr>
          <w:ilvl w:val="0"/>
          <w:numId w:val="20"/>
        </w:numPr>
        <w:shd w:val="clear" w:color="auto" w:fill="FFFFFF" w:themeFill="background1"/>
        <w:spacing w:before="105" w:after="100" w:afterAutospacing="1" w:line="240" w:lineRule="auto"/>
        <w:ind w:left="1200"/>
        <w:jc w:val="both"/>
        <w:rPr>
          <w:rFonts w:eastAsia="Times New Roman" w:cs="Times New Roman"/>
          <w:color w:val="383838"/>
        </w:rPr>
      </w:pPr>
      <w:r w:rsidRPr="55DAF836">
        <w:rPr>
          <w:rStyle w:val="Strong"/>
          <w:rFonts w:eastAsia="Times New Roman" w:cs="Times New Roman"/>
          <w:color w:val="383838"/>
          <w:rPrChange w:id="215" w:author="Anjaly T A" w:date="2021-08-03T10:01:00Z">
            <w:rPr>
              <w:rStyle w:val="Strong"/>
              <w:rFonts w:ascii="Georgia" w:hAnsi="Georgia"/>
              <w:color w:val="383838"/>
            </w:rPr>
          </w:rPrChange>
        </w:rPr>
        <w:t>Media Relations:</w:t>
      </w:r>
      <w:r w:rsidRPr="55DAF836">
        <w:rPr>
          <w:rFonts w:eastAsia="Times New Roman" w:cs="Times New Roman"/>
          <w:color w:val="383838"/>
          <w:rPrChange w:id="216" w:author="Anjaly T A" w:date="2021-08-03T10:01:00Z">
            <w:rPr>
              <w:rFonts w:ascii="Georgia" w:hAnsi="Georgia"/>
              <w:color w:val="383838"/>
            </w:rPr>
          </w:rPrChange>
        </w:rPr>
        <w:t> Serious security incidents that are likely to result in media attention shall be reported immediately to the Department of Public Affairs Office.</w:t>
      </w:r>
      <w:ins w:id="217" w:author="Anjaly T A" w:date="2022-09-07T06:04:00Z">
        <w:r w:rsidR="00953EED">
          <w:br/>
        </w:r>
      </w:ins>
    </w:p>
    <w:p w14:paraId="40DEF97D" w14:textId="3B212EC5" w:rsidR="2B60EF42" w:rsidRDefault="2B60EF42" w:rsidP="55DAF836">
      <w:pPr>
        <w:shd w:val="clear" w:color="auto" w:fill="FFFFFF" w:themeFill="background1"/>
        <w:spacing w:before="105" w:afterAutospacing="1" w:line="240" w:lineRule="auto"/>
        <w:jc w:val="both"/>
        <w:rPr>
          <w:rFonts w:eastAsia="Calibri" w:cs="Mangal"/>
          <w:color w:val="383838"/>
          <w:szCs w:val="24"/>
        </w:rPr>
      </w:pPr>
      <w:r w:rsidRPr="55DAF836">
        <w:rPr>
          <w:rFonts w:eastAsia="Times New Roman" w:cs="Times New Roman"/>
          <w:color w:val="383838"/>
          <w:szCs w:val="24"/>
        </w:rPr>
        <w:t>8. Incident Management SLA</w:t>
      </w:r>
    </w:p>
    <w:tbl>
      <w:tblPr>
        <w:tblW w:w="0" w:type="auto"/>
        <w:tblLayout w:type="fixed"/>
        <w:tblLook w:val="04A0" w:firstRow="1" w:lastRow="0" w:firstColumn="1" w:lastColumn="0" w:noHBand="0" w:noVBand="1"/>
      </w:tblPr>
      <w:tblGrid>
        <w:gridCol w:w="1260"/>
        <w:gridCol w:w="1275"/>
        <w:gridCol w:w="1560"/>
        <w:gridCol w:w="4815"/>
      </w:tblGrid>
      <w:tr w:rsidR="55DAF836" w14:paraId="30507482" w14:textId="77777777" w:rsidTr="230082D3">
        <w:trPr>
          <w:trHeight w:val="600"/>
        </w:trPr>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vAlign w:val="center"/>
          </w:tcPr>
          <w:p w14:paraId="266F3D75" w14:textId="6BB1E0C5" w:rsidR="55DAF836" w:rsidRDefault="55DAF836">
            <w:r w:rsidRPr="55DAF836">
              <w:rPr>
                <w:rFonts w:ascii="Calibri" w:eastAsia="Calibri" w:hAnsi="Calibri" w:cs="Calibri"/>
                <w:color w:val="000000" w:themeColor="text1"/>
                <w:sz w:val="22"/>
              </w:rPr>
              <w:t>Response Time*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vAlign w:val="center"/>
          </w:tcPr>
          <w:p w14:paraId="182B1759" w14:textId="11ECD1CA" w:rsidR="55DAF836" w:rsidRDefault="55DAF836">
            <w:r w:rsidRPr="55DAF836">
              <w:rPr>
                <w:rFonts w:ascii="Calibri" w:eastAsia="Calibri" w:hAnsi="Calibri" w:cs="Calibri"/>
                <w:color w:val="000000" w:themeColor="text1"/>
                <w:sz w:val="22"/>
              </w:rPr>
              <w:t>Resolution Time</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vAlign w:val="center"/>
          </w:tcPr>
          <w:p w14:paraId="252414C1" w14:textId="42C4041B" w:rsidR="55DAF836" w:rsidRDefault="55DAF836">
            <w:r w:rsidRPr="55DAF836">
              <w:rPr>
                <w:rFonts w:ascii="Calibri" w:eastAsia="Calibri" w:hAnsi="Calibri" w:cs="Calibri"/>
                <w:color w:val="000000" w:themeColor="text1"/>
                <w:sz w:val="22"/>
              </w:rPr>
              <w:t>Priority</w:t>
            </w:r>
          </w:p>
        </w:tc>
        <w:tc>
          <w:tcPr>
            <w:tcW w:w="4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vAlign w:val="center"/>
          </w:tcPr>
          <w:p w14:paraId="5D9AE89E" w14:textId="46461E0A" w:rsidR="55DAF836" w:rsidRDefault="55DAF836">
            <w:r w:rsidRPr="55DAF836">
              <w:rPr>
                <w:rFonts w:ascii="Calibri" w:eastAsia="Calibri" w:hAnsi="Calibri" w:cs="Calibri"/>
                <w:color w:val="000000" w:themeColor="text1"/>
                <w:sz w:val="22"/>
              </w:rPr>
              <w:t>Priority Criteria for Escalations.</w:t>
            </w:r>
          </w:p>
        </w:tc>
      </w:tr>
      <w:tr w:rsidR="55DAF836" w14:paraId="219592EE" w14:textId="77777777" w:rsidTr="230082D3">
        <w:trPr>
          <w:trHeight w:val="315"/>
        </w:trPr>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2C2C3A" w14:textId="35C395EE" w:rsidR="55DAF836" w:rsidRDefault="55DAF836">
            <w:r w:rsidRPr="55DAF836">
              <w:rPr>
                <w:rFonts w:ascii="Calibri" w:eastAsia="Calibri" w:hAnsi="Calibri" w:cs="Calibri"/>
                <w:color w:val="000000" w:themeColor="text1"/>
                <w:sz w:val="22"/>
              </w:rPr>
              <w:t>15 min</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825CB76" w14:textId="08832FD8" w:rsidR="55DAF836" w:rsidRDefault="55DAF836" w:rsidP="55DAF836">
            <w:pPr>
              <w:rPr>
                <w:rFonts w:ascii="Calibri" w:eastAsia="Calibri" w:hAnsi="Calibri" w:cs="Calibri"/>
                <w:color w:val="000000" w:themeColor="text1"/>
                <w:sz w:val="22"/>
              </w:rPr>
            </w:pPr>
            <w:r w:rsidRPr="55DAF836">
              <w:rPr>
                <w:rFonts w:ascii="Calibri" w:eastAsia="Calibri" w:hAnsi="Calibri" w:cs="Calibri"/>
                <w:color w:val="000000" w:themeColor="text1"/>
                <w:sz w:val="22"/>
              </w:rPr>
              <w:t>1 Hr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D800F8" w14:textId="7ECC805E" w:rsidR="55DAF836" w:rsidRDefault="55DAF836">
            <w:r w:rsidRPr="55DAF836">
              <w:rPr>
                <w:rFonts w:ascii="Calibri" w:eastAsia="Calibri" w:hAnsi="Calibri" w:cs="Calibri"/>
                <w:color w:val="FF0000"/>
                <w:sz w:val="22"/>
              </w:rPr>
              <w:t>P1-</w:t>
            </w:r>
            <w:r w:rsidRPr="55DAF836">
              <w:rPr>
                <w:rFonts w:ascii="Calibri" w:eastAsia="Calibri" w:hAnsi="Calibri" w:cs="Calibri"/>
                <w:color w:val="000000" w:themeColor="text1"/>
                <w:sz w:val="22"/>
              </w:rPr>
              <w:t xml:space="preserve"> </w:t>
            </w:r>
            <w:r w:rsidRPr="55DAF836">
              <w:rPr>
                <w:rFonts w:ascii="Calibri" w:eastAsia="Calibri" w:hAnsi="Calibri" w:cs="Calibri"/>
                <w:color w:val="FF0000"/>
                <w:sz w:val="22"/>
              </w:rPr>
              <w:t>Urgent</w:t>
            </w:r>
          </w:p>
        </w:tc>
        <w:tc>
          <w:tcPr>
            <w:tcW w:w="4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810B875" w14:textId="4000474C" w:rsidR="55DAF836" w:rsidRDefault="3DA700BA" w:rsidP="230082D3">
            <w:pPr>
              <w:rPr>
                <w:rFonts w:ascii="Calibri" w:eastAsia="Calibri" w:hAnsi="Calibri" w:cs="Calibri"/>
                <w:color w:val="000000" w:themeColor="text1"/>
                <w:sz w:val="22"/>
              </w:rPr>
            </w:pPr>
            <w:r w:rsidRPr="230082D3">
              <w:rPr>
                <w:rFonts w:ascii="Calibri" w:eastAsia="Calibri" w:hAnsi="Calibri" w:cs="Calibri"/>
                <w:color w:val="000000" w:themeColor="text1"/>
                <w:sz w:val="22"/>
              </w:rPr>
              <w:t>Blocking production issues / Production Incidents</w:t>
            </w:r>
            <w:r w:rsidR="18523D4B" w:rsidRPr="230082D3">
              <w:rPr>
                <w:rFonts w:ascii="Calibri" w:eastAsia="Calibri" w:hAnsi="Calibri" w:cs="Calibri"/>
                <w:color w:val="000000" w:themeColor="text1"/>
                <w:sz w:val="22"/>
              </w:rPr>
              <w:t>/Software attacks/ theft of intellectual property/Information extortion</w:t>
            </w:r>
          </w:p>
        </w:tc>
      </w:tr>
      <w:tr w:rsidR="55DAF836" w14:paraId="0571162A" w14:textId="77777777" w:rsidTr="230082D3">
        <w:trPr>
          <w:trHeight w:val="300"/>
        </w:trPr>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5EBEC7" w14:textId="2437B100" w:rsidR="55DAF836" w:rsidRDefault="55DAF836" w:rsidP="55DAF836">
            <w:pPr>
              <w:rPr>
                <w:rFonts w:ascii="Calibri" w:eastAsia="Calibri" w:hAnsi="Calibri" w:cs="Calibri"/>
                <w:color w:val="000000" w:themeColor="text1"/>
                <w:sz w:val="22"/>
              </w:rPr>
            </w:pPr>
            <w:r w:rsidRPr="55DAF836">
              <w:rPr>
                <w:rFonts w:ascii="Calibri" w:eastAsia="Calibri" w:hAnsi="Calibri" w:cs="Calibri"/>
                <w:color w:val="000000" w:themeColor="text1"/>
                <w:sz w:val="22"/>
              </w:rPr>
              <w:t>1 Hr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BA305E2" w14:textId="0D114F31" w:rsidR="55DAF836" w:rsidRDefault="55DAF836" w:rsidP="55DAF836">
            <w:pPr>
              <w:rPr>
                <w:rFonts w:ascii="Calibri" w:eastAsia="Calibri" w:hAnsi="Calibri" w:cs="Calibri"/>
                <w:color w:val="000000" w:themeColor="text1"/>
                <w:sz w:val="22"/>
              </w:rPr>
            </w:pPr>
            <w:r w:rsidRPr="55DAF836">
              <w:rPr>
                <w:rFonts w:ascii="Calibri" w:eastAsia="Calibri" w:hAnsi="Calibri" w:cs="Calibri"/>
                <w:color w:val="000000" w:themeColor="text1"/>
                <w:sz w:val="22"/>
              </w:rPr>
              <w:t>8 Hrs</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C18F73" w14:textId="27C196D8" w:rsidR="55DAF836" w:rsidRDefault="55DAF836">
            <w:r w:rsidRPr="55DAF836">
              <w:rPr>
                <w:rFonts w:ascii="Calibri" w:eastAsia="Calibri" w:hAnsi="Calibri" w:cs="Calibri"/>
                <w:color w:val="FFFF00"/>
                <w:sz w:val="22"/>
              </w:rPr>
              <w:t>P2- High</w:t>
            </w:r>
          </w:p>
        </w:tc>
        <w:tc>
          <w:tcPr>
            <w:tcW w:w="4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72E6AC2" w14:textId="36AB4550" w:rsidR="55DAF836" w:rsidRDefault="3DA700BA" w:rsidP="230082D3">
            <w:pPr>
              <w:rPr>
                <w:rFonts w:ascii="Calibri" w:eastAsia="Calibri" w:hAnsi="Calibri" w:cs="Calibri"/>
                <w:color w:val="000000" w:themeColor="text1"/>
                <w:sz w:val="22"/>
              </w:rPr>
            </w:pPr>
            <w:r w:rsidRPr="230082D3">
              <w:rPr>
                <w:rFonts w:ascii="Calibri" w:eastAsia="Calibri" w:hAnsi="Calibri" w:cs="Calibri"/>
                <w:color w:val="000000" w:themeColor="text1"/>
                <w:sz w:val="22"/>
              </w:rPr>
              <w:t xml:space="preserve">Support &amp; </w:t>
            </w:r>
            <w:r w:rsidR="4D5EF5D8" w:rsidRPr="230082D3">
              <w:rPr>
                <w:rFonts w:ascii="Calibri" w:eastAsia="Calibri" w:hAnsi="Calibri" w:cs="Calibri"/>
                <w:color w:val="000000" w:themeColor="text1"/>
                <w:sz w:val="22"/>
              </w:rPr>
              <w:t>S</w:t>
            </w:r>
            <w:r w:rsidR="2C9F2D40" w:rsidRPr="230082D3">
              <w:rPr>
                <w:rFonts w:ascii="Calibri" w:eastAsia="Calibri" w:hAnsi="Calibri" w:cs="Calibri"/>
                <w:color w:val="000000" w:themeColor="text1"/>
                <w:sz w:val="22"/>
              </w:rPr>
              <w:t xml:space="preserve">ecurity incidents related to </w:t>
            </w:r>
            <w:r w:rsidRPr="230082D3">
              <w:rPr>
                <w:rFonts w:ascii="Calibri" w:eastAsia="Calibri" w:hAnsi="Calibri" w:cs="Calibri"/>
                <w:color w:val="000000" w:themeColor="text1"/>
                <w:sz w:val="22"/>
              </w:rPr>
              <w:t>Customer Onboarding</w:t>
            </w:r>
          </w:p>
        </w:tc>
      </w:tr>
      <w:tr w:rsidR="55DAF836" w14:paraId="211EDA0C" w14:textId="77777777" w:rsidTr="230082D3">
        <w:trPr>
          <w:trHeight w:val="300"/>
        </w:trPr>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AD0D87" w14:textId="18C25B1B" w:rsidR="55DAF836" w:rsidRDefault="55DAF836" w:rsidP="55DAF836">
            <w:pPr>
              <w:rPr>
                <w:rFonts w:ascii="Calibri" w:eastAsia="Calibri" w:hAnsi="Calibri" w:cs="Calibri"/>
                <w:color w:val="000000" w:themeColor="text1"/>
                <w:sz w:val="22"/>
              </w:rPr>
            </w:pPr>
            <w:r w:rsidRPr="55DAF836">
              <w:rPr>
                <w:rFonts w:ascii="Calibri" w:eastAsia="Calibri" w:hAnsi="Calibri" w:cs="Calibri"/>
                <w:color w:val="000000" w:themeColor="text1"/>
                <w:sz w:val="22"/>
              </w:rPr>
              <w:t>8+ Hrs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5633623" w14:textId="188D7FDB" w:rsidR="55DAF836" w:rsidRDefault="55DAF836" w:rsidP="55DAF836">
            <w:pPr>
              <w:rPr>
                <w:rFonts w:ascii="Calibri" w:eastAsia="Calibri" w:hAnsi="Calibri" w:cs="Calibri"/>
                <w:color w:val="000000" w:themeColor="text1"/>
                <w:sz w:val="22"/>
              </w:rPr>
            </w:pPr>
            <w:r w:rsidRPr="55DAF836">
              <w:rPr>
                <w:rFonts w:ascii="Calibri" w:eastAsia="Calibri" w:hAnsi="Calibri" w:cs="Calibri"/>
                <w:color w:val="000000" w:themeColor="text1"/>
                <w:sz w:val="22"/>
              </w:rPr>
              <w:t>24 Hrs</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397DAC" w14:textId="4783945B" w:rsidR="55DAF836" w:rsidRDefault="55DAF836">
            <w:r w:rsidRPr="55DAF836">
              <w:rPr>
                <w:rFonts w:ascii="Calibri" w:eastAsia="Calibri" w:hAnsi="Calibri" w:cs="Calibri"/>
                <w:color w:val="4472C4"/>
                <w:sz w:val="22"/>
              </w:rPr>
              <w:t>P3- Medium</w:t>
            </w:r>
          </w:p>
        </w:tc>
        <w:tc>
          <w:tcPr>
            <w:tcW w:w="4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3D7A1CA" w14:textId="2B7894E6" w:rsidR="55DAF836" w:rsidRDefault="3DA700BA" w:rsidP="230082D3">
            <w:pPr>
              <w:rPr>
                <w:rFonts w:ascii="Calibri" w:eastAsia="Calibri" w:hAnsi="Calibri" w:cs="Calibri"/>
                <w:color w:val="000000" w:themeColor="text1"/>
                <w:sz w:val="22"/>
              </w:rPr>
            </w:pPr>
            <w:r w:rsidRPr="230082D3">
              <w:rPr>
                <w:rFonts w:ascii="Calibri" w:eastAsia="Calibri" w:hAnsi="Calibri" w:cs="Calibri"/>
                <w:color w:val="000000" w:themeColor="text1"/>
                <w:sz w:val="22"/>
              </w:rPr>
              <w:t xml:space="preserve">Backend Support / </w:t>
            </w:r>
            <w:r w:rsidR="3752A587" w:rsidRPr="230082D3">
              <w:rPr>
                <w:rFonts w:ascii="Calibri" w:eastAsia="Calibri" w:hAnsi="Calibri" w:cs="Calibri"/>
                <w:color w:val="000000" w:themeColor="text1"/>
                <w:sz w:val="22"/>
              </w:rPr>
              <w:t xml:space="preserve">Security issues due to </w:t>
            </w:r>
            <w:r w:rsidRPr="230082D3">
              <w:rPr>
                <w:rFonts w:ascii="Calibri" w:eastAsia="Calibri" w:hAnsi="Calibri" w:cs="Calibri"/>
                <w:color w:val="000000" w:themeColor="text1"/>
                <w:sz w:val="22"/>
              </w:rPr>
              <w:t>Manual P</w:t>
            </w:r>
            <w:r w:rsidR="1AB7A998" w:rsidRPr="230082D3">
              <w:rPr>
                <w:rFonts w:ascii="Calibri" w:eastAsia="Calibri" w:hAnsi="Calibri" w:cs="Calibri"/>
                <w:color w:val="000000" w:themeColor="text1"/>
                <w:sz w:val="22"/>
              </w:rPr>
              <w:t>rocesses</w:t>
            </w:r>
            <w:r w:rsidR="0AAFBEFA" w:rsidRPr="230082D3">
              <w:rPr>
                <w:rFonts w:ascii="Calibri" w:eastAsia="Calibri" w:hAnsi="Calibri" w:cs="Calibri"/>
                <w:color w:val="000000" w:themeColor="text1"/>
                <w:sz w:val="22"/>
              </w:rPr>
              <w:t>/ power outages/ Damage to properties</w:t>
            </w:r>
          </w:p>
        </w:tc>
      </w:tr>
      <w:tr w:rsidR="55DAF836" w14:paraId="25245603" w14:textId="77777777" w:rsidTr="230082D3">
        <w:trPr>
          <w:trHeight w:val="300"/>
        </w:trPr>
        <w:tc>
          <w:tcPr>
            <w:tcW w:w="1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2FA274" w14:textId="3EA591C9" w:rsidR="55DAF836" w:rsidRDefault="55DAF836" w:rsidP="55DAF836">
            <w:pPr>
              <w:rPr>
                <w:rFonts w:ascii="Calibri" w:eastAsia="Calibri" w:hAnsi="Calibri" w:cs="Calibri"/>
                <w:color w:val="000000" w:themeColor="text1"/>
                <w:sz w:val="22"/>
              </w:rPr>
            </w:pPr>
            <w:r w:rsidRPr="55DAF836">
              <w:rPr>
                <w:rFonts w:ascii="Calibri" w:eastAsia="Calibri" w:hAnsi="Calibri" w:cs="Calibri"/>
                <w:color w:val="000000" w:themeColor="text1"/>
                <w:sz w:val="22"/>
              </w:rPr>
              <w:t>24+ Hrs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042EA20" w14:textId="7D25AAC0" w:rsidR="55DAF836" w:rsidRDefault="55DAF836">
            <w:r w:rsidRPr="55DAF836">
              <w:rPr>
                <w:rFonts w:ascii="Calibri" w:eastAsia="Calibri" w:hAnsi="Calibri" w:cs="Calibri"/>
                <w:color w:val="000000" w:themeColor="text1"/>
                <w:sz w:val="22"/>
              </w:rPr>
              <w:t>2 Week</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0D8B00" w14:textId="4274282C" w:rsidR="55DAF836" w:rsidRDefault="55DAF836">
            <w:r w:rsidRPr="55DAF836">
              <w:rPr>
                <w:rFonts w:ascii="Calibri" w:eastAsia="Calibri" w:hAnsi="Calibri" w:cs="Calibri"/>
                <w:color w:val="92D050"/>
                <w:sz w:val="22"/>
              </w:rPr>
              <w:t>P4- Low</w:t>
            </w:r>
          </w:p>
        </w:tc>
        <w:tc>
          <w:tcPr>
            <w:tcW w:w="481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7892D35" w14:textId="57D878C9" w:rsidR="55DAF836" w:rsidRDefault="3DA700BA" w:rsidP="230082D3">
            <w:pPr>
              <w:rPr>
                <w:rFonts w:ascii="Calibri" w:eastAsia="Calibri" w:hAnsi="Calibri" w:cs="Calibri"/>
                <w:color w:val="000000" w:themeColor="text1"/>
                <w:sz w:val="22"/>
              </w:rPr>
            </w:pPr>
            <w:r w:rsidRPr="230082D3">
              <w:rPr>
                <w:rFonts w:ascii="Calibri" w:eastAsia="Calibri" w:hAnsi="Calibri" w:cs="Calibri"/>
                <w:color w:val="000000" w:themeColor="text1"/>
                <w:sz w:val="22"/>
              </w:rPr>
              <w:t>Low priority</w:t>
            </w:r>
            <w:r w:rsidR="23AB6B6C" w:rsidRPr="230082D3">
              <w:rPr>
                <w:rFonts w:ascii="Calibri" w:eastAsia="Calibri" w:hAnsi="Calibri" w:cs="Calibri"/>
                <w:color w:val="000000" w:themeColor="text1"/>
                <w:sz w:val="22"/>
              </w:rPr>
              <w:t xml:space="preserve"> security</w:t>
            </w:r>
            <w:r w:rsidRPr="230082D3">
              <w:rPr>
                <w:rFonts w:ascii="Calibri" w:eastAsia="Calibri" w:hAnsi="Calibri" w:cs="Calibri"/>
                <w:color w:val="000000" w:themeColor="text1"/>
                <w:sz w:val="22"/>
              </w:rPr>
              <w:t xml:space="preserve"> </w:t>
            </w:r>
            <w:r w:rsidR="25A76169" w:rsidRPr="230082D3">
              <w:rPr>
                <w:rFonts w:ascii="Calibri" w:eastAsia="Calibri" w:hAnsi="Calibri" w:cs="Calibri"/>
                <w:color w:val="000000" w:themeColor="text1"/>
                <w:sz w:val="22"/>
              </w:rPr>
              <w:t>Issues</w:t>
            </w:r>
          </w:p>
        </w:tc>
      </w:tr>
    </w:tbl>
    <w:p w14:paraId="14C0A4EB" w14:textId="017FC0F7" w:rsidR="55DAF836" w:rsidRDefault="55DAF836" w:rsidP="55DAF836">
      <w:pPr>
        <w:shd w:val="clear" w:color="auto" w:fill="FFFFFF" w:themeFill="background1"/>
        <w:spacing w:before="105" w:afterAutospacing="1" w:line="240" w:lineRule="auto"/>
        <w:jc w:val="both"/>
        <w:rPr>
          <w:rFonts w:eastAsia="Calibri" w:cs="Mangal"/>
          <w:color w:val="383838"/>
          <w:szCs w:val="24"/>
        </w:rPr>
      </w:pPr>
    </w:p>
    <w:p w14:paraId="7B16BC5F" w14:textId="3DA9DE54" w:rsidR="00DF4111" w:rsidRPr="00953EED" w:rsidRDefault="00DF4111" w:rsidP="14E40810">
      <w:pPr>
        <w:rPr>
          <w:rFonts w:eastAsia="Times New Roman" w:cs="Times New Roman"/>
        </w:rPr>
      </w:pPr>
    </w:p>
    <w:sectPr w:rsidR="00DF4111" w:rsidRPr="00953EE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ED7EB" w14:textId="77777777" w:rsidR="00DB1BC1" w:rsidRDefault="00DB1BC1" w:rsidP="0066487F">
      <w:pPr>
        <w:spacing w:after="0" w:line="240" w:lineRule="auto"/>
      </w:pPr>
      <w:r>
        <w:separator/>
      </w:r>
    </w:p>
  </w:endnote>
  <w:endnote w:type="continuationSeparator" w:id="0">
    <w:p w14:paraId="3D9ABDCE" w14:textId="77777777" w:rsidR="00DB1BC1" w:rsidRDefault="00DB1BC1" w:rsidP="0066487F">
      <w:pPr>
        <w:spacing w:after="0" w:line="240" w:lineRule="auto"/>
      </w:pPr>
      <w:r>
        <w:continuationSeparator/>
      </w:r>
    </w:p>
  </w:endnote>
  <w:endnote w:type="continuationNotice" w:id="1">
    <w:p w14:paraId="15FB600C" w14:textId="77777777" w:rsidR="00DB1BC1" w:rsidRDefault="00DB1B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BD87" w14:textId="6FAB4804"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70D35" w:rsidRPr="00A70D35">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B816B" w14:textId="77777777" w:rsidR="00DB1BC1" w:rsidRDefault="00DB1BC1" w:rsidP="0066487F">
      <w:pPr>
        <w:spacing w:after="0" w:line="240" w:lineRule="auto"/>
      </w:pPr>
      <w:r>
        <w:separator/>
      </w:r>
    </w:p>
  </w:footnote>
  <w:footnote w:type="continuationSeparator" w:id="0">
    <w:p w14:paraId="12D759C2" w14:textId="77777777" w:rsidR="00DB1BC1" w:rsidRDefault="00DB1BC1" w:rsidP="0066487F">
      <w:pPr>
        <w:spacing w:after="0" w:line="240" w:lineRule="auto"/>
      </w:pPr>
      <w:r>
        <w:continuationSeparator/>
      </w:r>
    </w:p>
  </w:footnote>
  <w:footnote w:type="continuationNotice" w:id="1">
    <w:p w14:paraId="5F3FC7F4" w14:textId="77777777" w:rsidR="00DB1BC1" w:rsidRDefault="00DB1B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1EC4D" w14:textId="50021B58" w:rsidR="0066487F" w:rsidRPr="0066487F" w:rsidRDefault="0066487F">
    <w:pPr>
      <w:pStyle w:val="Header"/>
      <w:rPr>
        <w:rFonts w:ascii="Verdana" w:hAnsi="Verdana"/>
        <w:szCs w:val="24"/>
      </w:rPr>
    </w:pPr>
  </w:p>
  <w:p w14:paraId="29E332C5" w14:textId="4F5B1BFB"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310"/>
    <w:multiLevelType w:val="multilevel"/>
    <w:tmpl w:val="00BA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8F54C6"/>
    <w:multiLevelType w:val="multilevel"/>
    <w:tmpl w:val="CE98127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23D1399D"/>
    <w:multiLevelType w:val="multilevel"/>
    <w:tmpl w:val="F5008BFA"/>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8" w15:restartNumberingAfterBreak="0">
    <w:nsid w:val="2C6009CF"/>
    <w:multiLevelType w:val="hybridMultilevel"/>
    <w:tmpl w:val="F34EB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07A1DD6"/>
    <w:multiLevelType w:val="multilevel"/>
    <w:tmpl w:val="968C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D57921"/>
    <w:multiLevelType w:val="multilevel"/>
    <w:tmpl w:val="91C49BE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9563E8"/>
    <w:multiLevelType w:val="multilevel"/>
    <w:tmpl w:val="FB465234"/>
    <w:lvl w:ilvl="0">
      <w:start w:val="6"/>
      <w:numFmt w:val="decimal"/>
      <w:lvlText w:val="%1"/>
      <w:lvlJc w:val="left"/>
      <w:pPr>
        <w:ind w:left="360" w:hanging="360"/>
      </w:pPr>
      <w:rPr>
        <w:rFonts w:hint="default"/>
      </w:rPr>
    </w:lvl>
    <w:lvl w:ilvl="1">
      <w:start w:val="3"/>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15:restartNumberingAfterBreak="0">
    <w:nsid w:val="668D092C"/>
    <w:multiLevelType w:val="hybridMultilevel"/>
    <w:tmpl w:val="0D9E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16cid:durableId="1999262889">
    <w:abstractNumId w:val="9"/>
  </w:num>
  <w:num w:numId="2" w16cid:durableId="597565329">
    <w:abstractNumId w:val="1"/>
  </w:num>
  <w:num w:numId="3" w16cid:durableId="794179894">
    <w:abstractNumId w:val="14"/>
  </w:num>
  <w:num w:numId="4" w16cid:durableId="1565601683">
    <w:abstractNumId w:val="5"/>
  </w:num>
  <w:num w:numId="5" w16cid:durableId="2134059643">
    <w:abstractNumId w:val="11"/>
  </w:num>
  <w:num w:numId="6" w16cid:durableId="736513559">
    <w:abstractNumId w:val="4"/>
  </w:num>
  <w:num w:numId="7" w16cid:durableId="1498769145">
    <w:abstractNumId w:val="12"/>
  </w:num>
  <w:num w:numId="8" w16cid:durableId="174001732">
    <w:abstractNumId w:val="15"/>
  </w:num>
  <w:num w:numId="9" w16cid:durableId="983310426">
    <w:abstractNumId w:val="2"/>
  </w:num>
  <w:num w:numId="10" w16cid:durableId="467816808">
    <w:abstractNumId w:val="7"/>
  </w:num>
  <w:num w:numId="11" w16cid:durableId="1727098352">
    <w:abstractNumId w:val="19"/>
  </w:num>
  <w:num w:numId="12" w16cid:durableId="626619665">
    <w:abstractNumId w:val="10"/>
  </w:num>
  <w:num w:numId="13" w16cid:durableId="274753339">
    <w:abstractNumId w:val="8"/>
  </w:num>
  <w:num w:numId="14" w16cid:durableId="1369721828">
    <w:abstractNumId w:val="18"/>
  </w:num>
  <w:num w:numId="15" w16cid:durableId="327176739">
    <w:abstractNumId w:val="3"/>
  </w:num>
  <w:num w:numId="16" w16cid:durableId="725564154">
    <w:abstractNumId w:val="17"/>
  </w:num>
  <w:num w:numId="17" w16cid:durableId="2003922797">
    <w:abstractNumId w:val="6"/>
  </w:num>
  <w:num w:numId="18" w16cid:durableId="2106655866">
    <w:abstractNumId w:val="16"/>
  </w:num>
  <w:num w:numId="19" w16cid:durableId="846678351">
    <w:abstractNumId w:val="13"/>
  </w:num>
  <w:num w:numId="20" w16cid:durableId="1122530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1223E"/>
    <w:rsid w:val="000424FD"/>
    <w:rsid w:val="000E6890"/>
    <w:rsid w:val="000F155A"/>
    <w:rsid w:val="00104D6B"/>
    <w:rsid w:val="00107509"/>
    <w:rsid w:val="001077CA"/>
    <w:rsid w:val="001157B7"/>
    <w:rsid w:val="00163DE7"/>
    <w:rsid w:val="001644FF"/>
    <w:rsid w:val="00165136"/>
    <w:rsid w:val="00191FBF"/>
    <w:rsid w:val="00195D72"/>
    <w:rsid w:val="001A6AB2"/>
    <w:rsid w:val="001C4F84"/>
    <w:rsid w:val="001D04F3"/>
    <w:rsid w:val="001D17D4"/>
    <w:rsid w:val="001D6733"/>
    <w:rsid w:val="001E30FA"/>
    <w:rsid w:val="001F698B"/>
    <w:rsid w:val="00204DC2"/>
    <w:rsid w:val="0021617F"/>
    <w:rsid w:val="00267C68"/>
    <w:rsid w:val="0027E921"/>
    <w:rsid w:val="00292285"/>
    <w:rsid w:val="002A06CD"/>
    <w:rsid w:val="002D4839"/>
    <w:rsid w:val="002D5B0F"/>
    <w:rsid w:val="003013B8"/>
    <w:rsid w:val="00305194"/>
    <w:rsid w:val="0033192C"/>
    <w:rsid w:val="00347844"/>
    <w:rsid w:val="00351451"/>
    <w:rsid w:val="003941D7"/>
    <w:rsid w:val="003B6BD8"/>
    <w:rsid w:val="003F462D"/>
    <w:rsid w:val="00411960"/>
    <w:rsid w:val="00445399"/>
    <w:rsid w:val="00494703"/>
    <w:rsid w:val="004A69C6"/>
    <w:rsid w:val="004C3BC6"/>
    <w:rsid w:val="004E0A31"/>
    <w:rsid w:val="00505030"/>
    <w:rsid w:val="00510201"/>
    <w:rsid w:val="005F6555"/>
    <w:rsid w:val="005F6E58"/>
    <w:rsid w:val="00606C04"/>
    <w:rsid w:val="0066487F"/>
    <w:rsid w:val="006668BB"/>
    <w:rsid w:val="00677D26"/>
    <w:rsid w:val="0069022D"/>
    <w:rsid w:val="0069497A"/>
    <w:rsid w:val="006B6D98"/>
    <w:rsid w:val="006E094A"/>
    <w:rsid w:val="006E7948"/>
    <w:rsid w:val="007161FB"/>
    <w:rsid w:val="00717E04"/>
    <w:rsid w:val="007378C6"/>
    <w:rsid w:val="00771438"/>
    <w:rsid w:val="007734E0"/>
    <w:rsid w:val="00792C9B"/>
    <w:rsid w:val="007B3E20"/>
    <w:rsid w:val="007D66D4"/>
    <w:rsid w:val="008228E7"/>
    <w:rsid w:val="00836569"/>
    <w:rsid w:val="00875E48"/>
    <w:rsid w:val="008950F5"/>
    <w:rsid w:val="008B353D"/>
    <w:rsid w:val="008B54E3"/>
    <w:rsid w:val="008B5FE3"/>
    <w:rsid w:val="008E3E91"/>
    <w:rsid w:val="00932B51"/>
    <w:rsid w:val="009525F3"/>
    <w:rsid w:val="009536CD"/>
    <w:rsid w:val="00953EED"/>
    <w:rsid w:val="009B6001"/>
    <w:rsid w:val="009C2FC8"/>
    <w:rsid w:val="00A01D03"/>
    <w:rsid w:val="00A047BB"/>
    <w:rsid w:val="00A1588D"/>
    <w:rsid w:val="00A50B73"/>
    <w:rsid w:val="00A61103"/>
    <w:rsid w:val="00A6303A"/>
    <w:rsid w:val="00A70D35"/>
    <w:rsid w:val="00A84AF0"/>
    <w:rsid w:val="00AA3CAD"/>
    <w:rsid w:val="00AF32E9"/>
    <w:rsid w:val="00B8263C"/>
    <w:rsid w:val="00B96A66"/>
    <w:rsid w:val="00BA253C"/>
    <w:rsid w:val="00BA3FBF"/>
    <w:rsid w:val="00BA4065"/>
    <w:rsid w:val="00BC201B"/>
    <w:rsid w:val="00BD6ABF"/>
    <w:rsid w:val="00BF37D6"/>
    <w:rsid w:val="00C001FA"/>
    <w:rsid w:val="00C02699"/>
    <w:rsid w:val="00C2210A"/>
    <w:rsid w:val="00C234F8"/>
    <w:rsid w:val="00C2737D"/>
    <w:rsid w:val="00C41CE0"/>
    <w:rsid w:val="00C54188"/>
    <w:rsid w:val="00C72E22"/>
    <w:rsid w:val="00C97A54"/>
    <w:rsid w:val="00CA3B78"/>
    <w:rsid w:val="00CF5BE6"/>
    <w:rsid w:val="00D03CA8"/>
    <w:rsid w:val="00D7341F"/>
    <w:rsid w:val="00DA5380"/>
    <w:rsid w:val="00DB1BC1"/>
    <w:rsid w:val="00DE586F"/>
    <w:rsid w:val="00DF4111"/>
    <w:rsid w:val="00E046B3"/>
    <w:rsid w:val="00E10461"/>
    <w:rsid w:val="00E1237C"/>
    <w:rsid w:val="00E12CAC"/>
    <w:rsid w:val="00E17899"/>
    <w:rsid w:val="00E93C78"/>
    <w:rsid w:val="00EA2056"/>
    <w:rsid w:val="00EA2958"/>
    <w:rsid w:val="00ED5AE9"/>
    <w:rsid w:val="00EF4CA9"/>
    <w:rsid w:val="00F15156"/>
    <w:rsid w:val="00F30834"/>
    <w:rsid w:val="00F8080E"/>
    <w:rsid w:val="00FA1BD4"/>
    <w:rsid w:val="00FA6E5F"/>
    <w:rsid w:val="00FD0E29"/>
    <w:rsid w:val="00FD3519"/>
    <w:rsid w:val="00FF4C81"/>
    <w:rsid w:val="01DE0282"/>
    <w:rsid w:val="02F4B8AF"/>
    <w:rsid w:val="0319FB7C"/>
    <w:rsid w:val="042B5478"/>
    <w:rsid w:val="04A7ED5B"/>
    <w:rsid w:val="050B1507"/>
    <w:rsid w:val="05887C2A"/>
    <w:rsid w:val="05BE6014"/>
    <w:rsid w:val="05E6CD60"/>
    <w:rsid w:val="060C0DD7"/>
    <w:rsid w:val="06406A9B"/>
    <w:rsid w:val="0AAFBEFA"/>
    <w:rsid w:val="0B71278D"/>
    <w:rsid w:val="0E1A1A35"/>
    <w:rsid w:val="0E887CB5"/>
    <w:rsid w:val="0F299052"/>
    <w:rsid w:val="0F8B1FF8"/>
    <w:rsid w:val="0FBADDA3"/>
    <w:rsid w:val="117612A4"/>
    <w:rsid w:val="123373A9"/>
    <w:rsid w:val="12B499BD"/>
    <w:rsid w:val="13741A16"/>
    <w:rsid w:val="13995CE3"/>
    <w:rsid w:val="146712C0"/>
    <w:rsid w:val="14E40810"/>
    <w:rsid w:val="15258604"/>
    <w:rsid w:val="168B6F3E"/>
    <w:rsid w:val="16F3590B"/>
    <w:rsid w:val="17BDD02C"/>
    <w:rsid w:val="18523D4B"/>
    <w:rsid w:val="190A9109"/>
    <w:rsid w:val="19222739"/>
    <w:rsid w:val="19FAB100"/>
    <w:rsid w:val="1A2D7B39"/>
    <w:rsid w:val="1AB7A998"/>
    <w:rsid w:val="1ADAF4C1"/>
    <w:rsid w:val="1B295EDC"/>
    <w:rsid w:val="1C475EC6"/>
    <w:rsid w:val="1D4061EB"/>
    <w:rsid w:val="1DA1F4E2"/>
    <w:rsid w:val="1F246292"/>
    <w:rsid w:val="206FCF7F"/>
    <w:rsid w:val="20C60AB1"/>
    <w:rsid w:val="230082D3"/>
    <w:rsid w:val="23186F29"/>
    <w:rsid w:val="23AB6B6C"/>
    <w:rsid w:val="23D3C75B"/>
    <w:rsid w:val="254F02E8"/>
    <w:rsid w:val="25A76169"/>
    <w:rsid w:val="261E63C0"/>
    <w:rsid w:val="26E58DD8"/>
    <w:rsid w:val="295E23DE"/>
    <w:rsid w:val="29E975D3"/>
    <w:rsid w:val="2B60EF42"/>
    <w:rsid w:val="2C9F2D40"/>
    <w:rsid w:val="2EC33D94"/>
    <w:rsid w:val="2FFB2D2D"/>
    <w:rsid w:val="320E7F4E"/>
    <w:rsid w:val="32364E50"/>
    <w:rsid w:val="32384FB7"/>
    <w:rsid w:val="33EED235"/>
    <w:rsid w:val="34F2E4FE"/>
    <w:rsid w:val="356FF079"/>
    <w:rsid w:val="362335FF"/>
    <w:rsid w:val="36EB72EA"/>
    <w:rsid w:val="3752A587"/>
    <w:rsid w:val="37E566C6"/>
    <w:rsid w:val="3A31BECD"/>
    <w:rsid w:val="3B69AE66"/>
    <w:rsid w:val="3C508CA0"/>
    <w:rsid w:val="3D23D128"/>
    <w:rsid w:val="3DA700BA"/>
    <w:rsid w:val="3E01F88E"/>
    <w:rsid w:val="3ED07829"/>
    <w:rsid w:val="3F7B1FC9"/>
    <w:rsid w:val="401A0317"/>
    <w:rsid w:val="418AD904"/>
    <w:rsid w:val="4234B156"/>
    <w:rsid w:val="42FDDAB4"/>
    <w:rsid w:val="43E61D44"/>
    <w:rsid w:val="45BABC49"/>
    <w:rsid w:val="467E676C"/>
    <w:rsid w:val="47459184"/>
    <w:rsid w:val="49663177"/>
    <w:rsid w:val="497079C7"/>
    <w:rsid w:val="49E9F61C"/>
    <w:rsid w:val="4C628C22"/>
    <w:rsid w:val="4D5EF5D8"/>
    <w:rsid w:val="4FC20062"/>
    <w:rsid w:val="50B4F90C"/>
    <w:rsid w:val="51597EEE"/>
    <w:rsid w:val="51A36180"/>
    <w:rsid w:val="5459643B"/>
    <w:rsid w:val="5598D9BC"/>
    <w:rsid w:val="55A62518"/>
    <w:rsid w:val="55DAF836"/>
    <w:rsid w:val="5A695783"/>
    <w:rsid w:val="5BC9B212"/>
    <w:rsid w:val="5CF29C74"/>
    <w:rsid w:val="5E11423E"/>
    <w:rsid w:val="5E8D1CA0"/>
    <w:rsid w:val="5EBBC46D"/>
    <w:rsid w:val="5F784C69"/>
    <w:rsid w:val="5FA2A2A7"/>
    <w:rsid w:val="5FC7E574"/>
    <w:rsid w:val="602CF98A"/>
    <w:rsid w:val="62590502"/>
    <w:rsid w:val="62E6132B"/>
    <w:rsid w:val="67A59530"/>
    <w:rsid w:val="684703E3"/>
    <w:rsid w:val="6A49F9C8"/>
    <w:rsid w:val="6B31AD47"/>
    <w:rsid w:val="6C68C79B"/>
    <w:rsid w:val="6CCA4A83"/>
    <w:rsid w:val="6DEA81BA"/>
    <w:rsid w:val="6DF96B5E"/>
    <w:rsid w:val="6EA1FD0E"/>
    <w:rsid w:val="70F54896"/>
    <w:rsid w:val="719D3F15"/>
    <w:rsid w:val="72710E1F"/>
    <w:rsid w:val="760628C4"/>
    <w:rsid w:val="764B1FB3"/>
    <w:rsid w:val="7C5BB86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4F91E"/>
  <w15:docId w15:val="{F48D3B0A-668D-47F6-A2DF-F4B59393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3EED"/>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DF4111"/>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DF4111"/>
    <w:pPr>
      <w:spacing w:after="100"/>
    </w:pPr>
  </w:style>
  <w:style w:type="paragraph" w:customStyle="1" w:styleId="paragraph">
    <w:name w:val="paragraph"/>
    <w:basedOn w:val="Normal"/>
    <w:rsid w:val="00DF4111"/>
    <w:pPr>
      <w:spacing w:before="100" w:beforeAutospacing="1" w:after="100" w:afterAutospacing="1" w:line="240" w:lineRule="auto"/>
    </w:pPr>
    <w:rPr>
      <w:rFonts w:eastAsia="Times New Roman" w:cs="Times New Roman"/>
      <w:szCs w:val="24"/>
      <w:lang w:val="en-IN" w:eastAsia="en-IN" w:bidi="hi-IN"/>
    </w:rPr>
  </w:style>
  <w:style w:type="character" w:customStyle="1" w:styleId="normaltextrun">
    <w:name w:val="normaltextrun"/>
    <w:basedOn w:val="DefaultParagraphFont"/>
    <w:rsid w:val="00DF4111"/>
  </w:style>
  <w:style w:type="character" w:customStyle="1" w:styleId="eop">
    <w:name w:val="eop"/>
    <w:basedOn w:val="DefaultParagraphFont"/>
    <w:rsid w:val="00DF4111"/>
  </w:style>
  <w:style w:type="character" w:customStyle="1" w:styleId="Heading3Char">
    <w:name w:val="Heading 3 Char"/>
    <w:basedOn w:val="DefaultParagraphFont"/>
    <w:link w:val="Heading3"/>
    <w:uiPriority w:val="9"/>
    <w:semiHidden/>
    <w:rsid w:val="00953EED"/>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953EED"/>
    <w:rPr>
      <w:b/>
      <w:bCs/>
    </w:rPr>
  </w:style>
  <w:style w:type="paragraph" w:styleId="NormalWeb">
    <w:name w:val="Normal (Web)"/>
    <w:basedOn w:val="Normal"/>
    <w:uiPriority w:val="99"/>
    <w:semiHidden/>
    <w:unhideWhenUsed/>
    <w:rsid w:val="00953EED"/>
    <w:pPr>
      <w:spacing w:before="100" w:beforeAutospacing="1" w:after="100" w:afterAutospacing="1" w:line="240" w:lineRule="auto"/>
    </w:pPr>
    <w:rPr>
      <w:rFonts w:eastAsia="Times New Roman" w:cs="Times New Roman"/>
      <w:szCs w:val="24"/>
      <w:lang w:val="en-IN" w:eastAsia="en-IN" w:bidi="hi-IN"/>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3941D7"/>
    <w:pPr>
      <w:spacing w:after="0" w:line="240" w:lineRule="auto"/>
    </w:pPr>
    <w:rPr>
      <w:rFonts w:ascii="Times New Roman" w:hAnsi="Times New Roman"/>
      <w:sz w:val="24"/>
    </w:rPr>
  </w:style>
  <w:style w:type="paragraph" w:styleId="TOC3">
    <w:name w:val="toc 3"/>
    <w:basedOn w:val="Normal"/>
    <w:next w:val="Normal"/>
    <w:autoRedefine/>
    <w:uiPriority w:val="39"/>
    <w:unhideWhenUsed/>
    <w:rsid w:val="003941D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4094">
      <w:bodyDiv w:val="1"/>
      <w:marLeft w:val="0"/>
      <w:marRight w:val="0"/>
      <w:marTop w:val="0"/>
      <w:marBottom w:val="0"/>
      <w:divBdr>
        <w:top w:val="none" w:sz="0" w:space="0" w:color="auto"/>
        <w:left w:val="none" w:sz="0" w:space="0" w:color="auto"/>
        <w:bottom w:val="none" w:sz="0" w:space="0" w:color="auto"/>
        <w:right w:val="none" w:sz="0" w:space="0" w:color="auto"/>
      </w:divBdr>
      <w:divsChild>
        <w:div w:id="438374468">
          <w:marLeft w:val="0"/>
          <w:marRight w:val="0"/>
          <w:marTop w:val="0"/>
          <w:marBottom w:val="0"/>
          <w:divBdr>
            <w:top w:val="none" w:sz="0" w:space="0" w:color="auto"/>
            <w:left w:val="none" w:sz="0" w:space="0" w:color="auto"/>
            <w:bottom w:val="none" w:sz="0" w:space="0" w:color="auto"/>
            <w:right w:val="none" w:sz="0" w:space="0" w:color="auto"/>
          </w:divBdr>
          <w:divsChild>
            <w:div w:id="1886063881">
              <w:marLeft w:val="0"/>
              <w:marRight w:val="0"/>
              <w:marTop w:val="0"/>
              <w:marBottom w:val="0"/>
              <w:divBdr>
                <w:top w:val="none" w:sz="0" w:space="0" w:color="auto"/>
                <w:left w:val="none" w:sz="0" w:space="0" w:color="auto"/>
                <w:bottom w:val="none" w:sz="0" w:space="0" w:color="auto"/>
                <w:right w:val="none" w:sz="0" w:space="0" w:color="auto"/>
              </w:divBdr>
            </w:div>
          </w:divsChild>
        </w:div>
        <w:div w:id="717781547">
          <w:marLeft w:val="0"/>
          <w:marRight w:val="0"/>
          <w:marTop w:val="0"/>
          <w:marBottom w:val="0"/>
          <w:divBdr>
            <w:top w:val="none" w:sz="0" w:space="0" w:color="auto"/>
            <w:left w:val="none" w:sz="0" w:space="0" w:color="auto"/>
            <w:bottom w:val="none" w:sz="0" w:space="0" w:color="auto"/>
            <w:right w:val="none" w:sz="0" w:space="0" w:color="auto"/>
          </w:divBdr>
          <w:divsChild>
            <w:div w:id="128939965">
              <w:marLeft w:val="0"/>
              <w:marRight w:val="0"/>
              <w:marTop w:val="0"/>
              <w:marBottom w:val="0"/>
              <w:divBdr>
                <w:top w:val="none" w:sz="0" w:space="0" w:color="auto"/>
                <w:left w:val="none" w:sz="0" w:space="0" w:color="auto"/>
                <w:bottom w:val="none" w:sz="0" w:space="0" w:color="auto"/>
                <w:right w:val="none" w:sz="0" w:space="0" w:color="auto"/>
              </w:divBdr>
            </w:div>
          </w:divsChild>
        </w:div>
        <w:div w:id="933629737">
          <w:marLeft w:val="0"/>
          <w:marRight w:val="0"/>
          <w:marTop w:val="0"/>
          <w:marBottom w:val="0"/>
          <w:divBdr>
            <w:top w:val="none" w:sz="0" w:space="0" w:color="auto"/>
            <w:left w:val="none" w:sz="0" w:space="0" w:color="auto"/>
            <w:bottom w:val="none" w:sz="0" w:space="0" w:color="auto"/>
            <w:right w:val="none" w:sz="0" w:space="0" w:color="auto"/>
          </w:divBdr>
          <w:divsChild>
            <w:div w:id="1211771531">
              <w:marLeft w:val="0"/>
              <w:marRight w:val="0"/>
              <w:marTop w:val="0"/>
              <w:marBottom w:val="0"/>
              <w:divBdr>
                <w:top w:val="none" w:sz="0" w:space="0" w:color="auto"/>
                <w:left w:val="none" w:sz="0" w:space="0" w:color="auto"/>
                <w:bottom w:val="none" w:sz="0" w:space="0" w:color="auto"/>
                <w:right w:val="none" w:sz="0" w:space="0" w:color="auto"/>
              </w:divBdr>
            </w:div>
          </w:divsChild>
        </w:div>
        <w:div w:id="1075476867">
          <w:marLeft w:val="0"/>
          <w:marRight w:val="0"/>
          <w:marTop w:val="0"/>
          <w:marBottom w:val="0"/>
          <w:divBdr>
            <w:top w:val="none" w:sz="0" w:space="0" w:color="auto"/>
            <w:left w:val="none" w:sz="0" w:space="0" w:color="auto"/>
            <w:bottom w:val="none" w:sz="0" w:space="0" w:color="auto"/>
            <w:right w:val="none" w:sz="0" w:space="0" w:color="auto"/>
          </w:divBdr>
          <w:divsChild>
            <w:div w:id="403071031">
              <w:marLeft w:val="0"/>
              <w:marRight w:val="0"/>
              <w:marTop w:val="0"/>
              <w:marBottom w:val="0"/>
              <w:divBdr>
                <w:top w:val="none" w:sz="0" w:space="0" w:color="auto"/>
                <w:left w:val="none" w:sz="0" w:space="0" w:color="auto"/>
                <w:bottom w:val="none" w:sz="0" w:space="0" w:color="auto"/>
                <w:right w:val="none" w:sz="0" w:space="0" w:color="auto"/>
              </w:divBdr>
            </w:div>
          </w:divsChild>
        </w:div>
        <w:div w:id="1147432538">
          <w:marLeft w:val="0"/>
          <w:marRight w:val="0"/>
          <w:marTop w:val="0"/>
          <w:marBottom w:val="0"/>
          <w:divBdr>
            <w:top w:val="none" w:sz="0" w:space="0" w:color="auto"/>
            <w:left w:val="none" w:sz="0" w:space="0" w:color="auto"/>
            <w:bottom w:val="none" w:sz="0" w:space="0" w:color="auto"/>
            <w:right w:val="none" w:sz="0" w:space="0" w:color="auto"/>
          </w:divBdr>
          <w:divsChild>
            <w:div w:id="527915860">
              <w:marLeft w:val="0"/>
              <w:marRight w:val="0"/>
              <w:marTop w:val="0"/>
              <w:marBottom w:val="0"/>
              <w:divBdr>
                <w:top w:val="none" w:sz="0" w:space="0" w:color="auto"/>
                <w:left w:val="none" w:sz="0" w:space="0" w:color="auto"/>
                <w:bottom w:val="none" w:sz="0" w:space="0" w:color="auto"/>
                <w:right w:val="none" w:sz="0" w:space="0" w:color="auto"/>
              </w:divBdr>
            </w:div>
          </w:divsChild>
        </w:div>
        <w:div w:id="1310548415">
          <w:marLeft w:val="0"/>
          <w:marRight w:val="0"/>
          <w:marTop w:val="0"/>
          <w:marBottom w:val="0"/>
          <w:divBdr>
            <w:top w:val="none" w:sz="0" w:space="0" w:color="auto"/>
            <w:left w:val="none" w:sz="0" w:space="0" w:color="auto"/>
            <w:bottom w:val="none" w:sz="0" w:space="0" w:color="auto"/>
            <w:right w:val="none" w:sz="0" w:space="0" w:color="auto"/>
          </w:divBdr>
          <w:divsChild>
            <w:div w:id="739014673">
              <w:marLeft w:val="0"/>
              <w:marRight w:val="0"/>
              <w:marTop w:val="0"/>
              <w:marBottom w:val="0"/>
              <w:divBdr>
                <w:top w:val="none" w:sz="0" w:space="0" w:color="auto"/>
                <w:left w:val="none" w:sz="0" w:space="0" w:color="auto"/>
                <w:bottom w:val="none" w:sz="0" w:space="0" w:color="auto"/>
                <w:right w:val="none" w:sz="0" w:space="0" w:color="auto"/>
              </w:divBdr>
            </w:div>
          </w:divsChild>
        </w:div>
        <w:div w:id="1517038054">
          <w:marLeft w:val="0"/>
          <w:marRight w:val="0"/>
          <w:marTop w:val="0"/>
          <w:marBottom w:val="0"/>
          <w:divBdr>
            <w:top w:val="none" w:sz="0" w:space="0" w:color="auto"/>
            <w:left w:val="none" w:sz="0" w:space="0" w:color="auto"/>
            <w:bottom w:val="none" w:sz="0" w:space="0" w:color="auto"/>
            <w:right w:val="none" w:sz="0" w:space="0" w:color="auto"/>
          </w:divBdr>
          <w:divsChild>
            <w:div w:id="2116318806">
              <w:marLeft w:val="0"/>
              <w:marRight w:val="0"/>
              <w:marTop w:val="0"/>
              <w:marBottom w:val="0"/>
              <w:divBdr>
                <w:top w:val="none" w:sz="0" w:space="0" w:color="auto"/>
                <w:left w:val="none" w:sz="0" w:space="0" w:color="auto"/>
                <w:bottom w:val="none" w:sz="0" w:space="0" w:color="auto"/>
                <w:right w:val="none" w:sz="0" w:space="0" w:color="auto"/>
              </w:divBdr>
            </w:div>
          </w:divsChild>
        </w:div>
        <w:div w:id="1534998514">
          <w:marLeft w:val="0"/>
          <w:marRight w:val="0"/>
          <w:marTop w:val="0"/>
          <w:marBottom w:val="0"/>
          <w:divBdr>
            <w:top w:val="none" w:sz="0" w:space="0" w:color="auto"/>
            <w:left w:val="none" w:sz="0" w:space="0" w:color="auto"/>
            <w:bottom w:val="none" w:sz="0" w:space="0" w:color="auto"/>
            <w:right w:val="none" w:sz="0" w:space="0" w:color="auto"/>
          </w:divBdr>
          <w:divsChild>
            <w:div w:id="1940065300">
              <w:marLeft w:val="0"/>
              <w:marRight w:val="0"/>
              <w:marTop w:val="0"/>
              <w:marBottom w:val="0"/>
              <w:divBdr>
                <w:top w:val="none" w:sz="0" w:space="0" w:color="auto"/>
                <w:left w:val="none" w:sz="0" w:space="0" w:color="auto"/>
                <w:bottom w:val="none" w:sz="0" w:space="0" w:color="auto"/>
                <w:right w:val="none" w:sz="0" w:space="0" w:color="auto"/>
              </w:divBdr>
            </w:div>
          </w:divsChild>
        </w:div>
        <w:div w:id="1776096704">
          <w:marLeft w:val="0"/>
          <w:marRight w:val="0"/>
          <w:marTop w:val="0"/>
          <w:marBottom w:val="0"/>
          <w:divBdr>
            <w:top w:val="none" w:sz="0" w:space="0" w:color="auto"/>
            <w:left w:val="none" w:sz="0" w:space="0" w:color="auto"/>
            <w:bottom w:val="none" w:sz="0" w:space="0" w:color="auto"/>
            <w:right w:val="none" w:sz="0" w:space="0" w:color="auto"/>
          </w:divBdr>
          <w:divsChild>
            <w:div w:id="2089187639">
              <w:marLeft w:val="0"/>
              <w:marRight w:val="0"/>
              <w:marTop w:val="0"/>
              <w:marBottom w:val="0"/>
              <w:divBdr>
                <w:top w:val="none" w:sz="0" w:space="0" w:color="auto"/>
                <w:left w:val="none" w:sz="0" w:space="0" w:color="auto"/>
                <w:bottom w:val="none" w:sz="0" w:space="0" w:color="auto"/>
                <w:right w:val="none" w:sz="0" w:space="0" w:color="auto"/>
              </w:divBdr>
            </w:div>
          </w:divsChild>
        </w:div>
        <w:div w:id="1975596522">
          <w:marLeft w:val="0"/>
          <w:marRight w:val="0"/>
          <w:marTop w:val="0"/>
          <w:marBottom w:val="0"/>
          <w:divBdr>
            <w:top w:val="none" w:sz="0" w:space="0" w:color="auto"/>
            <w:left w:val="none" w:sz="0" w:space="0" w:color="auto"/>
            <w:bottom w:val="none" w:sz="0" w:space="0" w:color="auto"/>
            <w:right w:val="none" w:sz="0" w:space="0" w:color="auto"/>
          </w:divBdr>
          <w:divsChild>
            <w:div w:id="7376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19614813">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1386950312">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sChild>
    </w:div>
    <w:div w:id="90492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a9d6273-42f9-4ea3-9439-480d656af508">
      <UserInfo>
        <DisplayName/>
        <AccountId xsi:nil="true"/>
        <AccountType/>
      </UserInfo>
    </SharedWithUsers>
    <MediaLengthInSeconds xmlns="9749faf0-d882-4f79-b25b-bef4e6232f89" xsi:nil="true"/>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329520-AF67-42CB-9FD4-F8C5866A867E}">
  <ds:schemaRefs>
    <ds:schemaRef ds:uri="http://schemas.openxmlformats.org/officeDocument/2006/bibliography"/>
  </ds:schemaRefs>
</ds:datastoreItem>
</file>

<file path=customXml/itemProps2.xml><?xml version="1.0" encoding="utf-8"?>
<ds:datastoreItem xmlns:ds="http://schemas.openxmlformats.org/officeDocument/2006/customXml" ds:itemID="{ED7E1012-E8B9-48CD-92EF-1B4408E5BAC0}"/>
</file>

<file path=customXml/itemProps3.xml><?xml version="1.0" encoding="utf-8"?>
<ds:datastoreItem xmlns:ds="http://schemas.openxmlformats.org/officeDocument/2006/customXml" ds:itemID="{A086B8F8-625A-45F0-A1CA-22C9B94438BA}">
  <ds:schemaRefs>
    <ds:schemaRef ds:uri="http://schemas.microsoft.com/office/2006/metadata/properties"/>
    <ds:schemaRef ds:uri="http://schemas.microsoft.com/office/infopath/2007/PartnerControls"/>
    <ds:schemaRef ds:uri="38b211dd-f411-4cc2-96d0-71b9191326a8"/>
    <ds:schemaRef ds:uri="9e168002-34a9-49a9-ba48-fb93e0b61ad9"/>
  </ds:schemaRefs>
</ds:datastoreItem>
</file>

<file path=customXml/itemProps4.xml><?xml version="1.0" encoding="utf-8"?>
<ds:datastoreItem xmlns:ds="http://schemas.openxmlformats.org/officeDocument/2006/customXml" ds:itemID="{47EA9DF9-A8A2-4898-8195-89497C4B66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1850</Words>
  <Characters>10548</Characters>
  <Application>Microsoft Office Word</Application>
  <DocSecurity>4</DocSecurity>
  <Lines>87</Lines>
  <Paragraphs>24</Paragraphs>
  <ScaleCrop>false</ScaleCrop>
  <Company>Cisco Systems</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D. Guel</dc:creator>
  <cp:keywords/>
  <cp:lastModifiedBy>Anjaly T A</cp:lastModifiedBy>
  <cp:revision>56</cp:revision>
  <dcterms:created xsi:type="dcterms:W3CDTF">2020-12-05T07:12:00Z</dcterms:created>
  <dcterms:modified xsi:type="dcterms:W3CDTF">2022-09-08T04:47:00Z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ComplianceAssetId">
    <vt:lpwstr/>
  </property>
  <property fmtid="{D5CDD505-2E9C-101B-9397-08002B2CF9AE}" pid="4" name="Order">
    <vt:r8>1205000</vt:r8>
  </property>
  <property fmtid="{D5CDD505-2E9C-101B-9397-08002B2CF9AE}" pid="5" name="xd_Prog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MediaServiceImageTags">
    <vt:lpwstr/>
  </property>
</Properties>
</file>