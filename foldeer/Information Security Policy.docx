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499"/>
        <w:gridCol w:w="4511"/>
      </w:tblGrid>
      <w:tr w:rsidRPr="0075127E" w:rsidR="0075127E" w:rsidTr="02744287" w14:paraId="488734B1" w14:textId="77777777">
        <w:trPr>
          <w:trHeight w:val="480"/>
        </w:trPr>
        <w:tc>
          <w:tcPr>
            <w:tcW w:w="472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75127E" w:rsidR="0075127E" w:rsidP="0075127E" w:rsidRDefault="0075127E" w14:paraId="30A64492" w14:textId="77777777">
            <w:pPr>
              <w:spacing w:after="0" w:line="240" w:lineRule="auto"/>
              <w:jc w:val="center"/>
              <w:textAlignment w:val="baseline"/>
              <w:rPr>
                <w:rFonts w:ascii="Segoe UI" w:hAnsi="Segoe UI" w:eastAsia="Times New Roman" w:cs="Segoe UI"/>
                <w:sz w:val="18"/>
                <w:szCs w:val="18"/>
                <w:lang w:eastAsia="en-IN" w:bidi="hi-IN"/>
              </w:rPr>
            </w:pPr>
            <w:r w:rsidRPr="0075127E">
              <w:rPr>
                <w:rFonts w:ascii="Times New Roman" w:hAnsi="Times New Roman" w:eastAsia="Times New Roman" w:cs="Times New Roman"/>
                <w:b/>
                <w:bCs/>
                <w:color w:val="333332"/>
                <w:lang w:val="en-US" w:eastAsia="en-IN" w:bidi="hi-IN"/>
              </w:rPr>
              <w:t>Document Name</w:t>
            </w:r>
            <w:r w:rsidRPr="0075127E">
              <w:rPr>
                <w:rFonts w:ascii="Times New Roman" w:hAnsi="Times New Roman" w:eastAsia="Times New Roman" w:cs="Times New Roman"/>
                <w:color w:val="333332"/>
                <w:lang w:eastAsia="en-IN" w:bidi="hi-IN"/>
              </w:rPr>
              <w:t> </w:t>
            </w:r>
          </w:p>
        </w:tc>
        <w:tc>
          <w:tcPr>
            <w:tcW w:w="4725" w:type="dxa"/>
            <w:tcBorders>
              <w:top w:val="single" w:color="000000" w:themeColor="text1" w:sz="6" w:space="0"/>
              <w:left w:val="nil"/>
              <w:bottom w:val="single" w:color="000000" w:themeColor="text1" w:sz="6" w:space="0"/>
              <w:right w:val="single" w:color="000000" w:themeColor="text1" w:sz="6" w:space="0"/>
            </w:tcBorders>
            <w:shd w:val="clear" w:color="auto" w:fill="auto"/>
            <w:tcMar/>
            <w:hideMark/>
          </w:tcPr>
          <w:p w:rsidRPr="0075127E" w:rsidR="0075127E" w:rsidP="0075127E" w:rsidRDefault="0075127E" w14:paraId="75A15001" w14:textId="4059717A">
            <w:pPr>
              <w:spacing w:after="0" w:line="240" w:lineRule="auto"/>
              <w:jc w:val="center"/>
              <w:textAlignment w:val="baseline"/>
              <w:rPr>
                <w:rFonts w:ascii="Segoe UI" w:hAnsi="Segoe UI" w:eastAsia="Times New Roman" w:cs="Segoe UI"/>
                <w:sz w:val="18"/>
                <w:szCs w:val="18"/>
                <w:lang w:eastAsia="en-IN" w:bidi="hi-IN"/>
              </w:rPr>
            </w:pPr>
            <w:r>
              <w:rPr>
                <w:rFonts w:ascii="Times New Roman" w:hAnsi="Times New Roman" w:eastAsia="Times New Roman" w:cs="Times New Roman"/>
                <w:b/>
                <w:bCs/>
                <w:color w:val="333332"/>
                <w:lang w:val="en-US" w:eastAsia="en-IN" w:bidi="hi-IN"/>
              </w:rPr>
              <w:t>Information Security Policy</w:t>
            </w:r>
          </w:p>
        </w:tc>
      </w:tr>
      <w:tr w:rsidRPr="0075127E" w:rsidR="0075127E" w:rsidTr="02744287" w14:paraId="330E9325" w14:textId="77777777">
        <w:trPr>
          <w:trHeight w:val="450"/>
        </w:trPr>
        <w:tc>
          <w:tcPr>
            <w:tcW w:w="472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75127E" w:rsidR="0075127E" w:rsidP="0075127E" w:rsidRDefault="0075127E" w14:paraId="05FD4DBC" w14:textId="77777777">
            <w:pPr>
              <w:spacing w:after="0" w:line="240" w:lineRule="auto"/>
              <w:jc w:val="center"/>
              <w:textAlignment w:val="baseline"/>
              <w:rPr>
                <w:rFonts w:ascii="Segoe UI" w:hAnsi="Segoe UI" w:eastAsia="Times New Roman" w:cs="Segoe UI"/>
                <w:sz w:val="18"/>
                <w:szCs w:val="18"/>
                <w:lang w:eastAsia="en-IN" w:bidi="hi-IN"/>
              </w:rPr>
            </w:pPr>
            <w:r w:rsidRPr="0075127E">
              <w:rPr>
                <w:rFonts w:ascii="Times New Roman" w:hAnsi="Times New Roman" w:eastAsia="Times New Roman" w:cs="Times New Roman"/>
                <w:b/>
                <w:bCs/>
                <w:color w:val="333332"/>
                <w:lang w:val="en-US" w:eastAsia="en-IN" w:bidi="hi-IN"/>
              </w:rPr>
              <w:t>Version</w:t>
            </w:r>
            <w:r w:rsidRPr="0075127E">
              <w:rPr>
                <w:rFonts w:ascii="Times New Roman" w:hAnsi="Times New Roman" w:eastAsia="Times New Roman" w:cs="Times New Roman"/>
                <w:color w:val="333332"/>
                <w:lang w:eastAsia="en-IN" w:bidi="hi-IN"/>
              </w:rPr>
              <w:t> </w:t>
            </w:r>
          </w:p>
        </w:tc>
        <w:tc>
          <w:tcPr>
            <w:tcW w:w="4725" w:type="dxa"/>
            <w:tcBorders>
              <w:top w:val="nil"/>
              <w:left w:val="nil"/>
              <w:bottom w:val="single" w:color="000000" w:themeColor="text1" w:sz="6" w:space="0"/>
              <w:right w:val="single" w:color="000000" w:themeColor="text1" w:sz="6" w:space="0"/>
            </w:tcBorders>
            <w:shd w:val="clear" w:color="auto" w:fill="auto"/>
            <w:tcMar/>
            <w:hideMark/>
          </w:tcPr>
          <w:p w:rsidRPr="0075127E" w:rsidR="0075127E" w:rsidP="02744287" w:rsidRDefault="0075127E" w14:paraId="619BDA32" w14:textId="0950A3F4">
            <w:pPr>
              <w:spacing w:after="0" w:line="240" w:lineRule="auto"/>
              <w:jc w:val="center"/>
              <w:textAlignment w:val="baseline"/>
              <w:rPr>
                <w:rFonts w:ascii="Times New Roman" w:hAnsi="Times New Roman" w:eastAsia="Times New Roman" w:cs="Times New Roman"/>
                <w:b w:val="1"/>
                <w:bCs w:val="1"/>
                <w:color w:val="333332"/>
                <w:lang w:val="en-US" w:eastAsia="en-IN" w:bidi="hi-IN"/>
              </w:rPr>
            </w:pPr>
            <w:r w:rsidRPr="02744287" w:rsidR="0075127E">
              <w:rPr>
                <w:rFonts w:ascii="Times New Roman" w:hAnsi="Times New Roman" w:eastAsia="Times New Roman" w:cs="Times New Roman"/>
                <w:b w:val="1"/>
                <w:bCs w:val="1"/>
                <w:color w:val="333332"/>
                <w:lang w:val="en-US" w:eastAsia="en-IN" w:bidi="hi-IN"/>
              </w:rPr>
              <w:t>0.</w:t>
            </w:r>
            <w:r w:rsidRPr="02744287" w:rsidR="5670FC36">
              <w:rPr>
                <w:rFonts w:ascii="Times New Roman" w:hAnsi="Times New Roman" w:eastAsia="Times New Roman" w:cs="Times New Roman"/>
                <w:b w:val="1"/>
                <w:bCs w:val="1"/>
                <w:color w:val="333332"/>
                <w:lang w:val="en-US" w:eastAsia="en-IN" w:bidi="hi-IN"/>
              </w:rPr>
              <w:t>3</w:t>
            </w:r>
          </w:p>
        </w:tc>
      </w:tr>
      <w:tr w:rsidRPr="0075127E" w:rsidR="0075127E" w:rsidTr="02744287" w14:paraId="0E77EE5C" w14:textId="77777777">
        <w:trPr>
          <w:trHeight w:val="480"/>
        </w:trPr>
        <w:tc>
          <w:tcPr>
            <w:tcW w:w="472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75127E" w:rsidR="0075127E" w:rsidP="7CABD52B" w:rsidRDefault="0075127E" w14:paraId="512FCA42" w14:textId="20A55B29">
            <w:pPr>
              <w:pStyle w:val="Normal"/>
              <w:bidi w:val="0"/>
              <w:spacing w:before="0" w:beforeAutospacing="off" w:after="0" w:afterAutospacing="off" w:line="240" w:lineRule="auto"/>
              <w:ind w:left="0" w:right="0"/>
              <w:jc w:val="center"/>
              <w:rPr>
                <w:rFonts w:ascii="Times New Roman" w:hAnsi="Times New Roman" w:eastAsia="Times New Roman" w:cs="Times New Roman"/>
                <w:noProof w:val="0"/>
                <w:sz w:val="22"/>
                <w:szCs w:val="22"/>
                <w:lang w:val="en-IN"/>
              </w:rPr>
            </w:pPr>
            <w:r w:rsidRPr="02744287" w:rsidR="6707EC3D">
              <w:rPr>
                <w:rFonts w:ascii="Times New Roman" w:hAnsi="Times New Roman" w:eastAsia="Times New Roman" w:cs="Times New Roman"/>
                <w:b w:val="1"/>
                <w:bCs w:val="1"/>
                <w:color w:val="333332"/>
                <w:lang w:val="en-US" w:eastAsia="en-IN" w:bidi="hi-IN"/>
              </w:rPr>
              <w:t>Last updated by</w:t>
            </w:r>
          </w:p>
        </w:tc>
        <w:tc>
          <w:tcPr>
            <w:tcW w:w="4725" w:type="dxa"/>
            <w:tcBorders>
              <w:top w:val="nil"/>
              <w:left w:val="nil"/>
              <w:bottom w:val="single" w:color="000000" w:themeColor="text1" w:sz="6" w:space="0"/>
              <w:right w:val="single" w:color="000000" w:themeColor="text1" w:sz="6" w:space="0"/>
            </w:tcBorders>
            <w:shd w:val="clear" w:color="auto" w:fill="auto"/>
            <w:tcMar/>
            <w:hideMark/>
          </w:tcPr>
          <w:p w:rsidRPr="0075127E" w:rsidR="0075127E" w:rsidP="4D9F58FF" w:rsidRDefault="0075127E" w14:paraId="316F1B52" w14:textId="4012DD41">
            <w:pPr>
              <w:pStyle w:val="Normal"/>
              <w:bidi w:val="0"/>
              <w:spacing w:before="0" w:beforeAutospacing="off" w:after="0" w:afterAutospacing="off" w:line="240" w:lineRule="auto"/>
              <w:ind w:left="0" w:right="0"/>
              <w:jc w:val="center"/>
              <w:rPr>
                <w:rFonts w:ascii="Times New Roman" w:hAnsi="Times New Roman" w:eastAsia="Times New Roman" w:cs="Times New Roman"/>
                <w:noProof w:val="0"/>
                <w:sz w:val="22"/>
                <w:szCs w:val="22"/>
                <w:lang w:val="en-IN"/>
              </w:rPr>
            </w:pPr>
            <w:r w:rsidRPr="02744287" w:rsidR="4D9F58FF">
              <w:rPr>
                <w:rFonts w:ascii="Times New Roman" w:hAnsi="Times New Roman" w:eastAsia="Times New Roman" w:cs="Times New Roman"/>
                <w:b w:val="1"/>
                <w:bCs w:val="1"/>
                <w:color w:val="333332"/>
                <w:lang w:val="en-US" w:eastAsia="en-IN" w:bidi="hi-IN"/>
              </w:rPr>
              <w:t>Anjaly T A</w:t>
            </w:r>
          </w:p>
        </w:tc>
      </w:tr>
      <w:tr w:rsidRPr="0075127E" w:rsidR="0075127E" w:rsidTr="02744287" w14:paraId="1EC7E530" w14:textId="77777777">
        <w:trPr>
          <w:trHeight w:val="450"/>
        </w:trPr>
        <w:tc>
          <w:tcPr>
            <w:tcW w:w="472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75127E" w:rsidR="0075127E" w:rsidP="0075127E" w:rsidRDefault="0075127E" w14:paraId="2A000389" w14:textId="1152EB5A">
            <w:pPr>
              <w:spacing w:after="0" w:line="240" w:lineRule="auto"/>
              <w:jc w:val="center"/>
              <w:textAlignment w:val="baseline"/>
              <w:rPr>
                <w:rFonts w:ascii="Segoe UI" w:hAnsi="Segoe UI" w:eastAsia="Times New Roman" w:cs="Segoe UI"/>
                <w:sz w:val="18"/>
                <w:szCs w:val="18"/>
                <w:lang w:eastAsia="en-IN" w:bidi="hi-IN"/>
              </w:rPr>
            </w:pPr>
            <w:r w:rsidRPr="02744287" w:rsidR="5B79A999">
              <w:rPr>
                <w:rFonts w:ascii="Times New Roman" w:hAnsi="Times New Roman" w:eastAsia="Times New Roman" w:cs="Times New Roman"/>
                <w:b w:val="1"/>
                <w:bCs w:val="1"/>
                <w:color w:val="333332"/>
                <w:lang w:val="en-US" w:eastAsia="en-IN" w:bidi="hi-IN"/>
              </w:rPr>
              <w:t>Approved</w:t>
            </w:r>
            <w:r w:rsidRPr="02744287" w:rsidR="5B79A999">
              <w:rPr>
                <w:rFonts w:ascii="Times New Roman" w:hAnsi="Times New Roman" w:eastAsia="Times New Roman" w:cs="Times New Roman"/>
                <w:b w:val="1"/>
                <w:bCs w:val="1"/>
                <w:color w:val="333332"/>
                <w:lang w:val="en-US" w:eastAsia="en-IN" w:bidi="hi-IN"/>
              </w:rPr>
              <w:t xml:space="preserve"> By</w:t>
            </w:r>
            <w:r w:rsidRPr="02744287" w:rsidR="0075127E">
              <w:rPr>
                <w:rFonts w:ascii="Times New Roman" w:hAnsi="Times New Roman" w:eastAsia="Times New Roman" w:cs="Times New Roman"/>
                <w:color w:val="333332"/>
                <w:lang w:eastAsia="en-IN" w:bidi="hi-IN"/>
              </w:rPr>
              <w:t> </w:t>
            </w:r>
          </w:p>
        </w:tc>
        <w:tc>
          <w:tcPr>
            <w:tcW w:w="4725" w:type="dxa"/>
            <w:tcBorders>
              <w:top w:val="nil"/>
              <w:left w:val="nil"/>
              <w:bottom w:val="single" w:color="000000" w:themeColor="text1" w:sz="6" w:space="0"/>
              <w:right w:val="single" w:color="000000" w:themeColor="text1" w:sz="6" w:space="0"/>
            </w:tcBorders>
            <w:shd w:val="clear" w:color="auto" w:fill="auto"/>
            <w:tcMar/>
            <w:hideMark/>
          </w:tcPr>
          <w:p w:rsidRPr="0075127E" w:rsidR="0075127E" w:rsidP="7CABD52B" w:rsidRDefault="0075127E" w14:paraId="5D945684" w14:textId="7BE4D3D9">
            <w:pPr>
              <w:spacing w:after="0" w:line="240" w:lineRule="auto"/>
              <w:jc w:val="center"/>
              <w:textAlignment w:val="baseline"/>
              <w:rPr>
                <w:rFonts w:ascii="Segoe UI" w:hAnsi="Segoe UI" w:eastAsia="Times New Roman" w:cs="Segoe UI"/>
                <w:b w:val="1"/>
                <w:bCs w:val="1"/>
                <w:sz w:val="18"/>
                <w:szCs w:val="18"/>
                <w:lang w:eastAsia="en-IN" w:bidi="hi-IN"/>
                <w:rPrChange w:author="Anjaly T A" w:date="2022-08-29T02:29:57.843Z" w:id="1741762036">
                  <w:rPr>
                    <w:rFonts w:ascii="Segoe UI" w:hAnsi="Segoe UI" w:eastAsia="Times New Roman" w:cs="Segoe UI"/>
                    <w:sz w:val="18"/>
                    <w:szCs w:val="18"/>
                    <w:lang w:eastAsia="en-IN" w:bidi="hi-IN"/>
                  </w:rPr>
                </w:rPrChange>
              </w:rPr>
            </w:pPr>
            <w:r w:rsidRPr="02744287" w:rsidR="17C48060">
              <w:rPr>
                <w:rFonts w:ascii="Times New Roman" w:hAnsi="Times New Roman" w:eastAsia="Times New Roman" w:cs="Times New Roman"/>
                <w:b w:val="1"/>
                <w:bCs w:val="1"/>
                <w:color w:val="333332"/>
                <w:lang w:eastAsia="en-IN" w:bidi="hi-IN"/>
                <w:rPrChange w:author="Anjaly T A" w:date="2022-08-29T02:29:57.841Z" w:id="2139503811">
                  <w:rPr>
                    <w:rFonts w:ascii="Times New Roman" w:hAnsi="Times New Roman" w:eastAsia="Times New Roman" w:cs="Times New Roman"/>
                    <w:color w:val="333332"/>
                    <w:lang w:eastAsia="en-IN" w:bidi="hi-IN"/>
                  </w:rPr>
                </w:rPrChange>
              </w:rPr>
              <w:t>Inderjit Singh Bedi</w:t>
            </w:r>
            <w:r w:rsidRPr="02744287" w:rsidR="0075127E">
              <w:rPr>
                <w:rFonts w:ascii="Times New Roman" w:hAnsi="Times New Roman" w:eastAsia="Times New Roman" w:cs="Times New Roman"/>
                <w:b w:val="1"/>
                <w:bCs w:val="1"/>
                <w:color w:val="333332"/>
                <w:lang w:eastAsia="en-IN" w:bidi="hi-IN"/>
                <w:rPrChange w:author="Anjaly T A" w:date="2022-08-29T02:29:57.842Z" w:id="1121701263">
                  <w:rPr>
                    <w:rFonts w:ascii="Times New Roman" w:hAnsi="Times New Roman" w:eastAsia="Times New Roman" w:cs="Times New Roman"/>
                    <w:color w:val="333332"/>
                    <w:lang w:eastAsia="en-IN" w:bidi="hi-IN"/>
                  </w:rPr>
                </w:rPrChange>
              </w:rPr>
              <w:t> </w:t>
            </w:r>
          </w:p>
        </w:tc>
      </w:tr>
      <w:tr w:rsidRPr="0075127E" w:rsidR="0075127E" w:rsidTr="02744287" w14:paraId="7CB2C13C" w14:textId="77777777">
        <w:trPr>
          <w:trHeight w:val="450"/>
        </w:trPr>
        <w:tc>
          <w:tcPr>
            <w:tcW w:w="4725" w:type="dxa"/>
            <w:tcBorders>
              <w:top w:val="nil"/>
              <w:left w:val="single" w:color="000000" w:themeColor="text1" w:sz="6" w:space="0"/>
              <w:bottom w:val="single" w:color="000000" w:themeColor="text1" w:sz="6" w:space="0"/>
              <w:right w:val="single" w:color="000000" w:themeColor="text1" w:sz="6" w:space="0"/>
            </w:tcBorders>
            <w:shd w:val="clear" w:color="auto" w:fill="auto"/>
            <w:tcMar/>
            <w:hideMark/>
          </w:tcPr>
          <w:p w:rsidRPr="0075127E" w:rsidR="0075127E" w:rsidP="0075127E" w:rsidRDefault="0075127E" w14:paraId="75B0371B" w14:textId="77777777">
            <w:pPr>
              <w:spacing w:after="0" w:line="240" w:lineRule="auto"/>
              <w:jc w:val="center"/>
              <w:textAlignment w:val="baseline"/>
              <w:rPr>
                <w:rFonts w:ascii="Segoe UI" w:hAnsi="Segoe UI" w:eastAsia="Times New Roman" w:cs="Segoe UI"/>
                <w:sz w:val="18"/>
                <w:szCs w:val="18"/>
                <w:lang w:eastAsia="en-IN" w:bidi="hi-IN"/>
              </w:rPr>
            </w:pPr>
            <w:r w:rsidRPr="0075127E">
              <w:rPr>
                <w:rFonts w:ascii="Times New Roman" w:hAnsi="Times New Roman" w:eastAsia="Times New Roman" w:cs="Times New Roman"/>
                <w:b/>
                <w:bCs/>
                <w:color w:val="333332"/>
                <w:lang w:val="en-US" w:eastAsia="en-IN" w:bidi="hi-IN"/>
              </w:rPr>
              <w:t>Released on</w:t>
            </w:r>
            <w:r w:rsidRPr="0075127E">
              <w:rPr>
                <w:rFonts w:ascii="Times New Roman" w:hAnsi="Times New Roman" w:eastAsia="Times New Roman" w:cs="Times New Roman"/>
                <w:color w:val="333332"/>
                <w:lang w:eastAsia="en-IN" w:bidi="hi-IN"/>
              </w:rPr>
              <w:t> </w:t>
            </w:r>
          </w:p>
        </w:tc>
        <w:tc>
          <w:tcPr>
            <w:tcW w:w="4725" w:type="dxa"/>
            <w:tcBorders>
              <w:top w:val="nil"/>
              <w:left w:val="nil"/>
              <w:bottom w:val="single" w:color="000000" w:themeColor="text1" w:sz="6" w:space="0"/>
              <w:right w:val="single" w:color="000000" w:themeColor="text1" w:sz="6" w:space="0"/>
            </w:tcBorders>
            <w:shd w:val="clear" w:color="auto" w:fill="auto"/>
            <w:tcMar/>
            <w:hideMark/>
          </w:tcPr>
          <w:p w:rsidRPr="0075127E" w:rsidR="0075127E" w:rsidP="7CABD52B" w:rsidRDefault="0075127E" w14:paraId="043EEA64" w14:textId="432A4998">
            <w:pPr>
              <w:spacing w:after="0" w:line="240" w:lineRule="auto"/>
              <w:jc w:val="center"/>
              <w:textAlignment w:val="baseline"/>
              <w:rPr>
                <w:rFonts w:ascii="Segoe UI" w:hAnsi="Segoe UI" w:eastAsia="Times New Roman" w:cs="Segoe UI"/>
                <w:b w:val="1"/>
                <w:bCs w:val="1"/>
                <w:sz w:val="18"/>
                <w:szCs w:val="18"/>
                <w:lang w:eastAsia="en-IN" w:bidi="hi-IN"/>
                <w:rPrChange w:author="Anjaly T A" w:date="2022-08-29T02:30:08.936Z" w:id="1246905612">
                  <w:rPr>
                    <w:rFonts w:ascii="Segoe UI" w:hAnsi="Segoe UI" w:eastAsia="Times New Roman" w:cs="Segoe UI"/>
                    <w:sz w:val="18"/>
                    <w:szCs w:val="18"/>
                    <w:lang w:eastAsia="en-IN" w:bidi="hi-IN"/>
                  </w:rPr>
                </w:rPrChange>
              </w:rPr>
            </w:pPr>
            <w:r w:rsidRPr="02744287" w:rsidR="7B6C7EFE">
              <w:rPr>
                <w:rFonts w:ascii="Times New Roman" w:hAnsi="Times New Roman" w:eastAsia="Times New Roman" w:cs="Times New Roman"/>
                <w:b w:val="1"/>
                <w:bCs w:val="1"/>
                <w:color w:val="333332"/>
                <w:lang w:eastAsia="en-IN" w:bidi="hi-IN"/>
                <w:rPrChange w:author="Anjaly T A" w:date="2022-08-29T02:30:08.935Z" w:id="1368415031">
                  <w:rPr>
                    <w:rFonts w:ascii="Times New Roman" w:hAnsi="Times New Roman" w:eastAsia="Times New Roman" w:cs="Times New Roman"/>
                    <w:color w:val="333332"/>
                    <w:lang w:eastAsia="en-IN" w:bidi="hi-IN"/>
                  </w:rPr>
                </w:rPrChange>
              </w:rPr>
              <w:t>2</w:t>
            </w:r>
            <w:r w:rsidRPr="02744287" w:rsidR="02FC960F">
              <w:rPr>
                <w:rFonts w:ascii="Times New Roman" w:hAnsi="Times New Roman" w:eastAsia="Times New Roman" w:cs="Times New Roman"/>
                <w:b w:val="1"/>
                <w:bCs w:val="1"/>
                <w:color w:val="333332"/>
                <w:lang w:eastAsia="en-IN" w:bidi="hi-IN"/>
              </w:rPr>
              <w:t>7</w:t>
            </w:r>
            <w:r w:rsidRPr="02744287" w:rsidR="7B6C7EFE">
              <w:rPr>
                <w:rFonts w:ascii="Times New Roman" w:hAnsi="Times New Roman" w:eastAsia="Times New Roman" w:cs="Times New Roman"/>
                <w:b w:val="1"/>
                <w:bCs w:val="1"/>
                <w:color w:val="333332"/>
                <w:lang w:eastAsia="en-IN" w:bidi="hi-IN"/>
              </w:rPr>
              <w:t>-0</w:t>
            </w:r>
            <w:r w:rsidRPr="02744287" w:rsidR="25A50686">
              <w:rPr>
                <w:rFonts w:ascii="Times New Roman" w:hAnsi="Times New Roman" w:eastAsia="Times New Roman" w:cs="Times New Roman"/>
                <w:b w:val="1"/>
                <w:bCs w:val="1"/>
                <w:color w:val="333332"/>
                <w:lang w:eastAsia="en-IN" w:bidi="hi-IN"/>
              </w:rPr>
              <w:t>9</w:t>
            </w:r>
            <w:r w:rsidRPr="02744287" w:rsidR="7B6C7EFE">
              <w:rPr>
                <w:rFonts w:ascii="Times New Roman" w:hAnsi="Times New Roman" w:eastAsia="Times New Roman" w:cs="Times New Roman"/>
                <w:b w:val="1"/>
                <w:bCs w:val="1"/>
                <w:color w:val="333332"/>
                <w:lang w:eastAsia="en-IN" w:bidi="hi-IN"/>
                <w:rPrChange w:author="Anjaly T A" w:date="2022-08-29T02:30:08.935Z" w:id="1428075013">
                  <w:rPr>
                    <w:rFonts w:ascii="Times New Roman" w:hAnsi="Times New Roman" w:eastAsia="Times New Roman" w:cs="Times New Roman"/>
                    <w:color w:val="333332"/>
                    <w:lang w:eastAsia="en-IN" w:bidi="hi-IN"/>
                  </w:rPr>
                </w:rPrChange>
              </w:rPr>
              <w:t>-2022</w:t>
            </w:r>
            <w:r w:rsidRPr="02744287" w:rsidR="0075127E">
              <w:rPr>
                <w:rFonts w:ascii="Times New Roman" w:hAnsi="Times New Roman" w:eastAsia="Times New Roman" w:cs="Times New Roman"/>
                <w:b w:val="1"/>
                <w:bCs w:val="1"/>
                <w:color w:val="333332"/>
                <w:lang w:eastAsia="en-IN" w:bidi="hi-IN"/>
                <w:rPrChange w:author="Anjaly T A" w:date="2022-08-29T02:30:08.936Z" w:id="435445961">
                  <w:rPr>
                    <w:rFonts w:ascii="Times New Roman" w:hAnsi="Times New Roman" w:eastAsia="Times New Roman" w:cs="Times New Roman"/>
                    <w:color w:val="333332"/>
                    <w:lang w:eastAsia="en-IN" w:bidi="hi-IN"/>
                  </w:rPr>
                </w:rPrChange>
              </w:rPr>
              <w:t> </w:t>
            </w:r>
          </w:p>
        </w:tc>
      </w:tr>
    </w:tbl>
    <w:p w:rsidR="003F1221" w:rsidRDefault="003F1221" w14:paraId="53B12224" w14:textId="77777777">
      <w:r>
        <w:br w:type="page"/>
      </w:r>
    </w:p>
    <w:p w:rsidR="00716F46" w:rsidP="00716F46" w:rsidRDefault="00716F46" w14:paraId="5D6F4821" w14:textId="77777777">
      <w:pPr>
        <w:jc w:val="center"/>
      </w:pPr>
    </w:p>
    <w:sdt>
      <w:sdtPr>
        <w:rPr>
          <w:rFonts w:asciiTheme="minorHAnsi" w:hAnsiTheme="minorHAnsi" w:eastAsiaTheme="minorHAnsi" w:cstheme="minorBidi"/>
          <w:color w:val="auto"/>
          <w:sz w:val="22"/>
          <w:szCs w:val="22"/>
          <w:lang w:val="en-IN"/>
        </w:rPr>
        <w:id w:val="-838934813"/>
        <w:docPartObj>
          <w:docPartGallery w:val="Table of Contents"/>
          <w:docPartUnique/>
        </w:docPartObj>
      </w:sdtPr>
      <w:sdtEndPr>
        <w:rPr>
          <w:b/>
          <w:bCs/>
          <w:noProof/>
        </w:rPr>
      </w:sdtEndPr>
      <w:sdtContent>
        <w:p w:rsidR="00B80326" w:rsidRDefault="00B80326" w14:paraId="7487188B" w14:textId="1063FD77">
          <w:pPr>
            <w:pStyle w:val="TOCHeading"/>
          </w:pPr>
          <w:r>
            <w:t>Contents</w:t>
          </w:r>
        </w:p>
        <w:p w:rsidR="004B547D" w:rsidRDefault="00B80326" w14:paraId="1DE65807" w14:textId="12D3BE99">
          <w:pPr>
            <w:pStyle w:val="TOC1"/>
            <w:tabs>
              <w:tab w:val="left" w:pos="440"/>
              <w:tab w:val="right" w:leader="dot" w:pos="9016"/>
            </w:tabs>
            <w:rPr>
              <w:rFonts w:cstheme="minorBidi"/>
              <w:noProof/>
              <w:szCs w:val="20"/>
              <w:lang w:val="en-IN" w:eastAsia="en-IN" w:bidi="hi-IN"/>
            </w:rPr>
          </w:pPr>
          <w:r>
            <w:fldChar w:fldCharType="begin"/>
          </w:r>
          <w:r>
            <w:instrText xml:space="preserve"> TOC \o "1-3" \h \z \u </w:instrText>
          </w:r>
          <w:r>
            <w:fldChar w:fldCharType="separate"/>
          </w:r>
          <w:hyperlink w:history="1" w:anchor="_Toc61457371">
            <w:r w:rsidRPr="006122DB" w:rsidR="004B547D">
              <w:rPr>
                <w:rStyle w:val="Hyperlink"/>
                <w:noProof/>
              </w:rPr>
              <w:t>1</w:t>
            </w:r>
            <w:r w:rsidR="004B547D">
              <w:rPr>
                <w:rFonts w:cstheme="minorBidi"/>
                <w:noProof/>
                <w:szCs w:val="20"/>
                <w:lang w:val="en-IN" w:eastAsia="en-IN" w:bidi="hi-IN"/>
              </w:rPr>
              <w:tab/>
            </w:r>
            <w:r w:rsidRPr="006122DB" w:rsidR="004B547D">
              <w:rPr>
                <w:rStyle w:val="Hyperlink"/>
                <w:noProof/>
              </w:rPr>
              <w:t>Introduction</w:t>
            </w:r>
            <w:r w:rsidR="004B547D">
              <w:rPr>
                <w:noProof/>
                <w:webHidden/>
              </w:rPr>
              <w:tab/>
            </w:r>
            <w:r w:rsidR="004B547D">
              <w:rPr>
                <w:noProof/>
                <w:webHidden/>
              </w:rPr>
              <w:fldChar w:fldCharType="begin"/>
            </w:r>
            <w:r w:rsidR="004B547D">
              <w:rPr>
                <w:noProof/>
                <w:webHidden/>
              </w:rPr>
              <w:instrText xml:space="preserve"> PAGEREF _Toc61457371 \h </w:instrText>
            </w:r>
            <w:r w:rsidR="004B547D">
              <w:rPr>
                <w:noProof/>
                <w:webHidden/>
              </w:rPr>
            </w:r>
            <w:r w:rsidR="004B547D">
              <w:rPr>
                <w:noProof/>
                <w:webHidden/>
              </w:rPr>
              <w:fldChar w:fldCharType="separate"/>
            </w:r>
            <w:r w:rsidR="004B547D">
              <w:rPr>
                <w:noProof/>
                <w:webHidden/>
              </w:rPr>
              <w:t>3</w:t>
            </w:r>
            <w:r w:rsidR="004B547D">
              <w:rPr>
                <w:noProof/>
                <w:webHidden/>
              </w:rPr>
              <w:fldChar w:fldCharType="end"/>
            </w:r>
          </w:hyperlink>
        </w:p>
        <w:p w:rsidR="004B547D" w:rsidRDefault="004B547D" w14:paraId="28CBB88C" w14:textId="44892123">
          <w:pPr>
            <w:pStyle w:val="TOC1"/>
            <w:tabs>
              <w:tab w:val="left" w:pos="440"/>
              <w:tab w:val="right" w:leader="dot" w:pos="9016"/>
            </w:tabs>
            <w:rPr>
              <w:rFonts w:cstheme="minorBidi"/>
              <w:noProof/>
              <w:szCs w:val="20"/>
              <w:lang w:val="en-IN" w:eastAsia="en-IN" w:bidi="hi-IN"/>
            </w:rPr>
          </w:pPr>
          <w:hyperlink w:history="1" w:anchor="_Toc61457372">
            <w:r w:rsidRPr="006122DB">
              <w:rPr>
                <w:rStyle w:val="Hyperlink"/>
                <w:noProof/>
              </w:rPr>
              <w:t>2</w:t>
            </w:r>
            <w:r>
              <w:rPr>
                <w:rFonts w:cstheme="minorBidi"/>
                <w:noProof/>
                <w:szCs w:val="20"/>
                <w:lang w:val="en-IN" w:eastAsia="en-IN" w:bidi="hi-IN"/>
              </w:rPr>
              <w:tab/>
            </w:r>
            <w:r w:rsidRPr="006122DB">
              <w:rPr>
                <w:rStyle w:val="Hyperlink"/>
                <w:noProof/>
              </w:rPr>
              <w:t>Objective</w:t>
            </w:r>
            <w:r>
              <w:rPr>
                <w:noProof/>
                <w:webHidden/>
              </w:rPr>
              <w:tab/>
            </w:r>
            <w:r>
              <w:rPr>
                <w:noProof/>
                <w:webHidden/>
              </w:rPr>
              <w:fldChar w:fldCharType="begin"/>
            </w:r>
            <w:r>
              <w:rPr>
                <w:noProof/>
                <w:webHidden/>
              </w:rPr>
              <w:instrText xml:space="preserve"> PAGEREF _Toc61457372 \h </w:instrText>
            </w:r>
            <w:r>
              <w:rPr>
                <w:noProof/>
                <w:webHidden/>
              </w:rPr>
            </w:r>
            <w:r>
              <w:rPr>
                <w:noProof/>
                <w:webHidden/>
              </w:rPr>
              <w:fldChar w:fldCharType="separate"/>
            </w:r>
            <w:r>
              <w:rPr>
                <w:noProof/>
                <w:webHidden/>
              </w:rPr>
              <w:t>3</w:t>
            </w:r>
            <w:r>
              <w:rPr>
                <w:noProof/>
                <w:webHidden/>
              </w:rPr>
              <w:fldChar w:fldCharType="end"/>
            </w:r>
          </w:hyperlink>
        </w:p>
        <w:p w:rsidR="004B547D" w:rsidRDefault="004B547D" w14:paraId="2A738896" w14:textId="6D934B6D">
          <w:pPr>
            <w:pStyle w:val="TOC1"/>
            <w:tabs>
              <w:tab w:val="left" w:pos="440"/>
              <w:tab w:val="right" w:leader="dot" w:pos="9016"/>
            </w:tabs>
            <w:rPr>
              <w:rFonts w:cstheme="minorBidi"/>
              <w:noProof/>
              <w:szCs w:val="20"/>
              <w:lang w:val="en-IN" w:eastAsia="en-IN" w:bidi="hi-IN"/>
            </w:rPr>
          </w:pPr>
          <w:hyperlink w:history="1" w:anchor="_Toc61457373">
            <w:r w:rsidRPr="006122DB">
              <w:rPr>
                <w:rStyle w:val="Hyperlink"/>
                <w:noProof/>
              </w:rPr>
              <w:t>3</w:t>
            </w:r>
            <w:r>
              <w:rPr>
                <w:rFonts w:cstheme="minorBidi"/>
                <w:noProof/>
                <w:szCs w:val="20"/>
                <w:lang w:val="en-IN" w:eastAsia="en-IN" w:bidi="hi-IN"/>
              </w:rPr>
              <w:tab/>
            </w:r>
            <w:r w:rsidRPr="006122DB">
              <w:rPr>
                <w:rStyle w:val="Hyperlink"/>
                <w:noProof/>
              </w:rPr>
              <w:t>Scope</w:t>
            </w:r>
            <w:r>
              <w:rPr>
                <w:noProof/>
                <w:webHidden/>
              </w:rPr>
              <w:tab/>
            </w:r>
            <w:r>
              <w:rPr>
                <w:noProof/>
                <w:webHidden/>
              </w:rPr>
              <w:fldChar w:fldCharType="begin"/>
            </w:r>
            <w:r>
              <w:rPr>
                <w:noProof/>
                <w:webHidden/>
              </w:rPr>
              <w:instrText xml:space="preserve"> PAGEREF _Toc61457373 \h </w:instrText>
            </w:r>
            <w:r>
              <w:rPr>
                <w:noProof/>
                <w:webHidden/>
              </w:rPr>
            </w:r>
            <w:r>
              <w:rPr>
                <w:noProof/>
                <w:webHidden/>
              </w:rPr>
              <w:fldChar w:fldCharType="separate"/>
            </w:r>
            <w:r>
              <w:rPr>
                <w:noProof/>
                <w:webHidden/>
              </w:rPr>
              <w:t>3</w:t>
            </w:r>
            <w:r>
              <w:rPr>
                <w:noProof/>
                <w:webHidden/>
              </w:rPr>
              <w:fldChar w:fldCharType="end"/>
            </w:r>
          </w:hyperlink>
        </w:p>
        <w:p w:rsidR="004B547D" w:rsidRDefault="004B547D" w14:paraId="2D4B9F09" w14:textId="24048A80">
          <w:pPr>
            <w:pStyle w:val="TOC1"/>
            <w:tabs>
              <w:tab w:val="left" w:pos="440"/>
              <w:tab w:val="right" w:leader="dot" w:pos="9016"/>
            </w:tabs>
            <w:rPr>
              <w:rFonts w:cstheme="minorBidi"/>
              <w:noProof/>
              <w:szCs w:val="20"/>
              <w:lang w:val="en-IN" w:eastAsia="en-IN" w:bidi="hi-IN"/>
            </w:rPr>
          </w:pPr>
          <w:hyperlink w:history="1" w:anchor="_Toc61457374">
            <w:r w:rsidRPr="006122DB">
              <w:rPr>
                <w:rStyle w:val="Hyperlink"/>
                <w:noProof/>
              </w:rPr>
              <w:t>4</w:t>
            </w:r>
            <w:r>
              <w:rPr>
                <w:rFonts w:cstheme="minorBidi"/>
                <w:noProof/>
                <w:szCs w:val="20"/>
                <w:lang w:val="en-IN" w:eastAsia="en-IN" w:bidi="hi-IN"/>
              </w:rPr>
              <w:tab/>
            </w:r>
            <w:r w:rsidRPr="006122DB">
              <w:rPr>
                <w:rStyle w:val="Hyperlink"/>
                <w:noProof/>
              </w:rPr>
              <w:t>Enforcement</w:t>
            </w:r>
            <w:r>
              <w:rPr>
                <w:noProof/>
                <w:webHidden/>
              </w:rPr>
              <w:tab/>
            </w:r>
            <w:r>
              <w:rPr>
                <w:noProof/>
                <w:webHidden/>
              </w:rPr>
              <w:fldChar w:fldCharType="begin"/>
            </w:r>
            <w:r>
              <w:rPr>
                <w:noProof/>
                <w:webHidden/>
              </w:rPr>
              <w:instrText xml:space="preserve"> PAGEREF _Toc61457374 \h </w:instrText>
            </w:r>
            <w:r>
              <w:rPr>
                <w:noProof/>
                <w:webHidden/>
              </w:rPr>
            </w:r>
            <w:r>
              <w:rPr>
                <w:noProof/>
                <w:webHidden/>
              </w:rPr>
              <w:fldChar w:fldCharType="separate"/>
            </w:r>
            <w:r>
              <w:rPr>
                <w:noProof/>
                <w:webHidden/>
              </w:rPr>
              <w:t>3</w:t>
            </w:r>
            <w:r>
              <w:rPr>
                <w:noProof/>
                <w:webHidden/>
              </w:rPr>
              <w:fldChar w:fldCharType="end"/>
            </w:r>
          </w:hyperlink>
        </w:p>
        <w:p w:rsidR="004B547D" w:rsidRDefault="004B547D" w14:paraId="4920ED1E" w14:textId="53FB35BB">
          <w:pPr>
            <w:pStyle w:val="TOC1"/>
            <w:tabs>
              <w:tab w:val="left" w:pos="440"/>
              <w:tab w:val="right" w:leader="dot" w:pos="9016"/>
            </w:tabs>
            <w:rPr>
              <w:rFonts w:cstheme="minorBidi"/>
              <w:noProof/>
              <w:szCs w:val="20"/>
              <w:lang w:val="en-IN" w:eastAsia="en-IN" w:bidi="hi-IN"/>
            </w:rPr>
          </w:pPr>
          <w:hyperlink w:history="1" w:anchor="_Toc61457375">
            <w:r w:rsidRPr="006122DB">
              <w:rPr>
                <w:rStyle w:val="Hyperlink"/>
                <w:noProof/>
              </w:rPr>
              <w:t>5</w:t>
            </w:r>
            <w:r>
              <w:rPr>
                <w:rFonts w:cstheme="minorBidi"/>
                <w:noProof/>
                <w:szCs w:val="20"/>
                <w:lang w:val="en-IN" w:eastAsia="en-IN" w:bidi="hi-IN"/>
              </w:rPr>
              <w:tab/>
            </w:r>
            <w:r w:rsidRPr="006122DB">
              <w:rPr>
                <w:rStyle w:val="Hyperlink"/>
                <w:noProof/>
              </w:rPr>
              <w:t>Policy</w:t>
            </w:r>
            <w:r>
              <w:rPr>
                <w:noProof/>
                <w:webHidden/>
              </w:rPr>
              <w:tab/>
            </w:r>
            <w:r>
              <w:rPr>
                <w:noProof/>
                <w:webHidden/>
              </w:rPr>
              <w:fldChar w:fldCharType="begin"/>
            </w:r>
            <w:r>
              <w:rPr>
                <w:noProof/>
                <w:webHidden/>
              </w:rPr>
              <w:instrText xml:space="preserve"> PAGEREF _Toc61457375 \h </w:instrText>
            </w:r>
            <w:r>
              <w:rPr>
                <w:noProof/>
                <w:webHidden/>
              </w:rPr>
            </w:r>
            <w:r>
              <w:rPr>
                <w:noProof/>
                <w:webHidden/>
              </w:rPr>
              <w:fldChar w:fldCharType="separate"/>
            </w:r>
            <w:r>
              <w:rPr>
                <w:noProof/>
                <w:webHidden/>
              </w:rPr>
              <w:t>3</w:t>
            </w:r>
            <w:r>
              <w:rPr>
                <w:noProof/>
                <w:webHidden/>
              </w:rPr>
              <w:fldChar w:fldCharType="end"/>
            </w:r>
          </w:hyperlink>
        </w:p>
        <w:p w:rsidR="00B80326" w:rsidRDefault="00B80326" w14:paraId="7DC57432" w14:textId="0F35715E">
          <w:r>
            <w:rPr>
              <w:b/>
              <w:bCs/>
              <w:noProof/>
            </w:rPr>
            <w:fldChar w:fldCharType="end"/>
          </w:r>
        </w:p>
      </w:sdtContent>
    </w:sdt>
    <w:p w:rsidR="00B80326" w:rsidP="00B80326" w:rsidRDefault="00B80326" w14:paraId="047E18B9" w14:textId="77777777"/>
    <w:p w:rsidR="00B80326" w:rsidRDefault="00B80326" w14:paraId="021A0F8C" w14:textId="77777777">
      <w:r>
        <w:br w:type="page"/>
      </w:r>
    </w:p>
    <w:p w:rsidR="00716F46" w:rsidP="003F1221" w:rsidRDefault="00716F46" w14:paraId="7D868F47" w14:textId="2737B486">
      <w:pPr>
        <w:pStyle w:val="Heading1"/>
      </w:pPr>
      <w:bookmarkStart w:name="_Toc61457371" w:id="0"/>
      <w:r w:rsidRPr="00B80326">
        <w:rPr>
          <w:rStyle w:val="Heading1Char"/>
        </w:rPr>
        <w:lastRenderedPageBreak/>
        <w:t>1</w:t>
      </w:r>
      <w:r>
        <w:tab/>
      </w:r>
      <w:r w:rsidRPr="00B80326">
        <w:rPr>
          <w:rStyle w:val="Heading1Char"/>
        </w:rPr>
        <w:t>Introduction</w:t>
      </w:r>
      <w:bookmarkEnd w:id="0"/>
      <w:r>
        <w:t xml:space="preserve">  </w:t>
      </w:r>
    </w:p>
    <w:p w:rsidR="00716F46" w:rsidP="00716F46" w:rsidRDefault="00716F46" w14:paraId="2E338397" w14:textId="77777777">
      <w:pPr>
        <w:jc w:val="both"/>
      </w:pPr>
      <w:r>
        <w:t xml:space="preserve">Information is the critical aspect for any organization’s existence and growth. It is of utmost importance that the policy is defined at organizational level to establish the need to secure information and information processing facilities. Access to information, information processing facilities, and business processes should be controlled </w:t>
      </w:r>
      <w:proofErr w:type="gramStart"/>
      <w:r>
        <w:t>on the basis of</w:t>
      </w:r>
      <w:proofErr w:type="gramEnd"/>
      <w:r>
        <w:t xml:space="preserve"> business and security requirements.</w:t>
      </w:r>
    </w:p>
    <w:p w:rsidR="00716F46" w:rsidP="00716F46" w:rsidRDefault="00716F46" w14:paraId="094C07CF" w14:textId="77777777">
      <w:pPr>
        <w:jc w:val="both"/>
      </w:pPr>
    </w:p>
    <w:p w:rsidR="00716F46" w:rsidP="00B80326" w:rsidRDefault="00716F46" w14:paraId="44D43C68" w14:textId="77777777">
      <w:pPr>
        <w:pStyle w:val="Heading1"/>
      </w:pPr>
      <w:bookmarkStart w:name="_Toc61457372" w:id="1"/>
      <w:r>
        <w:t>2</w:t>
      </w:r>
      <w:r>
        <w:tab/>
      </w:r>
      <w:r w:rsidRPr="00B80326">
        <w:rPr>
          <w:rStyle w:val="Heading1Char"/>
        </w:rPr>
        <w:t>Objective</w:t>
      </w:r>
      <w:bookmarkEnd w:id="1"/>
    </w:p>
    <w:p w:rsidR="00716F46" w:rsidP="00716F46" w:rsidRDefault="00716F46" w14:paraId="1D1E4211" w14:textId="77777777">
      <w:pPr>
        <w:jc w:val="both"/>
      </w:pPr>
      <w:r>
        <w:t>The purpose of this Policy is to prevent unauthorized access to operating systems. This Policy is designed to protect information from unauthorized change, destruction, or disclosure, whether intentional or accidental.</w:t>
      </w:r>
    </w:p>
    <w:p w:rsidR="00716F46" w:rsidP="00716F46" w:rsidRDefault="00716F46" w14:paraId="2CD94950" w14:textId="77777777">
      <w:pPr>
        <w:jc w:val="both"/>
      </w:pPr>
    </w:p>
    <w:p w:rsidRPr="00B80326" w:rsidR="00716F46" w:rsidP="00B80326" w:rsidRDefault="00716F46" w14:paraId="26DE5250" w14:textId="77777777">
      <w:pPr>
        <w:pStyle w:val="Heading1"/>
      </w:pPr>
      <w:bookmarkStart w:name="_Toc61457373" w:id="2"/>
      <w:r>
        <w:t>3</w:t>
      </w:r>
      <w:r>
        <w:tab/>
      </w:r>
      <w:r w:rsidRPr="00B80326">
        <w:t>Scope</w:t>
      </w:r>
      <w:bookmarkEnd w:id="2"/>
    </w:p>
    <w:p w:rsidR="00716F46" w:rsidP="00716F46" w:rsidRDefault="00716F46" w14:paraId="3A088F25" w14:textId="77777777">
      <w:pPr>
        <w:jc w:val="both"/>
      </w:pPr>
      <w:r>
        <w:t>The scope of this Policy includes all XTRACAP employees. Each employee is responsible for carrying out his or her responsibilities under this Policy.</w:t>
      </w:r>
    </w:p>
    <w:p w:rsidR="00716F46" w:rsidP="00716F46" w:rsidRDefault="00716F46" w14:paraId="75684E3D" w14:textId="77777777">
      <w:pPr>
        <w:jc w:val="both"/>
      </w:pPr>
    </w:p>
    <w:p w:rsidRPr="00B80326" w:rsidR="00716F46" w:rsidP="00B80326" w:rsidRDefault="0075127E" w14:paraId="6E1B418B" w14:textId="1287C8CD">
      <w:pPr>
        <w:pStyle w:val="Heading1"/>
      </w:pPr>
      <w:bookmarkStart w:name="_Toc61457374" w:id="3"/>
      <w:r>
        <w:t>4</w:t>
      </w:r>
      <w:r w:rsidR="00716F46">
        <w:tab/>
      </w:r>
      <w:r w:rsidRPr="00B80326" w:rsidR="00716F46">
        <w:t>Enforcement</w:t>
      </w:r>
      <w:bookmarkEnd w:id="3"/>
    </w:p>
    <w:p w:rsidR="00716F46" w:rsidP="00716F46" w:rsidRDefault="00716F46" w14:paraId="6AD89E08" w14:textId="0A3BF529">
      <w:pPr>
        <w:jc w:val="both"/>
      </w:pPr>
      <w:r>
        <w:t>Violations of this Policy include, but are not limited to: accessing information and information processing facilities which the individual has no legitimate access to; enabling unauthorized individuals to access the information; disclosing information in a way which violates applicable policy, Policy or other relevant regulations or laws; or inappropriately modifying or destroying information. Violations may result in access revocation, corrective action up to and including dismissal, and/or civil or criminal prosecution under applicable law.</w:t>
      </w:r>
    </w:p>
    <w:p w:rsidR="00716F46" w:rsidP="00716F46" w:rsidRDefault="00716F46" w14:paraId="3938CD02" w14:textId="531D9886">
      <w:pPr>
        <w:jc w:val="both"/>
      </w:pPr>
    </w:p>
    <w:p w:rsidRPr="00B80326" w:rsidR="00716F46" w:rsidP="00B80326" w:rsidRDefault="0075127E" w14:paraId="40F8990A" w14:textId="69282896">
      <w:pPr>
        <w:pStyle w:val="Heading1"/>
        <w:rPr>
          <w:rStyle w:val="Heading1Char"/>
        </w:rPr>
      </w:pPr>
      <w:bookmarkStart w:name="_Toc61457375" w:id="4"/>
      <w:r>
        <w:t>5</w:t>
      </w:r>
      <w:r w:rsidRPr="00B80326" w:rsidR="00716F46">
        <w:tab/>
      </w:r>
      <w:r w:rsidRPr="00B80326" w:rsidR="00716F46">
        <w:t>Policy</w:t>
      </w:r>
      <w:bookmarkEnd w:id="4"/>
      <w:r w:rsidRPr="00B80326" w:rsidR="00716F46">
        <w:t xml:space="preserve"> </w:t>
      </w:r>
    </w:p>
    <w:p w:rsidR="00716F46" w:rsidP="0068243C" w:rsidRDefault="00716F46" w14:paraId="31711B81" w14:textId="221FDBAD">
      <w:pPr>
        <w:spacing w:after="0"/>
        <w:jc w:val="both"/>
      </w:pPr>
      <w:r>
        <w:t xml:space="preserve">It is the responsibility of Staff to protect information from unauthorized change, </w:t>
      </w:r>
      <w:proofErr w:type="gramStart"/>
      <w:r>
        <w:t>destruction</w:t>
      </w:r>
      <w:proofErr w:type="gramEnd"/>
      <w:r>
        <w:t xml:space="preserve"> or disclosure.</w:t>
      </w:r>
    </w:p>
    <w:p w:rsidR="00DB7FF6" w:rsidP="0068243C" w:rsidRDefault="00DB7FF6" w14:paraId="4C8A1B87" w14:textId="68191067">
      <w:pPr>
        <w:pStyle w:val="ListParagraph"/>
        <w:numPr>
          <w:ilvl w:val="0"/>
          <w:numId w:val="3"/>
        </w:numPr>
        <w:spacing w:after="0"/>
        <w:jc w:val="both"/>
      </w:pPr>
      <w:r>
        <w:t>You need to complete</w:t>
      </w:r>
      <w:r w:rsidR="004B547D">
        <w:t xml:space="preserve"> </w:t>
      </w:r>
      <w:proofErr w:type="spellStart"/>
      <w:r w:rsidR="004B547D">
        <w:t>Xtracap</w:t>
      </w:r>
      <w:r>
        <w:t>’s</w:t>
      </w:r>
      <w:proofErr w:type="spellEnd"/>
      <w:r>
        <w:t xml:space="preserve"> security awareness training and agree to uphold the acceptable use policy. </w:t>
      </w:r>
    </w:p>
    <w:p w:rsidR="00DB7FF6" w:rsidP="0068243C" w:rsidRDefault="00DB7FF6" w14:paraId="21392DE3" w14:textId="752005D5">
      <w:pPr>
        <w:pStyle w:val="ListParagraph"/>
        <w:numPr>
          <w:ilvl w:val="0"/>
          <w:numId w:val="3"/>
        </w:numPr>
        <w:spacing w:after="0"/>
        <w:jc w:val="both"/>
      </w:pPr>
      <w:r>
        <w:t>If you identify an unknown, un-escorted or otherwise unauthorized individual in</w:t>
      </w:r>
      <w:r w:rsidR="00654D00">
        <w:t xml:space="preserve"> </w:t>
      </w:r>
      <w:proofErr w:type="spellStart"/>
      <w:r w:rsidR="00654D00">
        <w:t>Xtracap</w:t>
      </w:r>
      <w:proofErr w:type="spellEnd"/>
      <w:r>
        <w:t xml:space="preserve"> you need to immediately notify </w:t>
      </w:r>
      <w:r w:rsidR="00654D00">
        <w:t>the CISO</w:t>
      </w:r>
      <w:r>
        <w:t xml:space="preserve">. </w:t>
      </w:r>
    </w:p>
    <w:p w:rsidR="00DB7FF6" w:rsidP="0068243C" w:rsidRDefault="00DB7FF6" w14:paraId="147D5046" w14:textId="6EE0FE17">
      <w:pPr>
        <w:pStyle w:val="ListParagraph"/>
        <w:numPr>
          <w:ilvl w:val="0"/>
          <w:numId w:val="3"/>
        </w:numPr>
        <w:spacing w:after="0"/>
        <w:jc w:val="both"/>
        <w:rPr/>
      </w:pPr>
      <w:r w:rsidR="00DB7FF6">
        <w:rPr/>
        <w:t xml:space="preserve">Visitors to must be </w:t>
      </w:r>
      <w:del w:author="Anjaly T A" w:date="2022-07-05T05:09:16.475Z" w:id="2080008519">
        <w:r w:rsidDel="00DB7FF6">
          <w:delText>escorted by an authorized employee at all times</w:delText>
        </w:r>
      </w:del>
      <w:ins w:author="Anjaly T A" w:date="2022-07-05T05:09:16.476Z" w:id="1777767164">
        <w:r w:rsidR="00DB7FF6">
          <w:t>always escorted by an authorized employee</w:t>
        </w:r>
      </w:ins>
      <w:r w:rsidR="00DB7FF6">
        <w:rPr/>
        <w:t xml:space="preserve">. If you are responsible for escorting </w:t>
      </w:r>
      <w:del w:author="Anjaly T A" w:date="2021-08-03T10:05:03.135Z" w:id="1171819238">
        <w:r w:rsidDel="00DB7FF6">
          <w:delText>visitors</w:delText>
        </w:r>
      </w:del>
      <w:ins w:author="Anjaly T A" w:date="2021-08-03T10:05:03.137Z" w:id="558664340">
        <w:r w:rsidR="6C12EC69">
          <w:t>visitors,</w:t>
        </w:r>
      </w:ins>
      <w:r w:rsidR="00DB7FF6">
        <w:rPr/>
        <w:t xml:space="preserve"> you must restrict them appropriate areas. </w:t>
      </w:r>
    </w:p>
    <w:p w:rsidR="00DB7FF6" w:rsidP="0068243C" w:rsidRDefault="00DB7FF6" w14:paraId="2FE4C24C" w14:textId="672B4EEB">
      <w:pPr>
        <w:pStyle w:val="ListParagraph"/>
        <w:numPr>
          <w:ilvl w:val="0"/>
          <w:numId w:val="3"/>
        </w:numPr>
        <w:spacing w:after="0"/>
        <w:jc w:val="both"/>
      </w:pPr>
      <w:r>
        <w:t xml:space="preserve">You are required not to reference the subject or content of sensitive or confidential data </w:t>
      </w:r>
      <w:proofErr w:type="spellStart"/>
      <w:r>
        <w:t>publically</w:t>
      </w:r>
      <w:proofErr w:type="spellEnd"/>
      <w:r>
        <w:t xml:space="preserve">, or via systems or communication channels not controlled by </w:t>
      </w:r>
      <w:proofErr w:type="spellStart"/>
      <w:r w:rsidR="00CF6438">
        <w:t>Xtracap</w:t>
      </w:r>
      <w:proofErr w:type="spellEnd"/>
      <w:r>
        <w:t>. For example, the use of external e-mail systems not hosted by</w:t>
      </w:r>
      <w:r w:rsidR="00876063">
        <w:t xml:space="preserve"> </w:t>
      </w:r>
      <w:proofErr w:type="spellStart"/>
      <w:r w:rsidR="00876063">
        <w:t>Xtracap</w:t>
      </w:r>
      <w:proofErr w:type="spellEnd"/>
      <w:r>
        <w:t xml:space="preserve"> to distribute data is not allowed. </w:t>
      </w:r>
    </w:p>
    <w:p w:rsidR="00DB7FF6" w:rsidP="0068243C" w:rsidRDefault="00DB7FF6" w14:paraId="45DC5EF4" w14:textId="3798D63C">
      <w:pPr>
        <w:pStyle w:val="ListParagraph"/>
        <w:numPr>
          <w:ilvl w:val="0"/>
          <w:numId w:val="3"/>
        </w:numPr>
        <w:spacing w:after="0"/>
        <w:jc w:val="both"/>
        <w:rPr/>
      </w:pPr>
      <w:r w:rsidR="00DB7FF6">
        <w:rPr/>
        <w:t xml:space="preserve">Please keep a clean desk. To maintain information </w:t>
      </w:r>
      <w:r w:rsidR="00DB7FF6">
        <w:rPr/>
        <w:t>s</w:t>
      </w:r>
      <w:r w:rsidR="00DB7FF6">
        <w:rPr/>
        <w:t>ecurity,</w:t>
      </w:r>
      <w:r w:rsidR="00DB7FF6">
        <w:rPr/>
        <w:t xml:space="preserve"> you need to ensure that all printed in</w:t>
      </w:r>
      <w:del w:author="Anjaly T A" w:date="2022-07-05T05:09:26.673Z" w:id="615765695">
        <w:r w:rsidDel="00DB7FF6">
          <w:delText xml:space="preserve"> </w:delText>
        </w:r>
      </w:del>
      <w:ins w:author="Anjaly T A" w:date="2022-07-05T05:09:26.675Z" w:id="1269852150">
        <w:r w:rsidR="00DB7FF6">
          <w:t>-</w:t>
        </w:r>
      </w:ins>
      <w:r w:rsidR="00DB7FF6">
        <w:rPr/>
        <w:t xml:space="preserve">scope data is not left unattended at your workstation. </w:t>
      </w:r>
    </w:p>
    <w:p w:rsidR="00DB7FF6" w:rsidP="0068243C" w:rsidRDefault="00DB7FF6" w14:paraId="5FA4F661" w14:textId="3B184BD7">
      <w:pPr>
        <w:pStyle w:val="ListParagraph"/>
        <w:numPr>
          <w:ilvl w:val="0"/>
          <w:numId w:val="3"/>
        </w:numPr>
        <w:spacing w:after="0"/>
        <w:jc w:val="both"/>
      </w:pPr>
      <w:r>
        <w:t xml:space="preserve">You need to use a secure password on all </w:t>
      </w:r>
      <w:proofErr w:type="spellStart"/>
      <w:r w:rsidR="00876063">
        <w:t>Xtracap</w:t>
      </w:r>
      <w:proofErr w:type="spellEnd"/>
      <w:r w:rsidR="00876063">
        <w:t xml:space="preserve"> </w:t>
      </w:r>
      <w:r>
        <w:t xml:space="preserve">systems as per the password policy. These credentials must be unique and must not be used on other external systems or services. </w:t>
      </w:r>
    </w:p>
    <w:p w:rsidR="00DB7FF6" w:rsidP="0068243C" w:rsidRDefault="00DB7FF6" w14:paraId="7167A778" w14:textId="4E4F431E">
      <w:pPr>
        <w:pStyle w:val="ListParagraph"/>
        <w:numPr>
          <w:ilvl w:val="0"/>
          <w:numId w:val="3"/>
        </w:numPr>
        <w:spacing w:after="0"/>
        <w:jc w:val="both"/>
      </w:pPr>
      <w:r>
        <w:lastRenderedPageBreak/>
        <w:t>Terminated employees will be required to return all records, in any format, containing personal information</w:t>
      </w:r>
      <w:r w:rsidR="00BE344A">
        <w:t>.</w:t>
      </w:r>
      <w:r>
        <w:t xml:space="preserve"> </w:t>
      </w:r>
    </w:p>
    <w:p w:rsidR="00DB7FF6" w:rsidP="0068243C" w:rsidRDefault="00DB7FF6" w14:paraId="36284B34" w14:textId="15B34C8E">
      <w:pPr>
        <w:pStyle w:val="ListParagraph"/>
        <w:numPr>
          <w:ilvl w:val="0"/>
          <w:numId w:val="3"/>
        </w:numPr>
        <w:spacing w:after="0"/>
        <w:jc w:val="both"/>
      </w:pPr>
      <w:r>
        <w:t>You must immediately notify</w:t>
      </w:r>
      <w:r w:rsidR="00E93A43">
        <w:t xml:space="preserve"> the IT Infra team</w:t>
      </w:r>
      <w:r>
        <w:t xml:space="preserve"> in the event that a device containing in scope data is lost (</w:t>
      </w:r>
      <w:proofErr w:type="gramStart"/>
      <w:r>
        <w:t>e.g.</w:t>
      </w:r>
      <w:proofErr w:type="gramEnd"/>
      <w:r>
        <w:t xml:space="preserve"> mobiles, laptops etc). </w:t>
      </w:r>
    </w:p>
    <w:p w:rsidR="00DB7FF6" w:rsidP="0068243C" w:rsidRDefault="00DB7FF6" w14:paraId="3D4CDFBC" w14:textId="005721AF">
      <w:pPr>
        <w:pStyle w:val="ListParagraph"/>
        <w:numPr>
          <w:ilvl w:val="0"/>
          <w:numId w:val="3"/>
        </w:numPr>
        <w:spacing w:after="0"/>
        <w:jc w:val="both"/>
      </w:pPr>
      <w:proofErr w:type="gramStart"/>
      <w:r>
        <w:t>In the event that</w:t>
      </w:r>
      <w:proofErr w:type="gramEnd"/>
      <w:r>
        <w:t xml:space="preserve"> you find a system or process which you suspect is not compliant with this policy or the objective of information security you have a duty to inform</w:t>
      </w:r>
      <w:r w:rsidR="00BE344A">
        <w:t xml:space="preserve"> the IT Infra team</w:t>
      </w:r>
      <w:r>
        <w:t xml:space="preserve"> so that they can take appropriate action. </w:t>
      </w:r>
    </w:p>
    <w:p w:rsidR="00DB7FF6" w:rsidP="0068243C" w:rsidRDefault="00DB7FF6" w14:paraId="50C1CD92" w14:textId="213B2F44">
      <w:pPr>
        <w:pStyle w:val="ListParagraph"/>
        <w:numPr>
          <w:ilvl w:val="0"/>
          <w:numId w:val="3"/>
        </w:numPr>
        <w:spacing w:after="0"/>
        <w:jc w:val="both"/>
      </w:pPr>
      <w:r>
        <w:t xml:space="preserve">If you have been assigned the ability to work remotely you must take extra precaution to ensure that data is appropriately handled. Seek guidance from </w:t>
      </w:r>
      <w:r w:rsidR="00702CD2">
        <w:t xml:space="preserve">the IT Infra Lead </w:t>
      </w:r>
      <w:r>
        <w:t xml:space="preserve">if you are unsure as to your responsibilities. </w:t>
      </w:r>
    </w:p>
    <w:p w:rsidR="00A113F6" w:rsidP="0068243C" w:rsidRDefault="00DB7FF6" w14:paraId="3619B45D" w14:textId="257D698D">
      <w:pPr>
        <w:pStyle w:val="ListParagraph"/>
        <w:numPr>
          <w:ilvl w:val="0"/>
          <w:numId w:val="3"/>
        </w:numPr>
        <w:spacing w:after="0"/>
        <w:jc w:val="both"/>
      </w:pPr>
      <w:r>
        <w:t xml:space="preserve">Please ensure that assets holding data in scope are not left unduly exposed, for example visible in the back seat of your car. </w:t>
      </w:r>
    </w:p>
    <w:p w:rsidR="00A113F6" w:rsidP="0068243C" w:rsidRDefault="00DB7FF6" w14:paraId="71C0AEA4" w14:textId="55711283">
      <w:pPr>
        <w:pStyle w:val="ListParagraph"/>
        <w:numPr>
          <w:ilvl w:val="0"/>
          <w:numId w:val="3"/>
        </w:numPr>
        <w:spacing w:after="0"/>
        <w:jc w:val="both"/>
      </w:pPr>
      <w:r>
        <w:t>Data that must be moved within</w:t>
      </w:r>
      <w:r w:rsidR="009B40DC">
        <w:t xml:space="preserve"> </w:t>
      </w:r>
      <w:proofErr w:type="spellStart"/>
      <w:r w:rsidR="009B40DC">
        <w:t>Xtracap</w:t>
      </w:r>
      <w:proofErr w:type="spellEnd"/>
      <w:r>
        <w:t xml:space="preserve"> is to be transferred only via business provided secure transfer mechanisms (</w:t>
      </w:r>
      <w:proofErr w:type="gramStart"/>
      <w:r>
        <w:t>e.g.</w:t>
      </w:r>
      <w:proofErr w:type="gramEnd"/>
      <w:r>
        <w:t xml:space="preserve"> encrypted USB keys, file shares, email etc). </w:t>
      </w:r>
      <w:proofErr w:type="spellStart"/>
      <w:r w:rsidR="009B40DC">
        <w:t>Xtracap</w:t>
      </w:r>
      <w:proofErr w:type="spellEnd"/>
      <w:r w:rsidR="009B40DC">
        <w:t xml:space="preserve"> </w:t>
      </w:r>
      <w:r>
        <w:t xml:space="preserve">will provide you with systems or devices that fit this purpose. You must not use other mechanisms to handle in scope data. </w:t>
      </w:r>
    </w:p>
    <w:p w:rsidR="00DB7FF6" w:rsidP="0068243C" w:rsidRDefault="00DB7FF6" w14:paraId="3B3B2FEC" w14:textId="7367D122">
      <w:pPr>
        <w:pStyle w:val="ListParagraph"/>
        <w:numPr>
          <w:ilvl w:val="0"/>
          <w:numId w:val="3"/>
        </w:numPr>
        <w:spacing w:after="0"/>
        <w:jc w:val="both"/>
      </w:pPr>
      <w:r>
        <w:t>Any information being transferred on a portable device (</w:t>
      </w:r>
      <w:proofErr w:type="gramStart"/>
      <w:r>
        <w:t>e.g.</w:t>
      </w:r>
      <w:proofErr w:type="gramEnd"/>
      <w:r>
        <w:t xml:space="preserve"> USB stick, laptop) must be encrypted in line with industry best practices and applicable law and regulations. If there is doubt regarding the requirements, seek guidance from </w:t>
      </w:r>
      <w:r w:rsidR="009B40DC">
        <w:t>the IT Infra Lead</w:t>
      </w:r>
      <w:r>
        <w:t>.</w:t>
      </w:r>
    </w:p>
    <w:p w:rsidR="009B40DC" w:rsidP="02744287" w:rsidRDefault="009B40DC" w14:paraId="3502F81E" w14:textId="2E01B056">
      <w:pPr>
        <w:pStyle w:val="ListParagraph"/>
        <w:numPr>
          <w:ilvl w:val="0"/>
          <w:numId w:val="3"/>
        </w:numPr>
        <w:spacing w:after="0"/>
        <w:jc w:val="both"/>
        <w:rPr/>
      </w:pPr>
      <w:r w:rsidR="009B40DC">
        <w:rPr/>
        <w:t xml:space="preserve">You must allow all Anti-Virus updates on your laptop and must not uninstall </w:t>
      </w:r>
      <w:r w:rsidR="0092761F">
        <w:rPr/>
        <w:t xml:space="preserve">the software from your workstations. </w:t>
      </w:r>
      <w:r w:rsidR="00F360A2">
        <w:rPr/>
        <w:t xml:space="preserve">Any interference in the function of the anti-virus will result in strict action taken against you. </w:t>
      </w:r>
    </w:p>
    <w:p w:rsidR="70D13726" w:rsidP="02744287" w:rsidRDefault="70D13726" w14:paraId="2D0DB8A2" w14:textId="3BDD7F3E">
      <w:pPr>
        <w:pStyle w:val="ListParagraph"/>
        <w:numPr>
          <w:ilvl w:val="0"/>
          <w:numId w:val="3"/>
        </w:numPr>
        <w:spacing w:after="0"/>
        <w:jc w:val="both"/>
        <w:rPr>
          <w:caps w:val="0"/>
          <w:smallCaps w:val="0"/>
          <w:noProof w:val="0"/>
          <w:lang w:val="en-IN"/>
        </w:rPr>
      </w:pPr>
      <w:r w:rsidRPr="02744287" w:rsidR="70D13726">
        <w:rPr>
          <w:b w:val="0"/>
          <w:bCs w:val="0"/>
          <w:i w:val="0"/>
          <w:iCs w:val="0"/>
          <w:caps w:val="0"/>
          <w:smallCaps w:val="0"/>
          <w:noProof w:val="0"/>
          <w:color w:val="242424"/>
          <w:sz w:val="21"/>
          <w:szCs w:val="21"/>
          <w:lang w:val="en-IN"/>
        </w:rPr>
        <w:t>Xtracap</w:t>
      </w:r>
      <w:r w:rsidRPr="02744287" w:rsidR="70D13726">
        <w:rPr>
          <w:b w:val="0"/>
          <w:bCs w:val="0"/>
          <w:i w:val="0"/>
          <w:iCs w:val="0"/>
          <w:caps w:val="0"/>
          <w:smallCaps w:val="0"/>
          <w:noProof w:val="0"/>
          <w:color w:val="242424"/>
          <w:sz w:val="21"/>
          <w:szCs w:val="21"/>
          <w:lang w:val="en-IN"/>
        </w:rPr>
        <w:t xml:space="preserve"> will never use any Obsolete Software / Hardware</w:t>
      </w:r>
    </w:p>
    <w:p w:rsidR="43B25E42" w:rsidP="02744287" w:rsidRDefault="43B25E42" w14:paraId="75B52AC8" w14:textId="637F897D">
      <w:pPr>
        <w:pStyle w:val="ListParagraph"/>
        <w:numPr>
          <w:ilvl w:val="0"/>
          <w:numId w:val="3"/>
        </w:numPr>
        <w:bidi w:val="0"/>
        <w:spacing w:before="0" w:beforeAutospacing="off" w:after="0" w:afterAutospacing="off" w:line="259" w:lineRule="auto"/>
        <w:ind w:left="720" w:right="0" w:hanging="360"/>
        <w:jc w:val="both"/>
        <w:rPr>
          <w:caps w:val="0"/>
          <w:smallCaps w:val="0"/>
          <w:noProof w:val="0"/>
          <w:lang w:val="en-IN"/>
        </w:rPr>
      </w:pPr>
      <w:r w:rsidRPr="02744287" w:rsidR="43B25E42">
        <w:rPr>
          <w:b w:val="0"/>
          <w:bCs w:val="0"/>
          <w:i w:val="0"/>
          <w:iCs w:val="0"/>
          <w:caps w:val="0"/>
          <w:smallCaps w:val="0"/>
          <w:noProof w:val="0"/>
          <w:color w:val="242424"/>
          <w:sz w:val="21"/>
          <w:szCs w:val="21"/>
          <w:lang w:val="en-IN"/>
        </w:rPr>
        <w:t xml:space="preserve">The mobile app updates </w:t>
      </w:r>
      <w:r w:rsidRPr="02744287" w:rsidR="760E48CD">
        <w:rPr>
          <w:b w:val="0"/>
          <w:bCs w:val="0"/>
          <w:i w:val="0"/>
          <w:iCs w:val="0"/>
          <w:caps w:val="0"/>
          <w:smallCaps w:val="0"/>
          <w:noProof w:val="0"/>
          <w:color w:val="242424"/>
          <w:sz w:val="21"/>
          <w:szCs w:val="21"/>
          <w:lang w:val="en-IN"/>
        </w:rPr>
        <w:t xml:space="preserve">once deployed </w:t>
      </w:r>
      <w:r w:rsidRPr="02744287" w:rsidR="43B25E42">
        <w:rPr>
          <w:b w:val="0"/>
          <w:bCs w:val="0"/>
          <w:i w:val="0"/>
          <w:iCs w:val="0"/>
          <w:caps w:val="0"/>
          <w:smallCaps w:val="0"/>
          <w:noProof w:val="0"/>
          <w:color w:val="242424"/>
          <w:sz w:val="21"/>
          <w:szCs w:val="21"/>
          <w:lang w:val="en-IN"/>
        </w:rPr>
        <w:t>are mandatory</w:t>
      </w:r>
      <w:ins w:author="Anjaly T A" w:date="2022-09-28T06:18:16.343Z" w:id="1615665466">
        <w:r w:rsidRPr="02744287" w:rsidR="6C6BFB44">
          <w:rPr>
            <w:b w:val="0"/>
            <w:bCs w:val="0"/>
            <w:i w:val="0"/>
            <w:iCs w:val="0"/>
            <w:caps w:val="0"/>
            <w:smallCaps w:val="0"/>
            <w:noProof w:val="0"/>
            <w:color w:val="242424"/>
            <w:sz w:val="21"/>
            <w:szCs w:val="21"/>
            <w:lang w:val="en-IN"/>
          </w:rPr>
          <w:t>,</w:t>
        </w:r>
      </w:ins>
      <w:r w:rsidRPr="02744287" w:rsidR="43B25E42">
        <w:rPr>
          <w:b w:val="0"/>
          <w:bCs w:val="0"/>
          <w:i w:val="0"/>
          <w:iCs w:val="0"/>
          <w:caps w:val="0"/>
          <w:smallCaps w:val="0"/>
          <w:noProof w:val="0"/>
          <w:color w:val="242424"/>
          <w:sz w:val="21"/>
          <w:szCs w:val="21"/>
          <w:lang w:val="en-IN"/>
        </w:rPr>
        <w:t xml:space="preserve"> thus ensuring that no one uses the obsolete app.</w:t>
      </w:r>
    </w:p>
    <w:sectPr w:rsidR="009B40D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6560E"/>
    <w:multiLevelType w:val="hybridMultilevel"/>
    <w:tmpl w:val="755499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BE6788"/>
    <w:multiLevelType w:val="hybridMultilevel"/>
    <w:tmpl w:val="3D60D4B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4CE35619"/>
    <w:multiLevelType w:val="hybridMultilevel"/>
    <w:tmpl w:val="713C7A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6E"/>
    <w:rsid w:val="00011558"/>
    <w:rsid w:val="003F1221"/>
    <w:rsid w:val="004B547D"/>
    <w:rsid w:val="0053016E"/>
    <w:rsid w:val="00654D00"/>
    <w:rsid w:val="0068243C"/>
    <w:rsid w:val="00702CD2"/>
    <w:rsid w:val="00716F46"/>
    <w:rsid w:val="0075127E"/>
    <w:rsid w:val="00876063"/>
    <w:rsid w:val="00904964"/>
    <w:rsid w:val="0092761F"/>
    <w:rsid w:val="009B40DC"/>
    <w:rsid w:val="00A113F6"/>
    <w:rsid w:val="00A32508"/>
    <w:rsid w:val="00A54A9C"/>
    <w:rsid w:val="00B80326"/>
    <w:rsid w:val="00BE344A"/>
    <w:rsid w:val="00CF6438"/>
    <w:rsid w:val="00DB7FF6"/>
    <w:rsid w:val="00E93A43"/>
    <w:rsid w:val="00F360A2"/>
    <w:rsid w:val="02744287"/>
    <w:rsid w:val="02FC960F"/>
    <w:rsid w:val="08AB0D2E"/>
    <w:rsid w:val="10F9E712"/>
    <w:rsid w:val="174375D2"/>
    <w:rsid w:val="17C48060"/>
    <w:rsid w:val="1DC1D643"/>
    <w:rsid w:val="1ECB1E15"/>
    <w:rsid w:val="25A50686"/>
    <w:rsid w:val="2E48FE64"/>
    <w:rsid w:val="32B0C430"/>
    <w:rsid w:val="3AA387DB"/>
    <w:rsid w:val="40D9FE54"/>
    <w:rsid w:val="42C77F72"/>
    <w:rsid w:val="43B25E42"/>
    <w:rsid w:val="4832F21C"/>
    <w:rsid w:val="49CEC27D"/>
    <w:rsid w:val="4D9F58FF"/>
    <w:rsid w:val="4EA233A0"/>
    <w:rsid w:val="4EE43537"/>
    <w:rsid w:val="523A65F4"/>
    <w:rsid w:val="54EAC25E"/>
    <w:rsid w:val="5670FC36"/>
    <w:rsid w:val="5816F103"/>
    <w:rsid w:val="5B79A999"/>
    <w:rsid w:val="6239E749"/>
    <w:rsid w:val="64666323"/>
    <w:rsid w:val="66023384"/>
    <w:rsid w:val="6707EC3D"/>
    <w:rsid w:val="6C12EC69"/>
    <w:rsid w:val="6C6BFB44"/>
    <w:rsid w:val="703E19BF"/>
    <w:rsid w:val="70D13726"/>
    <w:rsid w:val="760E48CD"/>
    <w:rsid w:val="7B6C7EFE"/>
    <w:rsid w:val="7CABD52B"/>
    <w:rsid w:val="7E122E5C"/>
    <w:rsid w:val="7FADFE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8AED8"/>
  <w15:chartTrackingRefBased/>
  <w15:docId w15:val="{F49D23B2-A2F9-4F84-9E3B-658E81A3EC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8032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32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04964"/>
    <w:pPr>
      <w:ind w:left="720"/>
      <w:contextualSpacing/>
    </w:pPr>
  </w:style>
  <w:style w:type="character" w:styleId="Heading1Char" w:customStyle="1">
    <w:name w:val="Heading 1 Char"/>
    <w:basedOn w:val="DefaultParagraphFont"/>
    <w:link w:val="Heading1"/>
    <w:uiPriority w:val="9"/>
    <w:rsid w:val="00B80326"/>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80326"/>
    <w:rPr>
      <w:rFonts w:asciiTheme="majorHAnsi" w:hAnsiTheme="majorHAnsi" w:eastAsiaTheme="majorEastAsia" w:cstheme="majorBidi"/>
      <w:color w:val="2F5496" w:themeColor="accent1" w:themeShade="BF"/>
      <w:sz w:val="26"/>
      <w:szCs w:val="26"/>
    </w:rPr>
  </w:style>
  <w:style w:type="paragraph" w:styleId="TOCHeading">
    <w:name w:val="TOC Heading"/>
    <w:basedOn w:val="Heading1"/>
    <w:next w:val="Normal"/>
    <w:uiPriority w:val="39"/>
    <w:unhideWhenUsed/>
    <w:qFormat/>
    <w:rsid w:val="00B80326"/>
    <w:pPr>
      <w:outlineLvl w:val="9"/>
    </w:pPr>
    <w:rPr>
      <w:lang w:val="en-US"/>
    </w:rPr>
  </w:style>
  <w:style w:type="paragraph" w:styleId="TOC2">
    <w:name w:val="toc 2"/>
    <w:basedOn w:val="Normal"/>
    <w:next w:val="Normal"/>
    <w:autoRedefine/>
    <w:uiPriority w:val="39"/>
    <w:unhideWhenUsed/>
    <w:rsid w:val="00B80326"/>
    <w:pPr>
      <w:spacing w:after="100"/>
      <w:ind w:left="220"/>
    </w:pPr>
    <w:rPr>
      <w:rFonts w:cs="Times New Roman" w:eastAsiaTheme="minorEastAsia"/>
      <w:lang w:val="en-US"/>
    </w:rPr>
  </w:style>
  <w:style w:type="paragraph" w:styleId="TOC1">
    <w:name w:val="toc 1"/>
    <w:basedOn w:val="Normal"/>
    <w:next w:val="Normal"/>
    <w:autoRedefine/>
    <w:uiPriority w:val="39"/>
    <w:unhideWhenUsed/>
    <w:rsid w:val="00B80326"/>
    <w:pPr>
      <w:spacing w:after="100"/>
    </w:pPr>
    <w:rPr>
      <w:rFonts w:cs="Times New Roman" w:eastAsiaTheme="minorEastAsia"/>
      <w:lang w:val="en-US"/>
    </w:rPr>
  </w:style>
  <w:style w:type="paragraph" w:styleId="TOC3">
    <w:name w:val="toc 3"/>
    <w:basedOn w:val="Normal"/>
    <w:next w:val="Normal"/>
    <w:autoRedefine/>
    <w:uiPriority w:val="39"/>
    <w:unhideWhenUsed/>
    <w:rsid w:val="00B80326"/>
    <w:pPr>
      <w:spacing w:after="100"/>
      <w:ind w:left="440"/>
    </w:pPr>
    <w:rPr>
      <w:rFonts w:cs="Times New Roman" w:eastAsiaTheme="minorEastAsia"/>
      <w:lang w:val="en-US"/>
    </w:rPr>
  </w:style>
  <w:style w:type="character" w:styleId="Hyperlink">
    <w:name w:val="Hyperlink"/>
    <w:basedOn w:val="DefaultParagraphFont"/>
    <w:uiPriority w:val="99"/>
    <w:unhideWhenUsed/>
    <w:rsid w:val="00B80326"/>
    <w:rPr>
      <w:color w:val="0563C1" w:themeColor="hyperlink"/>
      <w:u w:val="single"/>
    </w:rPr>
  </w:style>
  <w:style w:type="paragraph" w:styleId="paragraph" w:customStyle="1">
    <w:name w:val="paragraph"/>
    <w:basedOn w:val="Normal"/>
    <w:rsid w:val="0075127E"/>
    <w:pPr>
      <w:spacing w:before="100" w:beforeAutospacing="1" w:after="100" w:afterAutospacing="1" w:line="240" w:lineRule="auto"/>
    </w:pPr>
    <w:rPr>
      <w:rFonts w:ascii="Times New Roman" w:hAnsi="Times New Roman" w:eastAsia="Times New Roman" w:cs="Times New Roman"/>
      <w:sz w:val="24"/>
      <w:szCs w:val="24"/>
      <w:lang w:eastAsia="en-IN" w:bidi="hi-IN"/>
    </w:rPr>
  </w:style>
  <w:style w:type="character" w:styleId="normaltextrun" w:customStyle="1">
    <w:name w:val="normaltextrun"/>
    <w:basedOn w:val="DefaultParagraphFont"/>
    <w:rsid w:val="0075127E"/>
  </w:style>
  <w:style w:type="character" w:styleId="eop" w:customStyle="1">
    <w:name w:val="eop"/>
    <w:basedOn w:val="DefaultParagraphFont"/>
    <w:rsid w:val="00751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5143044">
      <w:bodyDiv w:val="1"/>
      <w:marLeft w:val="0"/>
      <w:marRight w:val="0"/>
      <w:marTop w:val="0"/>
      <w:marBottom w:val="0"/>
      <w:divBdr>
        <w:top w:val="none" w:sz="0" w:space="0" w:color="auto"/>
        <w:left w:val="none" w:sz="0" w:space="0" w:color="auto"/>
        <w:bottom w:val="none" w:sz="0" w:space="0" w:color="auto"/>
        <w:right w:val="none" w:sz="0" w:space="0" w:color="auto"/>
      </w:divBdr>
      <w:divsChild>
        <w:div w:id="1529874249">
          <w:marLeft w:val="0"/>
          <w:marRight w:val="0"/>
          <w:marTop w:val="0"/>
          <w:marBottom w:val="0"/>
          <w:divBdr>
            <w:top w:val="none" w:sz="0" w:space="0" w:color="auto"/>
            <w:left w:val="none" w:sz="0" w:space="0" w:color="auto"/>
            <w:bottom w:val="none" w:sz="0" w:space="0" w:color="auto"/>
            <w:right w:val="none" w:sz="0" w:space="0" w:color="auto"/>
          </w:divBdr>
          <w:divsChild>
            <w:div w:id="2029405858">
              <w:marLeft w:val="0"/>
              <w:marRight w:val="0"/>
              <w:marTop w:val="0"/>
              <w:marBottom w:val="0"/>
              <w:divBdr>
                <w:top w:val="none" w:sz="0" w:space="0" w:color="auto"/>
                <w:left w:val="none" w:sz="0" w:space="0" w:color="auto"/>
                <w:bottom w:val="none" w:sz="0" w:space="0" w:color="auto"/>
                <w:right w:val="none" w:sz="0" w:space="0" w:color="auto"/>
              </w:divBdr>
            </w:div>
          </w:divsChild>
        </w:div>
        <w:div w:id="782304311">
          <w:marLeft w:val="0"/>
          <w:marRight w:val="0"/>
          <w:marTop w:val="0"/>
          <w:marBottom w:val="0"/>
          <w:divBdr>
            <w:top w:val="none" w:sz="0" w:space="0" w:color="auto"/>
            <w:left w:val="none" w:sz="0" w:space="0" w:color="auto"/>
            <w:bottom w:val="none" w:sz="0" w:space="0" w:color="auto"/>
            <w:right w:val="none" w:sz="0" w:space="0" w:color="auto"/>
          </w:divBdr>
          <w:divsChild>
            <w:div w:id="2038238250">
              <w:marLeft w:val="0"/>
              <w:marRight w:val="0"/>
              <w:marTop w:val="0"/>
              <w:marBottom w:val="0"/>
              <w:divBdr>
                <w:top w:val="none" w:sz="0" w:space="0" w:color="auto"/>
                <w:left w:val="none" w:sz="0" w:space="0" w:color="auto"/>
                <w:bottom w:val="none" w:sz="0" w:space="0" w:color="auto"/>
                <w:right w:val="none" w:sz="0" w:space="0" w:color="auto"/>
              </w:divBdr>
            </w:div>
          </w:divsChild>
        </w:div>
        <w:div w:id="1297641617">
          <w:marLeft w:val="0"/>
          <w:marRight w:val="0"/>
          <w:marTop w:val="0"/>
          <w:marBottom w:val="0"/>
          <w:divBdr>
            <w:top w:val="none" w:sz="0" w:space="0" w:color="auto"/>
            <w:left w:val="none" w:sz="0" w:space="0" w:color="auto"/>
            <w:bottom w:val="none" w:sz="0" w:space="0" w:color="auto"/>
            <w:right w:val="none" w:sz="0" w:space="0" w:color="auto"/>
          </w:divBdr>
          <w:divsChild>
            <w:div w:id="1187447570">
              <w:marLeft w:val="0"/>
              <w:marRight w:val="0"/>
              <w:marTop w:val="0"/>
              <w:marBottom w:val="0"/>
              <w:divBdr>
                <w:top w:val="none" w:sz="0" w:space="0" w:color="auto"/>
                <w:left w:val="none" w:sz="0" w:space="0" w:color="auto"/>
                <w:bottom w:val="none" w:sz="0" w:space="0" w:color="auto"/>
                <w:right w:val="none" w:sz="0" w:space="0" w:color="auto"/>
              </w:divBdr>
            </w:div>
          </w:divsChild>
        </w:div>
        <w:div w:id="395859225">
          <w:marLeft w:val="0"/>
          <w:marRight w:val="0"/>
          <w:marTop w:val="0"/>
          <w:marBottom w:val="0"/>
          <w:divBdr>
            <w:top w:val="none" w:sz="0" w:space="0" w:color="auto"/>
            <w:left w:val="none" w:sz="0" w:space="0" w:color="auto"/>
            <w:bottom w:val="none" w:sz="0" w:space="0" w:color="auto"/>
            <w:right w:val="none" w:sz="0" w:space="0" w:color="auto"/>
          </w:divBdr>
          <w:divsChild>
            <w:div w:id="100489336">
              <w:marLeft w:val="0"/>
              <w:marRight w:val="0"/>
              <w:marTop w:val="0"/>
              <w:marBottom w:val="0"/>
              <w:divBdr>
                <w:top w:val="none" w:sz="0" w:space="0" w:color="auto"/>
                <w:left w:val="none" w:sz="0" w:space="0" w:color="auto"/>
                <w:bottom w:val="none" w:sz="0" w:space="0" w:color="auto"/>
                <w:right w:val="none" w:sz="0" w:space="0" w:color="auto"/>
              </w:divBdr>
            </w:div>
          </w:divsChild>
        </w:div>
        <w:div w:id="839009180">
          <w:marLeft w:val="0"/>
          <w:marRight w:val="0"/>
          <w:marTop w:val="0"/>
          <w:marBottom w:val="0"/>
          <w:divBdr>
            <w:top w:val="none" w:sz="0" w:space="0" w:color="auto"/>
            <w:left w:val="none" w:sz="0" w:space="0" w:color="auto"/>
            <w:bottom w:val="none" w:sz="0" w:space="0" w:color="auto"/>
            <w:right w:val="none" w:sz="0" w:space="0" w:color="auto"/>
          </w:divBdr>
          <w:divsChild>
            <w:div w:id="1256213287">
              <w:marLeft w:val="0"/>
              <w:marRight w:val="0"/>
              <w:marTop w:val="0"/>
              <w:marBottom w:val="0"/>
              <w:divBdr>
                <w:top w:val="none" w:sz="0" w:space="0" w:color="auto"/>
                <w:left w:val="none" w:sz="0" w:space="0" w:color="auto"/>
                <w:bottom w:val="none" w:sz="0" w:space="0" w:color="auto"/>
                <w:right w:val="none" w:sz="0" w:space="0" w:color="auto"/>
              </w:divBdr>
            </w:div>
          </w:divsChild>
        </w:div>
        <w:div w:id="281424849">
          <w:marLeft w:val="0"/>
          <w:marRight w:val="0"/>
          <w:marTop w:val="0"/>
          <w:marBottom w:val="0"/>
          <w:divBdr>
            <w:top w:val="none" w:sz="0" w:space="0" w:color="auto"/>
            <w:left w:val="none" w:sz="0" w:space="0" w:color="auto"/>
            <w:bottom w:val="none" w:sz="0" w:space="0" w:color="auto"/>
            <w:right w:val="none" w:sz="0" w:space="0" w:color="auto"/>
          </w:divBdr>
          <w:divsChild>
            <w:div w:id="1516267858">
              <w:marLeft w:val="0"/>
              <w:marRight w:val="0"/>
              <w:marTop w:val="0"/>
              <w:marBottom w:val="0"/>
              <w:divBdr>
                <w:top w:val="none" w:sz="0" w:space="0" w:color="auto"/>
                <w:left w:val="none" w:sz="0" w:space="0" w:color="auto"/>
                <w:bottom w:val="none" w:sz="0" w:space="0" w:color="auto"/>
                <w:right w:val="none" w:sz="0" w:space="0" w:color="auto"/>
              </w:divBdr>
            </w:div>
          </w:divsChild>
        </w:div>
        <w:div w:id="750195577">
          <w:marLeft w:val="0"/>
          <w:marRight w:val="0"/>
          <w:marTop w:val="0"/>
          <w:marBottom w:val="0"/>
          <w:divBdr>
            <w:top w:val="none" w:sz="0" w:space="0" w:color="auto"/>
            <w:left w:val="none" w:sz="0" w:space="0" w:color="auto"/>
            <w:bottom w:val="none" w:sz="0" w:space="0" w:color="auto"/>
            <w:right w:val="none" w:sz="0" w:space="0" w:color="auto"/>
          </w:divBdr>
          <w:divsChild>
            <w:div w:id="1816288777">
              <w:marLeft w:val="0"/>
              <w:marRight w:val="0"/>
              <w:marTop w:val="0"/>
              <w:marBottom w:val="0"/>
              <w:divBdr>
                <w:top w:val="none" w:sz="0" w:space="0" w:color="auto"/>
                <w:left w:val="none" w:sz="0" w:space="0" w:color="auto"/>
                <w:bottom w:val="none" w:sz="0" w:space="0" w:color="auto"/>
                <w:right w:val="none" w:sz="0" w:space="0" w:color="auto"/>
              </w:divBdr>
            </w:div>
          </w:divsChild>
        </w:div>
        <w:div w:id="537856948">
          <w:marLeft w:val="0"/>
          <w:marRight w:val="0"/>
          <w:marTop w:val="0"/>
          <w:marBottom w:val="0"/>
          <w:divBdr>
            <w:top w:val="none" w:sz="0" w:space="0" w:color="auto"/>
            <w:left w:val="none" w:sz="0" w:space="0" w:color="auto"/>
            <w:bottom w:val="none" w:sz="0" w:space="0" w:color="auto"/>
            <w:right w:val="none" w:sz="0" w:space="0" w:color="auto"/>
          </w:divBdr>
          <w:divsChild>
            <w:div w:id="400562812">
              <w:marLeft w:val="0"/>
              <w:marRight w:val="0"/>
              <w:marTop w:val="0"/>
              <w:marBottom w:val="0"/>
              <w:divBdr>
                <w:top w:val="none" w:sz="0" w:space="0" w:color="auto"/>
                <w:left w:val="none" w:sz="0" w:space="0" w:color="auto"/>
                <w:bottom w:val="none" w:sz="0" w:space="0" w:color="auto"/>
                <w:right w:val="none" w:sz="0" w:space="0" w:color="auto"/>
              </w:divBdr>
            </w:div>
          </w:divsChild>
        </w:div>
        <w:div w:id="409280685">
          <w:marLeft w:val="0"/>
          <w:marRight w:val="0"/>
          <w:marTop w:val="0"/>
          <w:marBottom w:val="0"/>
          <w:divBdr>
            <w:top w:val="none" w:sz="0" w:space="0" w:color="auto"/>
            <w:left w:val="none" w:sz="0" w:space="0" w:color="auto"/>
            <w:bottom w:val="none" w:sz="0" w:space="0" w:color="auto"/>
            <w:right w:val="none" w:sz="0" w:space="0" w:color="auto"/>
          </w:divBdr>
          <w:divsChild>
            <w:div w:id="202906293">
              <w:marLeft w:val="0"/>
              <w:marRight w:val="0"/>
              <w:marTop w:val="0"/>
              <w:marBottom w:val="0"/>
              <w:divBdr>
                <w:top w:val="none" w:sz="0" w:space="0" w:color="auto"/>
                <w:left w:val="none" w:sz="0" w:space="0" w:color="auto"/>
                <w:bottom w:val="none" w:sz="0" w:space="0" w:color="auto"/>
                <w:right w:val="none" w:sz="0" w:space="0" w:color="auto"/>
              </w:divBdr>
            </w:div>
          </w:divsChild>
        </w:div>
        <w:div w:id="1854176100">
          <w:marLeft w:val="0"/>
          <w:marRight w:val="0"/>
          <w:marTop w:val="0"/>
          <w:marBottom w:val="0"/>
          <w:divBdr>
            <w:top w:val="none" w:sz="0" w:space="0" w:color="auto"/>
            <w:left w:val="none" w:sz="0" w:space="0" w:color="auto"/>
            <w:bottom w:val="none" w:sz="0" w:space="0" w:color="auto"/>
            <w:right w:val="none" w:sz="0" w:space="0" w:color="auto"/>
          </w:divBdr>
          <w:divsChild>
            <w:div w:id="3519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 Type="http://schemas.openxmlformats.org/officeDocument/2006/relationships/glossaryDocument" Target="glossary/document.xml" Id="R6fa5dc0b96e04a7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3f9d349-cbbb-4d09-bbf7-a5610dc26ae1}"/>
      </w:docPartPr>
      <w:docPartBody>
        <w:p w14:paraId="5FBEC56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a9d6273-42f9-4ea3-9439-480d656af508">
      <UserInfo>
        <DisplayName/>
        <AccountId xsi:nil="true"/>
        <AccountType/>
      </UserInfo>
    </SharedWithUsers>
    <MediaLengthInSeconds xmlns="9749faf0-d882-4f79-b25b-bef4e6232f89" xsi:nil="true"/>
    <TaxCatchAll xmlns="9a9d6273-42f9-4ea3-9439-480d656af508" xsi:nil="true"/>
    <lcf76f155ced4ddcb4097134ff3c332f xmlns="9749faf0-d882-4f79-b25b-bef4e6232f89">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8053C437C8A0541BA3B134AABF946AD" ma:contentTypeVersion="19" ma:contentTypeDescription="Create a new document." ma:contentTypeScope="" ma:versionID="caeaad462c5a8e31df9914da0b8caba1">
  <xsd:schema xmlns:xsd="http://www.w3.org/2001/XMLSchema" xmlns:xs="http://www.w3.org/2001/XMLSchema" xmlns:p="http://schemas.microsoft.com/office/2006/metadata/properties" xmlns:ns2="9749faf0-d882-4f79-b25b-bef4e6232f89" xmlns:ns3="9a9d6273-42f9-4ea3-9439-480d656af508" targetNamespace="http://schemas.microsoft.com/office/2006/metadata/properties" ma:root="true" ma:fieldsID="1160a87f90199147ae8a2c16832f69fd" ns2:_="" ns3:_="">
    <xsd:import namespace="9749faf0-d882-4f79-b25b-bef4e6232f89"/>
    <xsd:import namespace="9a9d6273-42f9-4ea3-9439-480d656af5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49faf0-d882-4f79-b25b-bef4e6232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505a7f3-9b68-46ef-ae34-df5a01a96c7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9d6273-42f9-4ea3-9439-480d656af50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2bfee30-411b-42a3-b3c6-80941f8c57b3}" ma:internalName="TaxCatchAll" ma:showField="CatchAllData" ma:web="9a9d6273-42f9-4ea3-9439-480d656af5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1C9637-62A8-4BAF-BD33-9F0B5554DCA5}">
  <ds:schemaRefs>
    <ds:schemaRef ds:uri="http://purl.org/dc/terms/"/>
    <ds:schemaRef ds:uri="http://schemas.openxmlformats.org/package/2006/metadata/core-properties"/>
    <ds:schemaRef ds:uri="http://purl.org/dc/dcmitype/"/>
    <ds:schemaRef ds:uri="http://schemas.microsoft.com/office/2006/documentManagement/types"/>
    <ds:schemaRef ds:uri="9749faf0-d882-4f79-b25b-bef4e6232f89"/>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C68782DC-1B4E-49B5-972F-F06E01257BEC}">
  <ds:schemaRefs>
    <ds:schemaRef ds:uri="http://schemas.openxmlformats.org/officeDocument/2006/bibliography"/>
  </ds:schemaRefs>
</ds:datastoreItem>
</file>

<file path=customXml/itemProps3.xml><?xml version="1.0" encoding="utf-8"?>
<ds:datastoreItem xmlns:ds="http://schemas.openxmlformats.org/officeDocument/2006/customXml" ds:itemID="{1E8647AD-663D-4404-BC9A-6EC56F893F85}"/>
</file>

<file path=customXml/itemProps4.xml><?xml version="1.0" encoding="utf-8"?>
<ds:datastoreItem xmlns:ds="http://schemas.openxmlformats.org/officeDocument/2006/customXml" ds:itemID="{FDB5BFD3-9226-4FFA-AE9F-6E84ABF4ADF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Inderjit Singh Bedi</dc:creator>
  <cp:keywords/>
  <dc:description/>
  <cp:lastModifiedBy>Anjaly T A</cp:lastModifiedBy>
  <cp:revision>22</cp:revision>
  <dcterms:created xsi:type="dcterms:W3CDTF">2020-10-13T09:30:00Z</dcterms:created>
  <dcterms:modified xsi:type="dcterms:W3CDTF">2022-09-28T06:20:11Z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106400</vt:r8>
  </property>
  <property fmtid="{D5CDD505-2E9C-101B-9397-08002B2CF9AE}" pid="3" name="ContentTypeId">
    <vt:lpwstr>0x010100EA3D26FCA2CC604899380A692F143A02</vt:lpwstr>
  </property>
  <property fmtid="{D5CDD505-2E9C-101B-9397-08002B2CF9AE}" pid="4" name="ComplianceAssetId">
    <vt:lpwstr/>
  </property>
  <property fmtid="{D5CDD505-2E9C-101B-9397-08002B2CF9AE}" pid="5" name="_SourceUrl">
    <vt:lpwstr/>
  </property>
  <property fmtid="{D5CDD505-2E9C-101B-9397-08002B2CF9AE}" pid="6" name="_SharedFileIndex">
    <vt:lpwstr/>
  </property>
  <property fmtid="{D5CDD505-2E9C-101B-9397-08002B2CF9AE}" pid="7" name="xd_Prog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y fmtid="{D5CDD505-2E9C-101B-9397-08002B2CF9AE}" pid="12" name="MediaServiceImageTags">
    <vt:lpwstr/>
  </property>
</Properties>
</file>