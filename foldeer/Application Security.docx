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514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22450F" w:rsidTr="4BEDBC74" w14:paraId="377659A2" w14:textId="77777777">
        <w:trPr>
          <w:trHeight w:val="492"/>
        </w:trPr>
        <w:tc>
          <w:tcPr>
            <w:tcW w:w="4727" w:type="dxa"/>
            <w:tcMar/>
          </w:tcPr>
          <w:p w:rsidR="0022450F" w:rsidP="00B2151C" w:rsidRDefault="0022450F" w14:paraId="17384A54" w14:textId="23042249">
            <w:pPr>
              <w:jc w:val="center"/>
              <w:rPr>
                <w:rFonts w:eastAsia="Calibri" w:cs="Times New Roman"/>
                <w:b w:val="1"/>
                <w:bCs w:val="1"/>
                <w:color w:val="333332"/>
              </w:rPr>
            </w:pPr>
            <w:ins w:author="Anjaly T A" w:date="2022-11-02T10:50:04.438Z" w:id="1273871476">
              <w:r w:rsidRPr="4BEDBC74" w:rsidR="6D59A150">
                <w:rPr>
                  <w:rFonts w:eastAsia="Calibri" w:cs="Times New Roman"/>
                  <w:b w:val="1"/>
                  <w:bCs w:val="1"/>
                  <w:color w:val="333332"/>
                </w:rPr>
                <w:t>A</w:t>
              </w:r>
            </w:ins>
            <w:r w:rsidRPr="4BEDBC74" w:rsidR="0022450F">
              <w:rPr>
                <w:rFonts w:eastAsia="Calibri" w:cs="Times New Roman"/>
                <w:b w:val="1"/>
                <w:bCs w:val="1"/>
                <w:color w:val="333332"/>
              </w:rPr>
              <w:t>Document Name</w:t>
            </w:r>
          </w:p>
        </w:tc>
        <w:tc>
          <w:tcPr>
            <w:tcW w:w="4727" w:type="dxa"/>
            <w:tcMar/>
          </w:tcPr>
          <w:p w:rsidR="0022450F" w:rsidP="00B2151C" w:rsidRDefault="0022450F" w14:paraId="658842C5" w14:textId="78706665">
            <w:pPr>
              <w:jc w:val="center"/>
              <w:rPr>
                <w:rFonts w:eastAsia="Calibri" w:cs="Times New Roman"/>
                <w:b/>
                <w:bCs/>
                <w:color w:val="333332"/>
              </w:rPr>
            </w:pPr>
            <w:r>
              <w:rPr>
                <w:rFonts w:eastAsia="Calibri" w:cs="Times New Roman"/>
                <w:b/>
                <w:bCs/>
                <w:color w:val="333332"/>
              </w:rPr>
              <w:t>Application Security</w:t>
            </w:r>
          </w:p>
        </w:tc>
      </w:tr>
      <w:tr w:rsidR="0022450F" w:rsidTr="4BEDBC74" w14:paraId="7BF32B3D" w14:textId="77777777">
        <w:trPr>
          <w:trHeight w:val="463"/>
        </w:trPr>
        <w:tc>
          <w:tcPr>
            <w:tcW w:w="4727" w:type="dxa"/>
            <w:tcMar/>
          </w:tcPr>
          <w:p w:rsidR="0022450F" w:rsidP="00B2151C" w:rsidRDefault="0022450F" w14:paraId="52595C10" w14:textId="77777777">
            <w:pPr>
              <w:jc w:val="center"/>
              <w:rPr>
                <w:rFonts w:eastAsia="Calibri" w:cs="Times New Roman"/>
                <w:b/>
                <w:bCs/>
                <w:color w:val="333332"/>
              </w:rPr>
            </w:pPr>
            <w:r>
              <w:rPr>
                <w:rFonts w:eastAsia="Calibri" w:cs="Times New Roman"/>
                <w:b/>
                <w:bCs/>
                <w:color w:val="333332"/>
              </w:rPr>
              <w:t>Version</w:t>
            </w:r>
          </w:p>
        </w:tc>
        <w:tc>
          <w:tcPr>
            <w:tcW w:w="4727" w:type="dxa"/>
            <w:tcMar/>
          </w:tcPr>
          <w:p w:rsidR="0022450F" w:rsidP="00B2151C" w:rsidRDefault="0022450F" w14:paraId="492DC534" w14:textId="47AEB00F">
            <w:pPr>
              <w:jc w:val="center"/>
              <w:rPr>
                <w:rFonts w:eastAsia="Calibri" w:cs="Times New Roman"/>
                <w:b w:val="1"/>
                <w:bCs w:val="1"/>
                <w:color w:val="333332"/>
              </w:rPr>
            </w:pPr>
            <w:r w:rsidRPr="142EC605" w:rsidR="0022450F">
              <w:rPr>
                <w:rFonts w:eastAsia="Calibri" w:cs="Times New Roman"/>
                <w:b w:val="1"/>
                <w:bCs w:val="1"/>
                <w:color w:val="333332"/>
              </w:rPr>
              <w:t>0.</w:t>
            </w:r>
            <w:ins w:author="Anjaly T A" w:date="2022-09-07T06:31:06.614Z" w:id="689981560">
              <w:r w:rsidRPr="142EC605" w:rsidR="1706246C">
                <w:rPr>
                  <w:rFonts w:eastAsia="Calibri" w:cs="Times New Roman"/>
                  <w:b w:val="1"/>
                  <w:bCs w:val="1"/>
                  <w:color w:val="333332"/>
                </w:rPr>
                <w:t>4</w:t>
              </w:r>
            </w:ins>
            <w:del w:author="Anjaly T A" w:date="2022-09-07T06:31:04.689Z" w:id="1977865483">
              <w:r w:rsidRPr="142EC605" w:rsidDel="6B745512">
                <w:rPr>
                  <w:rFonts w:eastAsia="Calibri" w:cs="Times New Roman"/>
                  <w:b w:val="1"/>
                  <w:bCs w:val="1"/>
                  <w:color w:val="333332"/>
                </w:rPr>
                <w:delText>3</w:delText>
              </w:r>
            </w:del>
          </w:p>
        </w:tc>
      </w:tr>
      <w:tr w:rsidR="0022450F" w:rsidTr="4BEDBC74" w14:paraId="0352439C" w14:textId="77777777">
        <w:trPr>
          <w:trHeight w:val="492"/>
        </w:trPr>
        <w:tc>
          <w:tcPr>
            <w:tcW w:w="4727" w:type="dxa"/>
            <w:tcMar/>
          </w:tcPr>
          <w:p w:rsidR="0022450F" w:rsidP="206ACB40" w:rsidRDefault="0022450F" w14:paraId="3ACEAAB6" w14:textId="6B43E3F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eastAsia="Calibri" w:cs="Mangal"/>
                <w:noProof w:val="0"/>
                <w:sz w:val="24"/>
                <w:szCs w:val="24"/>
                <w:lang w:val="en-US"/>
              </w:rPr>
              <w:pPrChange w:author="Anjaly T A" w:date="2022-08-23T07:33:22.763Z">
                <w:pPr>
                  <w:pStyle w:val="Normal"/>
                  <w:jc w:val="center"/>
                </w:pPr>
              </w:pPrChange>
            </w:pPr>
            <w:r w:rsidRPr="206ACB40" w:rsidR="65ED6EDC">
              <w:rPr>
                <w:rFonts w:eastAsia="Calibri" w:cs="Times New Roman"/>
                <w:b w:val="1"/>
                <w:bCs w:val="1"/>
                <w:color w:val="333332"/>
              </w:rPr>
              <w:t>Last Updated by</w:t>
            </w:r>
          </w:p>
        </w:tc>
        <w:tc>
          <w:tcPr>
            <w:tcW w:w="4727" w:type="dxa"/>
            <w:tcMar/>
          </w:tcPr>
          <w:p w:rsidR="0022450F" w:rsidP="206ACB40" w:rsidRDefault="0022450F" w14:paraId="2577E328" w14:textId="2553FA6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eastAsia="Calibri" w:cs="Mangal"/>
                <w:noProof w:val="0"/>
                <w:sz w:val="24"/>
                <w:szCs w:val="24"/>
                <w:lang w:val="en-US"/>
              </w:rPr>
              <w:pPrChange w:author="Anjaly T A" w:date="2022-08-23T07:33:29.701Z">
                <w:pPr>
                  <w:pStyle w:val="Normal"/>
                  <w:jc w:val="center"/>
                </w:pPr>
              </w:pPrChange>
            </w:pPr>
            <w:r w:rsidRPr="206ACB40" w:rsidR="5347CE7C">
              <w:rPr>
                <w:rFonts w:eastAsia="Calibri" w:cs="Times New Roman"/>
                <w:b w:val="1"/>
                <w:bCs w:val="1"/>
                <w:color w:val="333332"/>
              </w:rPr>
              <w:t>Anjaly T A</w:t>
            </w:r>
          </w:p>
        </w:tc>
      </w:tr>
      <w:tr w:rsidR="0022450F" w:rsidTr="4BEDBC74" w14:paraId="0E4AE79E" w14:textId="77777777">
        <w:trPr>
          <w:trHeight w:val="463"/>
        </w:trPr>
        <w:tc>
          <w:tcPr>
            <w:tcW w:w="4727" w:type="dxa"/>
            <w:tcMar/>
          </w:tcPr>
          <w:p w:rsidR="0022450F" w:rsidP="206ACB40" w:rsidRDefault="0022450F" w14:paraId="05F8757E" w14:textId="751B80C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rFonts w:ascii="Times New Roman" w:hAnsi="Times New Roman" w:eastAsia="Calibri" w:cs="Mangal"/>
                <w:noProof w:val="0"/>
                <w:sz w:val="24"/>
                <w:szCs w:val="24"/>
                <w:lang w:val="en-US"/>
              </w:rPr>
              <w:pPrChange w:author="Anjaly T A" w:date="2022-08-23T07:33:47.684Z">
                <w:pPr>
                  <w:pStyle w:val="Normal"/>
                  <w:jc w:val="center"/>
                </w:pPr>
              </w:pPrChange>
            </w:pPr>
            <w:r w:rsidRPr="206ACB40" w:rsidR="2D9015FC">
              <w:rPr>
                <w:rFonts w:eastAsia="Calibri" w:cs="Times New Roman"/>
                <w:b w:val="1"/>
                <w:bCs w:val="1"/>
                <w:color w:val="333332"/>
              </w:rPr>
              <w:t>Approved By</w:t>
            </w:r>
          </w:p>
        </w:tc>
        <w:tc>
          <w:tcPr>
            <w:tcW w:w="4727" w:type="dxa"/>
            <w:tcMar/>
          </w:tcPr>
          <w:p w:rsidR="0022450F" w:rsidP="00B2151C" w:rsidRDefault="0022450F" w14:paraId="27C010A2" w14:textId="48EDA94A">
            <w:pPr>
              <w:jc w:val="center"/>
              <w:rPr>
                <w:rFonts w:eastAsia="Calibri" w:cs="Times New Roman"/>
                <w:b w:val="1"/>
                <w:bCs w:val="1"/>
                <w:color w:val="333332"/>
              </w:rPr>
            </w:pPr>
            <w:r w:rsidRPr="206ACB40" w:rsidR="2D9015FC">
              <w:rPr>
                <w:rFonts w:eastAsia="Calibri" w:cs="Times New Roman"/>
                <w:b w:val="1"/>
                <w:bCs w:val="1"/>
                <w:color w:val="333332"/>
              </w:rPr>
              <w:t>Inderjit Singh Bedi</w:t>
            </w:r>
          </w:p>
        </w:tc>
      </w:tr>
      <w:tr w:rsidR="0022450F" w:rsidTr="4BEDBC74" w14:paraId="05DE91C6" w14:textId="77777777">
        <w:trPr>
          <w:trHeight w:val="463"/>
        </w:trPr>
        <w:tc>
          <w:tcPr>
            <w:tcW w:w="4727" w:type="dxa"/>
            <w:tcMar/>
          </w:tcPr>
          <w:p w:rsidR="0022450F" w:rsidP="00B2151C" w:rsidRDefault="0022450F" w14:paraId="6AA45BA5" w14:textId="77777777">
            <w:pPr>
              <w:jc w:val="center"/>
              <w:rPr>
                <w:rFonts w:eastAsia="Calibri" w:cs="Times New Roman"/>
                <w:b/>
                <w:bCs/>
                <w:color w:val="333332"/>
              </w:rPr>
            </w:pPr>
            <w:r>
              <w:rPr>
                <w:rFonts w:eastAsia="Calibri" w:cs="Times New Roman"/>
                <w:b/>
                <w:bCs/>
                <w:color w:val="333332"/>
              </w:rPr>
              <w:t>Released on</w:t>
            </w:r>
          </w:p>
        </w:tc>
        <w:tc>
          <w:tcPr>
            <w:tcW w:w="4727" w:type="dxa"/>
            <w:tcMar/>
          </w:tcPr>
          <w:p w:rsidR="0022450F" w:rsidP="00B2151C" w:rsidRDefault="0022450F" w14:paraId="3E5CB6D3" w14:textId="4C7BEAEB">
            <w:pPr>
              <w:jc w:val="center"/>
              <w:rPr>
                <w:rFonts w:eastAsia="Calibri" w:cs="Times New Roman"/>
                <w:b w:val="1"/>
                <w:bCs w:val="1"/>
                <w:color w:val="333332"/>
              </w:rPr>
            </w:pPr>
            <w:r w:rsidRPr="142EC605" w:rsidR="57291152">
              <w:rPr>
                <w:rFonts w:eastAsia="Calibri" w:cs="Times New Roman"/>
                <w:b w:val="1"/>
                <w:bCs w:val="1"/>
                <w:color w:val="333332"/>
              </w:rPr>
              <w:t>07</w:t>
            </w:r>
            <w:r w:rsidRPr="142EC605" w:rsidR="6C2CAFE2">
              <w:rPr>
                <w:rFonts w:eastAsia="Calibri" w:cs="Times New Roman"/>
                <w:b w:val="1"/>
                <w:bCs w:val="1"/>
                <w:color w:val="333332"/>
              </w:rPr>
              <w:t>-0</w:t>
            </w:r>
            <w:r w:rsidRPr="142EC605" w:rsidR="361E4243">
              <w:rPr>
                <w:rFonts w:eastAsia="Calibri" w:cs="Times New Roman"/>
                <w:b w:val="1"/>
                <w:bCs w:val="1"/>
                <w:color w:val="333332"/>
              </w:rPr>
              <w:t>9</w:t>
            </w:r>
            <w:r w:rsidRPr="142EC605" w:rsidR="6C2CAFE2">
              <w:rPr>
                <w:rFonts w:eastAsia="Calibri" w:cs="Times New Roman"/>
                <w:b w:val="1"/>
                <w:bCs w:val="1"/>
                <w:color w:val="333332"/>
              </w:rPr>
              <w:t>-2022</w:t>
            </w:r>
          </w:p>
        </w:tc>
      </w:tr>
    </w:tbl>
    <w:p w:rsidR="0022450F" w:rsidRDefault="0022450F" w14:paraId="26AB6CC6" w14:textId="77777777">
      <w:pPr>
        <w:pStyle w:val="TOCHeading"/>
      </w:pPr>
    </w:p>
    <w:p w:rsidR="0022450F" w:rsidRDefault="0022450F" w14:paraId="47AE9FC0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sdt>
      <w:sdtPr>
        <w:id w:val="-2039813305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noProof/>
          <w:color w:val="auto"/>
          <w:sz w:val="24"/>
          <w:szCs w:val="22"/>
        </w:rPr>
      </w:sdtEndPr>
      <w:sdtContent>
        <w:p w:rsidR="00C56616" w:rsidRDefault="00C56616" w14:paraId="53AE39F8" w14:textId="1978BB1A">
          <w:pPr>
            <w:pStyle w:val="TOCHeading"/>
          </w:pPr>
          <w:r>
            <w:t>Contents</w:t>
          </w:r>
        </w:p>
        <w:p w:rsidR="00C56616" w:rsidRDefault="00C56616" w14:paraId="0257CD5E" w14:textId="21454A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1437712">
            <w:r w:rsidRPr="0094767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7D6E4FBC" w14:textId="78BF979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37713">
            <w:r w:rsidRPr="0094767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0BF5CF2C" w14:textId="2BB4E5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37714">
            <w:r w:rsidRPr="0094767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7019765E" w14:textId="1DD4239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37715">
            <w:r w:rsidRPr="0094767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noProof/>
              </w:rPr>
              <w:t>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1BDED482" w14:textId="44F8549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37716">
            <w:r w:rsidRPr="0094767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noProof/>
              </w:rPr>
              <w:t>Policy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4E8B497B" w14:textId="3D4735A1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history="1" w:anchor="_Toc61437717">
            <w:r w:rsidRPr="00947676">
              <w:rPr>
                <w:rStyle w:val="Hyperlink"/>
                <w:rFonts w:cs="Times New Roman"/>
                <w:noProof/>
              </w:rPr>
              <w:t>5.2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rFonts w:cs="Times New Roman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508ECDBF" w14:textId="6A2DF736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history="1" w:anchor="_Toc61437718">
            <w:r w:rsidRPr="00947676">
              <w:rPr>
                <w:rStyle w:val="Hyperlink"/>
                <w:rFonts w:cs="Times New Roman"/>
                <w:noProof/>
              </w:rPr>
              <w:t>5.3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rFonts w:cs="Times New Roman"/>
                <w:noProof/>
              </w:rPr>
              <w:t>Non-Compliance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1177FEF7" w14:textId="0FA742B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37719">
            <w:r w:rsidRPr="00947676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947676">
              <w:rPr>
                <w:rStyle w:val="Hyperlink"/>
                <w:noProof/>
              </w:rPr>
              <w:t>Related Standards, Policies and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16" w:rsidRDefault="00C56616" w14:paraId="5DF2C8D1" w14:textId="1EB70341">
          <w:r>
            <w:rPr>
              <w:b/>
              <w:bCs/>
              <w:noProof/>
            </w:rPr>
            <w:fldChar w:fldCharType="end"/>
          </w:r>
        </w:p>
      </w:sdtContent>
    </w:sdt>
    <w:p w:rsidR="00C56616" w:rsidP="001229D0" w:rsidRDefault="00C56616" w14:paraId="4699BAA7" w14:textId="1FF90E73">
      <w:pPr>
        <w:pStyle w:val="Heading1"/>
        <w:jc w:val="center"/>
        <w:rPr>
          <w:sz w:val="36"/>
        </w:rPr>
      </w:pPr>
    </w:p>
    <w:p w:rsidR="00C56616" w:rsidP="00C56616" w:rsidRDefault="00C56616" w14:paraId="30AC0DDF" w14:textId="539CF169"/>
    <w:p w:rsidR="00C56616" w:rsidP="001229D0" w:rsidRDefault="00C56616" w14:paraId="49F9B8F8" w14:textId="77777777">
      <w:pPr>
        <w:pStyle w:val="Heading1"/>
        <w:jc w:val="center"/>
        <w:rPr>
          <w:sz w:val="36"/>
        </w:rPr>
      </w:pPr>
    </w:p>
    <w:p w:rsidR="00C56616" w:rsidP="001229D0" w:rsidRDefault="00C56616" w14:paraId="210804E6" w14:textId="77777777">
      <w:pPr>
        <w:pStyle w:val="Heading1"/>
        <w:jc w:val="center"/>
        <w:rPr>
          <w:sz w:val="36"/>
        </w:rPr>
      </w:pPr>
    </w:p>
    <w:p w:rsidR="00C56616" w:rsidP="001229D0" w:rsidRDefault="00C56616" w14:paraId="526740DA" w14:textId="77777777">
      <w:pPr>
        <w:pStyle w:val="Heading1"/>
        <w:jc w:val="center"/>
        <w:rPr>
          <w:sz w:val="36"/>
        </w:rPr>
      </w:pPr>
    </w:p>
    <w:p w:rsidR="00C56616" w:rsidP="001229D0" w:rsidRDefault="00C56616" w14:paraId="6BF6E14C" w14:textId="77777777">
      <w:pPr>
        <w:pStyle w:val="Heading1"/>
        <w:jc w:val="center"/>
        <w:rPr>
          <w:sz w:val="36"/>
        </w:rPr>
      </w:pPr>
    </w:p>
    <w:p w:rsidR="00C56616" w:rsidP="001229D0" w:rsidRDefault="00C56616" w14:paraId="78DEA69E" w14:textId="70CF09A4">
      <w:pPr>
        <w:pStyle w:val="Heading1"/>
        <w:jc w:val="center"/>
        <w:rPr>
          <w:sz w:val="36"/>
        </w:rPr>
      </w:pPr>
    </w:p>
    <w:p w:rsidRPr="000140B5" w:rsidR="000140B5" w:rsidP="000140B5" w:rsidRDefault="000140B5" w14:paraId="51B1CE37" w14:textId="77777777"/>
    <w:p w:rsidR="001229D0" w:rsidP="001229D0" w:rsidRDefault="001229D0" w14:paraId="0EBE6558" w14:textId="422EDB9C"/>
    <w:p w:rsidRPr="001229D0" w:rsidR="000140B5" w:rsidP="001229D0" w:rsidRDefault="000140B5" w14:paraId="1AABC205" w14:textId="77777777" w14:noSpellErr="1"/>
    <w:p w:rsidR="54722840" w:rsidP="54722840" w:rsidRDefault="54722840" w14:paraId="6A7F7B2A" w14:textId="63523471">
      <w:pPr>
        <w:pStyle w:val="Normal"/>
        <w:rPr>
          <w:rFonts w:ascii="Times New Roman" w:hAnsi="Times New Roman" w:eastAsia="Calibri" w:cs="Mangal"/>
          <w:sz w:val="24"/>
          <w:szCs w:val="24"/>
        </w:rPr>
      </w:pPr>
    </w:p>
    <w:p w:rsidR="54722840" w:rsidP="54722840" w:rsidRDefault="54722840" w14:paraId="1B71826B" w14:textId="76F58054">
      <w:pPr>
        <w:pStyle w:val="Normal"/>
        <w:rPr>
          <w:rFonts w:ascii="Times New Roman" w:hAnsi="Times New Roman" w:eastAsia="Calibri" w:cs="Mangal"/>
          <w:sz w:val="24"/>
          <w:szCs w:val="24"/>
        </w:rPr>
      </w:pPr>
    </w:p>
    <w:p w:rsidR="54722840" w:rsidP="54722840" w:rsidRDefault="54722840" w14:paraId="02D0E60A" w14:textId="4AAC1CFB">
      <w:pPr>
        <w:pStyle w:val="Normal"/>
        <w:rPr>
          <w:rFonts w:ascii="Times New Roman" w:hAnsi="Times New Roman" w:eastAsia="Calibri" w:cs="Mangal"/>
          <w:sz w:val="24"/>
          <w:szCs w:val="24"/>
        </w:rPr>
      </w:pPr>
    </w:p>
    <w:p w:rsidR="54722840" w:rsidP="54722840" w:rsidRDefault="54722840" w14:paraId="2C104060" w14:textId="3D33B99B">
      <w:pPr>
        <w:pStyle w:val="Normal"/>
        <w:rPr>
          <w:rFonts w:ascii="Times New Roman" w:hAnsi="Times New Roman" w:eastAsia="Calibri" w:cs="Mangal"/>
          <w:sz w:val="24"/>
          <w:szCs w:val="24"/>
        </w:rPr>
      </w:pPr>
    </w:p>
    <w:p w:rsidR="54722840" w:rsidP="54722840" w:rsidRDefault="54722840" w14:paraId="0703C5A2" w14:textId="427CA541">
      <w:pPr>
        <w:pStyle w:val="Normal"/>
        <w:rPr>
          <w:rFonts w:ascii="Times New Roman" w:hAnsi="Times New Roman" w:eastAsia="Calibri" w:cs="Mangal"/>
          <w:sz w:val="24"/>
          <w:szCs w:val="24"/>
        </w:rPr>
      </w:pPr>
    </w:p>
    <w:p w:rsidR="008228E7" w:rsidP="008228E7" w:rsidRDefault="00C72E22" w14:paraId="60FE0FD9" w14:textId="77777777">
      <w:pPr>
        <w:pStyle w:val="Heading1"/>
        <w:numPr>
          <w:ilvl w:val="0"/>
          <w:numId w:val="1"/>
        </w:numPr>
        <w:spacing w:before="0"/>
      </w:pPr>
      <w:bookmarkStart w:name="_Toc61437712" w:id="0"/>
      <w:r>
        <w:t>Overview</w:t>
      </w:r>
      <w:bookmarkEnd w:id="0"/>
    </w:p>
    <w:p w:rsidRPr="003B6BD8" w:rsidR="003B6BD8" w:rsidP="003B6BD8" w:rsidRDefault="006D7D5D" w14:paraId="0DB2E7B4" w14:textId="79F414D2">
      <w:r w:rsidR="006D7D5D">
        <w:rPr/>
        <w:t xml:space="preserve">Web </w:t>
      </w:r>
      <w:ins w:author="Anjaly T A" w:date="2022-09-06T11:34:12.041Z" w:id="1314397688">
        <w:r w:rsidR="6181942A">
          <w:t xml:space="preserve">and mobile </w:t>
        </w:r>
      </w:ins>
      <w:r w:rsidR="006D7D5D">
        <w:rPr/>
        <w:t>application vulnerabilities account for the largest portion of attack vectors outside of malware.</w:t>
      </w:r>
      <w:r w:rsidR="025F5FC0">
        <w:rPr/>
        <w:t xml:space="preserve"> </w:t>
      </w:r>
      <w:r w:rsidR="006D7D5D">
        <w:rPr/>
        <w:t xml:space="preserve">It is crucial that any web application </w:t>
      </w:r>
      <w:r w:rsidR="00CB56EA">
        <w:rPr/>
        <w:t>be assessed for</w:t>
      </w:r>
      <w:r w:rsidR="006D7D5D">
        <w:rPr/>
        <w:t xml:space="preserve"> vulnerabilit</w:t>
      </w:r>
      <w:r w:rsidR="00CB56EA">
        <w:rPr/>
        <w:t>ies</w:t>
      </w:r>
      <w:r w:rsidR="006D7D5D">
        <w:rPr/>
        <w:t xml:space="preserve"> and </w:t>
      </w:r>
      <w:r w:rsidR="00BC3CF5">
        <w:rPr/>
        <w:t>any vulnerabilities be</w:t>
      </w:r>
      <w:r w:rsidR="00CB56EA">
        <w:rPr/>
        <w:t xml:space="preserve"> </w:t>
      </w:r>
      <w:r w:rsidR="006D7D5D">
        <w:rPr/>
        <w:t>remediat</w:t>
      </w:r>
      <w:r w:rsidR="00CB56EA">
        <w:rPr/>
        <w:t>ed prior to production deployment.</w:t>
      </w:r>
    </w:p>
    <w:p w:rsidR="00C72E22" w:rsidP="00A84AF0" w:rsidRDefault="00C72E22" w14:paraId="236F9F23" w14:textId="77777777">
      <w:pPr>
        <w:pStyle w:val="Heading1"/>
        <w:numPr>
          <w:ilvl w:val="0"/>
          <w:numId w:val="1"/>
        </w:numPr>
        <w:spacing w:before="0"/>
      </w:pPr>
      <w:bookmarkStart w:name="_Toc61437713" w:id="2"/>
      <w:r>
        <w:t>Purpose</w:t>
      </w:r>
      <w:bookmarkEnd w:id="2"/>
    </w:p>
    <w:p w:rsidRPr="006D7D5D" w:rsidR="0088247D" w:rsidP="54722840" w:rsidRDefault="0088247D" w14:paraId="0C38C4C7" w14:textId="2051DB8E">
      <w:pPr>
        <w:spacing w:before="41" w:after="0"/>
        <w:rPr>
          <w:rFonts w:eastAsia="Times New Roman" w:cs="Times New Roman"/>
        </w:rPr>
      </w:pPr>
      <w:r w:rsidRPr="54722840" w:rsidR="0088247D">
        <w:rPr>
          <w:rFonts w:eastAsia="Times New Roman" w:cs="Times New Roman"/>
          <w:spacing w:val="2"/>
        </w:rPr>
        <w:t>Th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13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pu</w:t>
      </w:r>
      <w:r w:rsidRPr="54722840" w:rsidR="0088247D">
        <w:rPr>
          <w:rFonts w:eastAsia="Times New Roman" w:cs="Times New Roman"/>
          <w:spacing w:val="1"/>
        </w:rPr>
        <w:t>r</w:t>
      </w:r>
      <w:r w:rsidRPr="54722840" w:rsidR="0088247D">
        <w:rPr>
          <w:rFonts w:eastAsia="Times New Roman" w:cs="Times New Roman"/>
          <w:spacing w:val="2"/>
        </w:rPr>
        <w:t>po</w:t>
      </w:r>
      <w:r w:rsidRPr="54722840" w:rsidR="0088247D">
        <w:rPr>
          <w:rFonts w:eastAsia="Times New Roman" w:cs="Times New Roman"/>
          <w:spacing w:val="1"/>
        </w:rPr>
        <w:t>s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22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</w:rPr>
        <w:t>f</w:t>
      </w:r>
      <w:r w:rsidRPr="54722840" w:rsidR="0088247D">
        <w:rPr>
          <w:rFonts w:eastAsia="Times New Roman" w:cs="Times New Roman"/>
          <w:spacing w:val="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  <w:spacing w:val="2"/>
        </w:rPr>
        <w:t>h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12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po</w:t>
      </w:r>
      <w:r w:rsidRPr="54722840" w:rsidR="0088247D">
        <w:rPr>
          <w:rFonts w:eastAsia="Times New Roman" w:cs="Times New Roman"/>
          <w:spacing w:val="1"/>
        </w:rPr>
        <w:t>lic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18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8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</w:rPr>
        <w:t>o</w:t>
      </w:r>
      <w:r w:rsidRPr="54722840" w:rsidR="0088247D">
        <w:rPr>
          <w:rFonts w:eastAsia="Times New Roman" w:cs="Times New Roman"/>
          <w:spacing w:val="8"/>
        </w:rPr>
        <w:t xml:space="preserve"> </w:t>
      </w:r>
      <w:r w:rsidRPr="54722840" w:rsidR="0088247D">
        <w:rPr>
          <w:rFonts w:eastAsia="Times New Roman" w:cs="Times New Roman"/>
          <w:spacing w:val="3"/>
        </w:rPr>
        <w:t>d</w:t>
      </w:r>
      <w:r w:rsidRPr="54722840" w:rsidR="0088247D">
        <w:rPr>
          <w:rFonts w:eastAsia="Times New Roman" w:cs="Times New Roman"/>
          <w:spacing w:val="1"/>
        </w:rPr>
        <w:t>efi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18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w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</w:rPr>
        <w:t>b</w:t>
      </w:r>
      <w:ins w:author="Anjaly T A" w:date="2022-09-06T11:34:31.583Z" w:id="108597451">
        <w:r w:rsidRPr="54722840" w:rsidR="235A44FF">
          <w:rPr>
            <w:rFonts w:eastAsia="Times New Roman" w:cs="Times New Roman"/>
          </w:rPr>
          <w:t xml:space="preserve"> and mobile</w:t>
        </w:r>
      </w:ins>
      <w:r w:rsidRPr="54722840" w:rsidR="0088247D">
        <w:rPr>
          <w:rFonts w:eastAsia="Times New Roman" w:cs="Times New Roman"/>
          <w:spacing w:val="13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pp</w:t>
      </w:r>
      <w:r w:rsidRPr="54722840" w:rsidR="0088247D">
        <w:rPr>
          <w:rFonts w:eastAsia="Times New Roman" w:cs="Times New Roman"/>
          <w:spacing w:val="1"/>
        </w:rPr>
        <w:t>licati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</w:rPr>
        <w:t>n</w:t>
      </w:r>
      <w:r w:rsidRPr="54722840" w:rsidR="0088247D">
        <w:rPr>
          <w:rFonts w:eastAsia="Times New Roman" w:cs="Times New Roman"/>
          <w:spacing w:val="2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sec</w:t>
      </w:r>
      <w:r w:rsidRPr="54722840" w:rsidR="0088247D">
        <w:rPr>
          <w:rFonts w:eastAsia="Times New Roman" w:cs="Times New Roman"/>
          <w:spacing w:val="2"/>
        </w:rPr>
        <w:t>u</w:t>
      </w:r>
      <w:r w:rsidRPr="54722840" w:rsidR="0088247D">
        <w:rPr>
          <w:rFonts w:eastAsia="Times New Roman" w:cs="Times New Roman"/>
          <w:spacing w:val="1"/>
        </w:rPr>
        <w:t>rit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22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assess</w:t>
      </w:r>
      <w:r w:rsidRPr="54722840" w:rsidR="0088247D">
        <w:rPr>
          <w:rFonts w:eastAsia="Times New Roman" w:cs="Times New Roman"/>
          <w:spacing w:val="2"/>
        </w:rPr>
        <w:t>m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  <w:spacing w:val="2"/>
        </w:rPr>
        <w:t>nt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32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w</w:t>
      </w:r>
      <w:r w:rsidRPr="54722840" w:rsidR="0088247D">
        <w:rPr>
          <w:rFonts w:eastAsia="Times New Roman" w:cs="Times New Roman"/>
          <w:spacing w:val="1"/>
        </w:rPr>
        <w:t>it</w:t>
      </w:r>
      <w:r w:rsidRPr="54722840" w:rsidR="0088247D">
        <w:rPr>
          <w:rFonts w:eastAsia="Times New Roman" w:cs="Times New Roman"/>
          <w:spacing w:val="2"/>
        </w:rPr>
        <w:t>h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</w:rPr>
        <w:t>n</w:t>
      </w:r>
      <w:r w:rsidRPr="54722840" w:rsidR="006D7D5D">
        <w:rPr>
          <w:rFonts w:eastAsia="Times New Roman" w:cs="Times New Roman"/>
          <w:spacing w:val="19"/>
        </w:rPr>
        <w:t xml:space="preserve"> </w:t>
      </w:r>
      <w:r w:rsidRPr="54722840" w:rsidR="007A3F76">
        <w:rPr>
          <w:rFonts w:eastAsia="Times New Roman" w:cs="Times New Roman"/>
          <w:spacing w:val="2"/>
          <w:w w:val="103"/>
        </w:rPr>
        <w:t>Xtracap</w:t>
      </w:r>
      <w:ins w:author="Anjaly T A" w:date="2021-07-28T11:29:53.806Z" w:id="944130883">
        <w:r w:rsidRPr="206ACB40" w:rsidR="1FD28568">
          <w:rPr>
            <w:rFonts w:eastAsia="Times New Roman" w:cs="Times New Roman"/>
          </w:rPr>
          <w:t xml:space="preserve"> Fintech</w:t>
        </w:r>
      </w:ins>
      <w:r w:rsidRPr="54722840" w:rsidR="007A3F76">
        <w:rPr>
          <w:rFonts w:eastAsia="Times New Roman" w:cs="Times New Roman"/>
          <w:spacing w:val="2"/>
          <w:w w:val="103"/>
        </w:rPr>
        <w:t>.</w:t>
      </w:r>
      <w:r w:rsidRPr="54722840" w:rsidR="0088247D">
        <w:rPr>
          <w:rFonts w:eastAsia="Times New Roman" w:cs="Times New Roman"/>
          <w:w w:val="103"/>
        </w:rPr>
        <w:t xml:space="preserve"> </w:t>
      </w:r>
      <w:r w:rsidRPr="54722840" w:rsidR="0088247D">
        <w:rPr>
          <w:rFonts w:eastAsia="Times New Roman" w:cs="Times New Roman"/>
          <w:spacing w:val="3"/>
        </w:rPr>
        <w:t>W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</w:rPr>
        <w:t>b</w:t>
      </w:r>
      <w:ins w:author="Anjaly T A" w:date="2022-09-06T11:34:45.738Z" w:id="553714907">
        <w:r w:rsidRPr="54722840" w:rsidR="31CDA622">
          <w:rPr>
            <w:rFonts w:eastAsia="Times New Roman" w:cs="Times New Roman"/>
          </w:rPr>
          <w:t xml:space="preserve"> and mobile</w:t>
        </w:r>
      </w:ins>
      <w:r w:rsidRPr="54722840" w:rsidR="0088247D">
        <w:rPr>
          <w:rFonts w:eastAsia="Times New Roman" w:cs="Times New Roman"/>
          <w:spacing w:val="15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pp</w:t>
      </w:r>
      <w:r w:rsidRPr="54722840" w:rsidR="0088247D">
        <w:rPr>
          <w:rFonts w:eastAsia="Times New Roman" w:cs="Times New Roman"/>
          <w:spacing w:val="1"/>
        </w:rPr>
        <w:t>licati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</w:rPr>
        <w:t>n</w:t>
      </w:r>
      <w:r w:rsidRPr="54722840" w:rsidR="0088247D">
        <w:rPr>
          <w:rFonts w:eastAsia="Times New Roman" w:cs="Times New Roman"/>
          <w:spacing w:val="2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assess</w:t>
      </w:r>
      <w:r w:rsidRPr="54722840" w:rsidR="0088247D">
        <w:rPr>
          <w:rFonts w:eastAsia="Times New Roman" w:cs="Times New Roman"/>
          <w:spacing w:val="2"/>
        </w:rPr>
        <w:t>men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32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a</w:t>
      </w:r>
      <w:r w:rsidRPr="54722840" w:rsidR="0088247D">
        <w:rPr>
          <w:rFonts w:eastAsia="Times New Roman" w:cs="Times New Roman"/>
          <w:spacing w:val="1"/>
        </w:rPr>
        <w:t>r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11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pe</w:t>
      </w:r>
      <w:r w:rsidRPr="54722840" w:rsidR="0088247D">
        <w:rPr>
          <w:rFonts w:eastAsia="Times New Roman" w:cs="Times New Roman"/>
          <w:spacing w:val="1"/>
        </w:rPr>
        <w:t>rf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  <w:spacing w:val="1"/>
        </w:rPr>
        <w:t>r</w:t>
      </w:r>
      <w:r w:rsidRPr="54722840" w:rsidR="0088247D">
        <w:rPr>
          <w:rFonts w:eastAsia="Times New Roman" w:cs="Times New Roman"/>
          <w:spacing w:val="2"/>
        </w:rPr>
        <w:t>me</w:t>
      </w:r>
      <w:r w:rsidRPr="54722840" w:rsidR="0088247D">
        <w:rPr>
          <w:rFonts w:eastAsia="Times New Roman" w:cs="Times New Roman"/>
        </w:rPr>
        <w:t>d</w:t>
      </w:r>
      <w:r w:rsidRPr="54722840" w:rsidR="0088247D">
        <w:rPr>
          <w:rFonts w:eastAsia="Times New Roman" w:cs="Times New Roman"/>
          <w:spacing w:val="27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</w:rPr>
        <w:t>o</w:t>
      </w:r>
      <w:r w:rsidRPr="54722840" w:rsidR="0088247D">
        <w:rPr>
          <w:rFonts w:eastAsia="Times New Roman" w:cs="Times New Roman"/>
          <w:spacing w:val="8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  <w:spacing w:val="2"/>
        </w:rPr>
        <w:t>d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tif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22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po</w:t>
      </w:r>
      <w:r w:rsidRPr="54722840" w:rsidR="0088247D">
        <w:rPr>
          <w:rFonts w:eastAsia="Times New Roman" w:cs="Times New Roman"/>
          <w:spacing w:val="1"/>
        </w:rPr>
        <w:t>te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ti</w:t>
      </w:r>
      <w:r w:rsidRPr="54722840" w:rsidR="0088247D">
        <w:rPr>
          <w:rFonts w:eastAsia="Times New Roman" w:cs="Times New Roman"/>
          <w:spacing w:val="2"/>
        </w:rPr>
        <w:t>a</w:t>
      </w:r>
      <w:r w:rsidRPr="54722840" w:rsidR="0088247D">
        <w:rPr>
          <w:rFonts w:eastAsia="Times New Roman" w:cs="Times New Roman"/>
        </w:rPr>
        <w:t>l</w:t>
      </w:r>
      <w:r w:rsidRPr="54722840" w:rsidR="0088247D">
        <w:rPr>
          <w:rFonts w:eastAsia="Times New Roman" w:cs="Times New Roman"/>
          <w:spacing w:val="23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</w:rPr>
        <w:t>r</w:t>
      </w:r>
      <w:r w:rsidRPr="54722840" w:rsidR="0088247D">
        <w:rPr>
          <w:rFonts w:eastAsia="Times New Roman" w:cs="Times New Roman"/>
          <w:spacing w:val="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reali</w:t>
      </w:r>
      <w:r w:rsidRPr="54722840" w:rsidR="0088247D">
        <w:rPr>
          <w:rFonts w:eastAsia="Times New Roman" w:cs="Times New Roman"/>
          <w:spacing w:val="2"/>
        </w:rPr>
        <w:t>z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</w:rPr>
        <w:t>d</w:t>
      </w:r>
      <w:r w:rsidRPr="54722840" w:rsidR="0088247D">
        <w:rPr>
          <w:rFonts w:eastAsia="Times New Roman" w:cs="Times New Roman"/>
          <w:spacing w:val="22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w</w:t>
      </w:r>
      <w:r w:rsidRPr="54722840" w:rsidR="0088247D">
        <w:rPr>
          <w:rFonts w:eastAsia="Times New Roman" w:cs="Times New Roman"/>
          <w:spacing w:val="1"/>
        </w:rPr>
        <w:t>ea</w:t>
      </w:r>
      <w:r w:rsidRPr="54722840" w:rsidR="0088247D">
        <w:rPr>
          <w:rFonts w:eastAsia="Times New Roman" w:cs="Times New Roman"/>
          <w:spacing w:val="2"/>
        </w:rPr>
        <w:t>kn</w:t>
      </w:r>
      <w:r w:rsidRPr="54722840" w:rsidR="0088247D">
        <w:rPr>
          <w:rFonts w:eastAsia="Times New Roman" w:cs="Times New Roman"/>
          <w:spacing w:val="1"/>
        </w:rPr>
        <w:t>esse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31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9"/>
        </w:rPr>
        <w:t xml:space="preserve"> </w:t>
      </w:r>
      <w:r w:rsidRPr="54722840" w:rsidR="0088247D">
        <w:rPr>
          <w:rFonts w:eastAsia="Times New Roman" w:cs="Times New Roman"/>
        </w:rPr>
        <w:t>a</w:t>
      </w:r>
      <w:r w:rsidRPr="54722840" w:rsidR="0088247D">
        <w:rPr>
          <w:rFonts w:eastAsia="Times New Roman" w:cs="Times New Roman"/>
          <w:spacing w:val="7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res</w:t>
      </w:r>
      <w:r w:rsidRPr="54722840" w:rsidR="0088247D">
        <w:rPr>
          <w:rFonts w:eastAsia="Times New Roman" w:cs="Times New Roman"/>
          <w:spacing w:val="2"/>
        </w:rPr>
        <w:t>u</w:t>
      </w:r>
      <w:r w:rsidRPr="54722840" w:rsidR="0088247D">
        <w:rPr>
          <w:rFonts w:eastAsia="Times New Roman" w:cs="Times New Roman"/>
          <w:spacing w:val="1"/>
        </w:rPr>
        <w:t>l</w:t>
      </w:r>
      <w:r w:rsidRPr="54722840" w:rsidR="0088247D">
        <w:rPr>
          <w:rFonts w:eastAsia="Times New Roman" w:cs="Times New Roman"/>
        </w:rPr>
        <w:t>t</w:t>
      </w:r>
      <w:r w:rsidRPr="54722840" w:rsidR="0088247D">
        <w:rPr>
          <w:rFonts w:eastAsia="Times New Roman" w:cs="Times New Roman"/>
          <w:spacing w:val="16"/>
        </w:rPr>
        <w:t xml:space="preserve"> </w:t>
      </w:r>
      <w:r w:rsidRPr="54722840" w:rsidR="0088247D">
        <w:rPr>
          <w:rFonts w:eastAsia="Times New Roman" w:cs="Times New Roman"/>
          <w:spacing w:val="2"/>
          <w:w w:val="103"/>
        </w:rPr>
        <w:t>o</w:t>
      </w:r>
      <w:r w:rsidRPr="54722840" w:rsidR="0088247D">
        <w:rPr>
          <w:rFonts w:eastAsia="Times New Roman" w:cs="Times New Roman"/>
          <w:w w:val="103"/>
        </w:rPr>
        <w:t xml:space="preserve">f 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dv</w:t>
      </w:r>
      <w:r w:rsidRPr="54722840" w:rsidR="0088247D">
        <w:rPr>
          <w:rFonts w:eastAsia="Times New Roman" w:cs="Times New Roman"/>
          <w:spacing w:val="1"/>
        </w:rPr>
        <w:t>erte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t</w:t>
      </w:r>
      <w:r w:rsidRPr="54722840" w:rsidR="0088247D">
        <w:rPr>
          <w:rFonts w:eastAsia="Times New Roman" w:cs="Times New Roman"/>
          <w:spacing w:val="29"/>
        </w:rPr>
        <w:t xml:space="preserve"> </w:t>
      </w:r>
      <w:proofErr w:type="gramStart"/>
      <w:r w:rsidRPr="54722840" w:rsidR="0088247D">
        <w:rPr>
          <w:rFonts w:eastAsia="Times New Roman" w:cs="Times New Roman"/>
          <w:spacing w:val="2"/>
        </w:rPr>
        <w:t>m</w:t>
      </w:r>
      <w:r w:rsidRPr="54722840" w:rsidR="0088247D">
        <w:rPr>
          <w:rFonts w:eastAsia="Times New Roman" w:cs="Times New Roman"/>
          <w:spacing w:val="1"/>
        </w:rPr>
        <w:t>is-c</w:t>
      </w:r>
      <w:r w:rsidRPr="54722840" w:rsidR="0088247D">
        <w:rPr>
          <w:rFonts w:eastAsia="Times New Roman" w:cs="Times New Roman"/>
          <w:spacing w:val="2"/>
        </w:rPr>
        <w:t>on</w:t>
      </w:r>
      <w:r w:rsidRPr="54722840" w:rsidR="0088247D">
        <w:rPr>
          <w:rFonts w:eastAsia="Times New Roman" w:cs="Times New Roman"/>
          <w:spacing w:val="1"/>
        </w:rPr>
        <w:t>fi</w:t>
      </w:r>
      <w:r w:rsidRPr="54722840" w:rsidR="0088247D">
        <w:rPr>
          <w:rFonts w:eastAsia="Times New Roman" w:cs="Times New Roman"/>
          <w:spacing w:val="2"/>
        </w:rPr>
        <w:t>gu</w:t>
      </w:r>
      <w:r w:rsidRPr="54722840" w:rsidR="0088247D">
        <w:rPr>
          <w:rFonts w:eastAsia="Times New Roman" w:cs="Times New Roman"/>
          <w:spacing w:val="1"/>
        </w:rPr>
        <w:t>rati</w:t>
      </w:r>
      <w:r w:rsidRPr="54722840" w:rsidR="0088247D">
        <w:rPr>
          <w:rFonts w:eastAsia="Times New Roman" w:cs="Times New Roman"/>
          <w:spacing w:val="2"/>
        </w:rPr>
        <w:t>on</w:t>
      </w:r>
      <w:proofErr w:type="gramEnd"/>
      <w:r w:rsidRPr="54722840" w:rsidR="0088247D">
        <w:rPr>
          <w:rFonts w:eastAsia="Times New Roman" w:cs="Times New Roman"/>
        </w:rPr>
        <w:t>,</w:t>
      </w:r>
      <w:r w:rsidRPr="54722840" w:rsidR="0088247D">
        <w:rPr>
          <w:rFonts w:eastAsia="Times New Roman" w:cs="Times New Roman"/>
          <w:spacing w:val="45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w</w:t>
      </w:r>
      <w:r w:rsidRPr="54722840" w:rsidR="0088247D">
        <w:rPr>
          <w:rFonts w:eastAsia="Times New Roman" w:cs="Times New Roman"/>
          <w:spacing w:val="1"/>
        </w:rPr>
        <w:t>ea</w:t>
      </w:r>
      <w:r w:rsidRPr="54722840" w:rsidR="0088247D">
        <w:rPr>
          <w:rFonts w:eastAsia="Times New Roman" w:cs="Times New Roman"/>
        </w:rPr>
        <w:t>k</w:t>
      </w:r>
      <w:r w:rsidRPr="54722840" w:rsidR="0088247D">
        <w:rPr>
          <w:rFonts w:eastAsia="Times New Roman" w:cs="Times New Roman"/>
          <w:spacing w:val="16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u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  <w:spacing w:val="2"/>
        </w:rPr>
        <w:t>h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ticati</w:t>
      </w:r>
      <w:r w:rsidRPr="54722840" w:rsidR="0088247D">
        <w:rPr>
          <w:rFonts w:eastAsia="Times New Roman" w:cs="Times New Roman"/>
          <w:spacing w:val="2"/>
        </w:rPr>
        <w:t>on</w:t>
      </w:r>
      <w:r w:rsidRPr="54722840" w:rsidR="0088247D">
        <w:rPr>
          <w:rFonts w:eastAsia="Times New Roman" w:cs="Times New Roman"/>
        </w:rPr>
        <w:t>,</w:t>
      </w:r>
      <w:r w:rsidRPr="54722840" w:rsidR="0088247D">
        <w:rPr>
          <w:rFonts w:eastAsia="Times New Roman" w:cs="Times New Roman"/>
          <w:spacing w:val="38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s</w:t>
      </w:r>
      <w:r w:rsidRPr="54722840" w:rsidR="0088247D">
        <w:rPr>
          <w:rFonts w:eastAsia="Times New Roman" w:cs="Times New Roman"/>
          <w:spacing w:val="2"/>
        </w:rPr>
        <w:t>u</w:t>
      </w:r>
      <w:r w:rsidRPr="54722840" w:rsidR="0088247D">
        <w:rPr>
          <w:rFonts w:eastAsia="Times New Roman" w:cs="Times New Roman"/>
          <w:spacing w:val="1"/>
        </w:rPr>
        <w:t>fficie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t</w:t>
      </w:r>
      <w:r w:rsidRPr="54722840" w:rsidR="0088247D">
        <w:rPr>
          <w:rFonts w:eastAsia="Times New Roman" w:cs="Times New Roman"/>
          <w:spacing w:val="2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err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</w:rPr>
        <w:t>r</w:t>
      </w:r>
      <w:r w:rsidRPr="54722840" w:rsidR="0088247D">
        <w:rPr>
          <w:rFonts w:eastAsia="Times New Roman" w:cs="Times New Roman"/>
          <w:spacing w:val="15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h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nd</w:t>
      </w:r>
      <w:r w:rsidRPr="54722840" w:rsidR="0088247D">
        <w:rPr>
          <w:rFonts w:eastAsia="Times New Roman" w:cs="Times New Roman"/>
          <w:spacing w:val="1"/>
        </w:rPr>
        <w:t>li</w:t>
      </w:r>
      <w:r w:rsidRPr="54722840" w:rsidR="0088247D">
        <w:rPr>
          <w:rFonts w:eastAsia="Times New Roman" w:cs="Times New Roman"/>
          <w:spacing w:val="2"/>
        </w:rPr>
        <w:t>ng</w:t>
      </w:r>
      <w:r w:rsidRPr="54722840" w:rsidR="0088247D">
        <w:rPr>
          <w:rFonts w:eastAsia="Times New Roman" w:cs="Times New Roman"/>
        </w:rPr>
        <w:t>,</w:t>
      </w:r>
      <w:r w:rsidRPr="54722840" w:rsidR="0088247D">
        <w:rPr>
          <w:rFonts w:eastAsia="Times New Roman" w:cs="Times New Roman"/>
          <w:spacing w:val="24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se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siti</w:t>
      </w:r>
      <w:r w:rsidRPr="54722840" w:rsidR="0088247D">
        <w:rPr>
          <w:rFonts w:eastAsia="Times New Roman" w:cs="Times New Roman"/>
          <w:spacing w:val="2"/>
        </w:rPr>
        <w:t>v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24"/>
        </w:rPr>
        <w:t xml:space="preserve"> </w:t>
      </w:r>
      <w:r w:rsidRPr="54722840" w:rsidR="0088247D">
        <w:rPr>
          <w:rFonts w:eastAsia="Times New Roman" w:cs="Times New Roman"/>
          <w:spacing w:val="1"/>
          <w:w w:val="103"/>
        </w:rPr>
        <w:t>i</w:t>
      </w:r>
      <w:r w:rsidRPr="54722840" w:rsidR="0088247D">
        <w:rPr>
          <w:rFonts w:eastAsia="Times New Roman" w:cs="Times New Roman"/>
          <w:spacing w:val="2"/>
          <w:w w:val="103"/>
        </w:rPr>
        <w:t>n</w:t>
      </w:r>
      <w:r w:rsidRPr="54722840" w:rsidR="0088247D">
        <w:rPr>
          <w:rFonts w:eastAsia="Times New Roman" w:cs="Times New Roman"/>
          <w:spacing w:val="1"/>
          <w:w w:val="103"/>
        </w:rPr>
        <w:t>f</w:t>
      </w:r>
      <w:r w:rsidRPr="54722840" w:rsidR="0088247D">
        <w:rPr>
          <w:rFonts w:eastAsia="Times New Roman" w:cs="Times New Roman"/>
          <w:spacing w:val="2"/>
          <w:w w:val="103"/>
        </w:rPr>
        <w:t>o</w:t>
      </w:r>
      <w:r w:rsidRPr="54722840" w:rsidR="0088247D">
        <w:rPr>
          <w:rFonts w:eastAsia="Times New Roman" w:cs="Times New Roman"/>
          <w:spacing w:val="1"/>
          <w:w w:val="103"/>
        </w:rPr>
        <w:t>r</w:t>
      </w:r>
      <w:r w:rsidRPr="54722840" w:rsidR="0088247D">
        <w:rPr>
          <w:rFonts w:eastAsia="Times New Roman" w:cs="Times New Roman"/>
          <w:spacing w:val="3"/>
          <w:w w:val="103"/>
        </w:rPr>
        <w:t>m</w:t>
      </w:r>
      <w:r w:rsidRPr="54722840" w:rsidR="0088247D">
        <w:rPr>
          <w:rFonts w:eastAsia="Times New Roman" w:cs="Times New Roman"/>
          <w:spacing w:val="1"/>
          <w:w w:val="103"/>
        </w:rPr>
        <w:t>ati</w:t>
      </w:r>
      <w:r w:rsidRPr="54722840" w:rsidR="0088247D">
        <w:rPr>
          <w:rFonts w:eastAsia="Times New Roman" w:cs="Times New Roman"/>
          <w:spacing w:val="2"/>
          <w:w w:val="103"/>
        </w:rPr>
        <w:t>o</w:t>
      </w:r>
      <w:r w:rsidRPr="54722840" w:rsidR="0088247D">
        <w:rPr>
          <w:rFonts w:eastAsia="Times New Roman" w:cs="Times New Roman"/>
          <w:w w:val="103"/>
        </w:rPr>
        <w:t xml:space="preserve">n </w:t>
      </w:r>
      <w:r w:rsidRPr="54722840" w:rsidR="0088247D">
        <w:rPr>
          <w:rFonts w:eastAsia="Times New Roman" w:cs="Times New Roman"/>
          <w:spacing w:val="1"/>
        </w:rPr>
        <w:t>lea</w:t>
      </w:r>
      <w:r w:rsidRPr="54722840" w:rsidR="0088247D">
        <w:rPr>
          <w:rFonts w:eastAsia="Times New Roman" w:cs="Times New Roman"/>
          <w:spacing w:val="2"/>
        </w:rPr>
        <w:t>k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g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</w:rPr>
        <w:t>,</w:t>
      </w:r>
      <w:r w:rsidRPr="54722840" w:rsidR="0088247D">
        <w:rPr>
          <w:rFonts w:eastAsia="Times New Roman" w:cs="Times New Roman"/>
          <w:spacing w:val="22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etc</w:t>
      </w:r>
      <w:r w:rsidRPr="54722840" w:rsidR="0088247D">
        <w:rPr>
          <w:rFonts w:eastAsia="Times New Roman" w:cs="Times New Roman"/>
        </w:rPr>
        <w:t xml:space="preserve">. </w:t>
      </w:r>
      <w:r w:rsidRPr="54722840" w:rsidR="0088247D">
        <w:rPr>
          <w:rFonts w:eastAsia="Times New Roman" w:cs="Times New Roman"/>
          <w:spacing w:val="13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D</w:t>
      </w:r>
      <w:r w:rsidRPr="54722840" w:rsidR="0088247D">
        <w:rPr>
          <w:rFonts w:eastAsia="Times New Roman" w:cs="Times New Roman"/>
          <w:spacing w:val="1"/>
        </w:rPr>
        <w:t>isc</w:t>
      </w:r>
      <w:r w:rsidRPr="54722840" w:rsidR="0088247D">
        <w:rPr>
          <w:rFonts w:eastAsia="Times New Roman" w:cs="Times New Roman"/>
          <w:spacing w:val="2"/>
        </w:rPr>
        <w:t>ov</w:t>
      </w:r>
      <w:r w:rsidRPr="54722840" w:rsidR="0088247D">
        <w:rPr>
          <w:rFonts w:eastAsia="Times New Roman" w:cs="Times New Roman"/>
          <w:spacing w:val="1"/>
        </w:rPr>
        <w:t>er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27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d</w:t>
      </w:r>
      <w:r w:rsidRPr="54722840" w:rsidR="0088247D">
        <w:rPr>
          <w:rFonts w:eastAsia="Times New Roman" w:cs="Times New Roman"/>
          <w:spacing w:val="12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s</w:t>
      </w:r>
      <w:r w:rsidRPr="54722840" w:rsidR="0088247D">
        <w:rPr>
          <w:rFonts w:eastAsia="Times New Roman" w:cs="Times New Roman"/>
          <w:spacing w:val="2"/>
        </w:rPr>
        <w:t>ub</w:t>
      </w:r>
      <w:r w:rsidRPr="54722840" w:rsidR="0088247D">
        <w:rPr>
          <w:rFonts w:eastAsia="Times New Roman" w:cs="Times New Roman"/>
          <w:spacing w:val="1"/>
        </w:rPr>
        <w:t>se</w:t>
      </w:r>
      <w:r w:rsidRPr="54722840" w:rsidR="0088247D">
        <w:rPr>
          <w:rFonts w:eastAsia="Times New Roman" w:cs="Times New Roman"/>
          <w:spacing w:val="2"/>
        </w:rPr>
        <w:t>qu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t</w:t>
      </w:r>
      <w:r w:rsidRPr="54722840" w:rsidR="0088247D">
        <w:rPr>
          <w:rFonts w:eastAsia="Times New Roman" w:cs="Times New Roman"/>
          <w:spacing w:val="28"/>
        </w:rPr>
        <w:t xml:space="preserve"> </w:t>
      </w:r>
      <w:r w:rsidRPr="54722840" w:rsidR="0088247D">
        <w:rPr>
          <w:rFonts w:eastAsia="Times New Roman" w:cs="Times New Roman"/>
          <w:spacing w:val="3"/>
        </w:rPr>
        <w:t>m</w:t>
      </w:r>
      <w:r w:rsidRPr="54722840" w:rsidR="0088247D">
        <w:rPr>
          <w:rFonts w:eastAsia="Times New Roman" w:cs="Times New Roman"/>
          <w:spacing w:val="1"/>
        </w:rPr>
        <w:t>iti</w:t>
      </w:r>
      <w:r w:rsidRPr="54722840" w:rsidR="0088247D">
        <w:rPr>
          <w:rFonts w:eastAsia="Times New Roman" w:cs="Times New Roman"/>
          <w:spacing w:val="2"/>
        </w:rPr>
        <w:t>g</w:t>
      </w:r>
      <w:r w:rsidRPr="54722840" w:rsidR="0088247D">
        <w:rPr>
          <w:rFonts w:eastAsia="Times New Roman" w:cs="Times New Roman"/>
          <w:spacing w:val="1"/>
        </w:rPr>
        <w:t>ati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</w:rPr>
        <w:t>n</w:t>
      </w:r>
      <w:r w:rsidRPr="54722840" w:rsidR="0088247D">
        <w:rPr>
          <w:rFonts w:eastAsia="Times New Roman" w:cs="Times New Roman"/>
          <w:spacing w:val="27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o</w:t>
      </w:r>
      <w:r w:rsidRPr="54722840" w:rsidR="0088247D">
        <w:rPr>
          <w:rFonts w:eastAsia="Times New Roman" w:cs="Times New Roman"/>
        </w:rPr>
        <w:t>f</w:t>
      </w:r>
      <w:r w:rsidRPr="54722840" w:rsidR="0088247D">
        <w:rPr>
          <w:rFonts w:eastAsia="Times New Roman" w:cs="Times New Roman"/>
          <w:spacing w:val="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  <w:spacing w:val="2"/>
        </w:rPr>
        <w:t>h</w:t>
      </w:r>
      <w:r w:rsidRPr="54722840" w:rsidR="0088247D">
        <w:rPr>
          <w:rFonts w:eastAsia="Times New Roman" w:cs="Times New Roman"/>
          <w:spacing w:val="1"/>
        </w:rPr>
        <w:t>es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16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iss</w:t>
      </w:r>
      <w:r w:rsidRPr="54722840" w:rsidR="0088247D">
        <w:rPr>
          <w:rFonts w:eastAsia="Times New Roman" w:cs="Times New Roman"/>
          <w:spacing w:val="2"/>
        </w:rPr>
        <w:t>u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18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w</w:t>
      </w:r>
      <w:r w:rsidRPr="54722840" w:rsidR="0088247D">
        <w:rPr>
          <w:rFonts w:eastAsia="Times New Roman" w:cs="Times New Roman"/>
          <w:spacing w:val="1"/>
        </w:rPr>
        <w:t>il</w:t>
      </w:r>
      <w:r w:rsidRPr="54722840" w:rsidR="0088247D">
        <w:rPr>
          <w:rFonts w:eastAsia="Times New Roman" w:cs="Times New Roman"/>
        </w:rPr>
        <w:t>l</w:t>
      </w:r>
      <w:r w:rsidRPr="54722840" w:rsidR="0088247D">
        <w:rPr>
          <w:rFonts w:eastAsia="Times New Roman" w:cs="Times New Roman"/>
          <w:spacing w:val="13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li</w:t>
      </w:r>
      <w:r w:rsidRPr="54722840" w:rsidR="0088247D">
        <w:rPr>
          <w:rFonts w:eastAsia="Times New Roman" w:cs="Times New Roman"/>
          <w:spacing w:val="3"/>
        </w:rPr>
        <w:t>m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</w:rPr>
        <w:t>t</w:t>
      </w:r>
      <w:r w:rsidRPr="54722840" w:rsidR="0088247D">
        <w:rPr>
          <w:rFonts w:eastAsia="Times New Roman" w:cs="Times New Roman"/>
          <w:spacing w:val="14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  <w:spacing w:val="2"/>
        </w:rPr>
        <w:t>h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11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att</w:t>
      </w:r>
      <w:r w:rsidRPr="54722840" w:rsidR="0088247D">
        <w:rPr>
          <w:rFonts w:eastAsia="Times New Roman" w:cs="Times New Roman"/>
          <w:spacing w:val="2"/>
        </w:rPr>
        <w:t>a</w:t>
      </w:r>
      <w:r w:rsidRPr="54722840" w:rsidR="0088247D">
        <w:rPr>
          <w:rFonts w:eastAsia="Times New Roman" w:cs="Times New Roman"/>
          <w:spacing w:val="1"/>
        </w:rPr>
        <w:t>c</w:t>
      </w:r>
      <w:r w:rsidRPr="54722840" w:rsidR="0088247D">
        <w:rPr>
          <w:rFonts w:eastAsia="Times New Roman" w:cs="Times New Roman"/>
        </w:rPr>
        <w:t>k</w:t>
      </w:r>
      <w:r w:rsidRPr="54722840" w:rsidR="0088247D">
        <w:rPr>
          <w:rFonts w:eastAsia="Times New Roman" w:cs="Times New Roman"/>
          <w:spacing w:val="18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s</w:t>
      </w:r>
      <w:r w:rsidRPr="54722840" w:rsidR="0088247D">
        <w:rPr>
          <w:rFonts w:eastAsia="Times New Roman" w:cs="Times New Roman"/>
          <w:spacing w:val="2"/>
        </w:rPr>
        <w:t>u</w:t>
      </w:r>
      <w:r w:rsidRPr="54722840" w:rsidR="0088247D">
        <w:rPr>
          <w:rFonts w:eastAsia="Times New Roman" w:cs="Times New Roman"/>
          <w:spacing w:val="1"/>
        </w:rPr>
        <w:t>rfac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20"/>
        </w:rPr>
        <w:t xml:space="preserve"> </w:t>
      </w:r>
      <w:r w:rsidRPr="54722840" w:rsidR="0088247D">
        <w:rPr>
          <w:rFonts w:eastAsia="Times New Roman" w:cs="Times New Roman"/>
          <w:spacing w:val="2"/>
          <w:w w:val="103"/>
        </w:rPr>
        <w:t>o</w:t>
      </w:r>
      <w:r w:rsidRPr="54722840" w:rsidR="0088247D">
        <w:rPr>
          <w:rFonts w:eastAsia="Times New Roman" w:cs="Times New Roman"/>
          <w:w w:val="103"/>
        </w:rPr>
        <w:t>f</w:t>
      </w:r>
      <w:r w:rsidRPr="54722840" w:rsidR="006D7D5D">
        <w:rPr>
          <w:rFonts w:eastAsia="Times New Roman" w:cs="Times New Roman"/>
        </w:rPr>
        <w:t xml:space="preserve"> </w:t>
      </w:r>
      <w:proofErr w:type="spellStart"/>
      <w:r w:rsidRPr="54722840" w:rsidR="0073224B">
        <w:rPr>
          <w:rFonts w:eastAsia="Times New Roman" w:cs="Times New Roman"/>
          <w:spacing w:val="2"/>
        </w:rPr>
        <w:t>Xtracap</w:t>
      </w:r>
      <w:proofErr w:type="spellEnd"/>
      <w:r w:rsidRPr="54722840" w:rsidR="0073224B">
        <w:rPr>
          <w:rFonts w:eastAsia="Times New Roman" w:cs="Times New Roman"/>
          <w:spacing w:val="1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ser</w:t>
      </w:r>
      <w:r w:rsidRPr="54722840" w:rsidR="0088247D">
        <w:rPr>
          <w:rFonts w:eastAsia="Times New Roman" w:cs="Times New Roman"/>
          <w:spacing w:val="2"/>
        </w:rPr>
        <w:t>v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  <w:spacing w:val="2"/>
        </w:rPr>
        <w:t>ce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22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ava</w:t>
      </w:r>
      <w:r w:rsidRPr="54722840" w:rsidR="0088247D">
        <w:rPr>
          <w:rFonts w:eastAsia="Times New Roman" w:cs="Times New Roman"/>
          <w:spacing w:val="1"/>
        </w:rPr>
        <w:t>il</w:t>
      </w:r>
      <w:r w:rsidRPr="54722840" w:rsidR="0088247D">
        <w:rPr>
          <w:rFonts w:eastAsia="Times New Roman" w:cs="Times New Roman"/>
          <w:spacing w:val="2"/>
        </w:rPr>
        <w:t>ab</w:t>
      </w:r>
      <w:r w:rsidRPr="54722840" w:rsidR="0088247D">
        <w:rPr>
          <w:rFonts w:eastAsia="Times New Roman" w:cs="Times New Roman"/>
          <w:spacing w:val="1"/>
        </w:rPr>
        <w:t>l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24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bo</w:t>
      </w:r>
      <w:r w:rsidRPr="54722840" w:rsidR="0088247D">
        <w:rPr>
          <w:rFonts w:eastAsia="Times New Roman" w:cs="Times New Roman"/>
          <w:spacing w:val="1"/>
        </w:rPr>
        <w:t>t</w:t>
      </w:r>
      <w:r w:rsidRPr="54722840" w:rsidR="0088247D">
        <w:rPr>
          <w:rFonts w:eastAsia="Times New Roman" w:cs="Times New Roman"/>
        </w:rPr>
        <w:t>h</w:t>
      </w:r>
      <w:r w:rsidRPr="54722840" w:rsidR="0088247D">
        <w:rPr>
          <w:rFonts w:eastAsia="Times New Roman" w:cs="Times New Roman"/>
          <w:spacing w:val="14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ter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all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26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d</w:t>
      </w:r>
      <w:r w:rsidRPr="54722840" w:rsidR="0088247D">
        <w:rPr>
          <w:rFonts w:eastAsia="Times New Roman" w:cs="Times New Roman"/>
          <w:spacing w:val="12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e</w:t>
      </w:r>
      <w:r w:rsidRPr="54722840" w:rsidR="0088247D">
        <w:rPr>
          <w:rFonts w:eastAsia="Times New Roman" w:cs="Times New Roman"/>
          <w:spacing w:val="2"/>
        </w:rPr>
        <w:t>x</w:t>
      </w:r>
      <w:r w:rsidRPr="54722840" w:rsidR="0088247D">
        <w:rPr>
          <w:rFonts w:eastAsia="Times New Roman" w:cs="Times New Roman"/>
          <w:spacing w:val="1"/>
        </w:rPr>
        <w:t>ter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all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27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9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w</w:t>
      </w:r>
      <w:r w:rsidRPr="54722840" w:rsidR="0088247D">
        <w:rPr>
          <w:rFonts w:eastAsia="Times New Roman" w:cs="Times New Roman"/>
          <w:spacing w:val="1"/>
        </w:rPr>
        <w:t>el</w:t>
      </w:r>
      <w:r w:rsidRPr="54722840" w:rsidR="0088247D">
        <w:rPr>
          <w:rFonts w:eastAsia="Times New Roman" w:cs="Times New Roman"/>
        </w:rPr>
        <w:t>l</w:t>
      </w:r>
      <w:r w:rsidRPr="54722840" w:rsidR="0088247D">
        <w:rPr>
          <w:rFonts w:eastAsia="Times New Roman" w:cs="Times New Roman"/>
          <w:spacing w:val="13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satisf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19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c</w:t>
      </w:r>
      <w:r w:rsidRPr="54722840" w:rsidR="0088247D">
        <w:rPr>
          <w:rFonts w:eastAsia="Times New Roman" w:cs="Times New Roman"/>
          <w:spacing w:val="2"/>
        </w:rPr>
        <w:t>omp</w:t>
      </w:r>
      <w:r w:rsidRPr="54722840" w:rsidR="0088247D">
        <w:rPr>
          <w:rFonts w:eastAsia="Times New Roman" w:cs="Times New Roman"/>
          <w:spacing w:val="1"/>
        </w:rPr>
        <w:t>lia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  <w:spacing w:val="1"/>
        </w:rPr>
        <w:t>c</w:t>
      </w:r>
      <w:r w:rsidRPr="54722840" w:rsidR="0088247D">
        <w:rPr>
          <w:rFonts w:eastAsia="Times New Roman" w:cs="Times New Roman"/>
        </w:rPr>
        <w:t>e</w:t>
      </w:r>
      <w:r w:rsidRPr="54722840" w:rsidR="0088247D">
        <w:rPr>
          <w:rFonts w:eastAsia="Times New Roman" w:cs="Times New Roman"/>
          <w:spacing w:val="30"/>
        </w:rPr>
        <w:t xml:space="preserve"> </w:t>
      </w:r>
      <w:r w:rsidRPr="54722840" w:rsidR="0088247D">
        <w:rPr>
          <w:rFonts w:eastAsia="Times New Roman" w:cs="Times New Roman"/>
          <w:spacing w:val="2"/>
          <w:w w:val="103"/>
        </w:rPr>
        <w:t>w</w:t>
      </w:r>
      <w:r w:rsidRPr="54722840" w:rsidR="0088247D">
        <w:rPr>
          <w:rFonts w:eastAsia="Times New Roman" w:cs="Times New Roman"/>
          <w:spacing w:val="1"/>
          <w:w w:val="103"/>
        </w:rPr>
        <w:t>it</w:t>
      </w:r>
      <w:r w:rsidRPr="54722840" w:rsidR="0088247D">
        <w:rPr>
          <w:rFonts w:eastAsia="Times New Roman" w:cs="Times New Roman"/>
          <w:w w:val="103"/>
        </w:rPr>
        <w:t xml:space="preserve">h 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y</w:t>
      </w:r>
      <w:r w:rsidRPr="54722840" w:rsidR="0088247D">
        <w:rPr>
          <w:rFonts w:eastAsia="Times New Roman" w:cs="Times New Roman"/>
          <w:spacing w:val="12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rele</w:t>
      </w:r>
      <w:r w:rsidRPr="54722840" w:rsidR="0088247D">
        <w:rPr>
          <w:rFonts w:eastAsia="Times New Roman" w:cs="Times New Roman"/>
          <w:spacing w:val="2"/>
        </w:rPr>
        <w:t>v</w:t>
      </w:r>
      <w:r w:rsidRPr="54722840" w:rsidR="0088247D">
        <w:rPr>
          <w:rFonts w:eastAsia="Times New Roman" w:cs="Times New Roman"/>
          <w:spacing w:val="1"/>
        </w:rPr>
        <w:t>a</w:t>
      </w:r>
      <w:r w:rsidRPr="54722840" w:rsidR="0088247D">
        <w:rPr>
          <w:rFonts w:eastAsia="Times New Roman" w:cs="Times New Roman"/>
          <w:spacing w:val="2"/>
        </w:rPr>
        <w:t>n</w:t>
      </w:r>
      <w:r w:rsidRPr="54722840" w:rsidR="0088247D">
        <w:rPr>
          <w:rFonts w:eastAsia="Times New Roman" w:cs="Times New Roman"/>
        </w:rPr>
        <w:t>t</w:t>
      </w:r>
      <w:r w:rsidRPr="54722840" w:rsidR="0088247D">
        <w:rPr>
          <w:rFonts w:eastAsia="Times New Roman" w:cs="Times New Roman"/>
          <w:spacing w:val="21"/>
        </w:rPr>
        <w:t xml:space="preserve"> </w:t>
      </w:r>
      <w:r w:rsidRPr="54722840" w:rsidR="0088247D">
        <w:rPr>
          <w:rFonts w:eastAsia="Times New Roman" w:cs="Times New Roman"/>
          <w:spacing w:val="2"/>
        </w:rPr>
        <w:t>po</w:t>
      </w:r>
      <w:r w:rsidRPr="54722840" w:rsidR="0088247D">
        <w:rPr>
          <w:rFonts w:eastAsia="Times New Roman" w:cs="Times New Roman"/>
          <w:spacing w:val="1"/>
        </w:rPr>
        <w:t>licie</w:t>
      </w:r>
      <w:r w:rsidRPr="54722840" w:rsidR="0088247D">
        <w:rPr>
          <w:rFonts w:eastAsia="Times New Roman" w:cs="Times New Roman"/>
        </w:rPr>
        <w:t>s</w:t>
      </w:r>
      <w:r w:rsidRPr="54722840" w:rsidR="0088247D">
        <w:rPr>
          <w:rFonts w:eastAsia="Times New Roman" w:cs="Times New Roman"/>
          <w:spacing w:val="22"/>
        </w:rPr>
        <w:t xml:space="preserve"> </w:t>
      </w:r>
      <w:r w:rsidRPr="54722840" w:rsidR="0088247D">
        <w:rPr>
          <w:rFonts w:eastAsia="Times New Roman" w:cs="Times New Roman"/>
          <w:spacing w:val="1"/>
        </w:rPr>
        <w:t>i</w:t>
      </w:r>
      <w:r w:rsidRPr="54722840" w:rsidR="0088247D">
        <w:rPr>
          <w:rFonts w:eastAsia="Times New Roman" w:cs="Times New Roman"/>
        </w:rPr>
        <w:t>n</w:t>
      </w:r>
      <w:r w:rsidRPr="54722840" w:rsidR="0088247D">
        <w:rPr>
          <w:rFonts w:eastAsia="Times New Roman" w:cs="Times New Roman"/>
          <w:spacing w:val="8"/>
        </w:rPr>
        <w:t xml:space="preserve"> </w:t>
      </w:r>
      <w:r w:rsidRPr="54722840" w:rsidR="0088247D">
        <w:rPr>
          <w:rFonts w:eastAsia="Times New Roman" w:cs="Times New Roman"/>
          <w:spacing w:val="2"/>
          <w:w w:val="103"/>
        </w:rPr>
        <w:t>p</w:t>
      </w:r>
      <w:r w:rsidRPr="54722840" w:rsidR="0088247D">
        <w:rPr>
          <w:rFonts w:eastAsia="Times New Roman" w:cs="Times New Roman"/>
          <w:spacing w:val="1"/>
          <w:w w:val="103"/>
        </w:rPr>
        <w:t>lace.</w:t>
      </w:r>
    </w:p>
    <w:p w:rsidRPr="0088247D" w:rsidR="0060131A" w:rsidP="0088247D" w:rsidRDefault="0060131A" w14:paraId="78E1CF92" w14:textId="77777777">
      <w:pPr>
        <w:spacing w:after="0" w:line="253" w:lineRule="auto"/>
        <w:ind w:right="177"/>
        <w:rPr>
          <w:rFonts w:eastAsia="Times New Roman" w:cs="Times New Roman"/>
          <w:szCs w:val="24"/>
        </w:rPr>
      </w:pPr>
    </w:p>
    <w:p w:rsidR="00C72E22" w:rsidP="00A84AF0" w:rsidRDefault="00C72E22" w14:paraId="09E5069C" w14:textId="77777777">
      <w:pPr>
        <w:pStyle w:val="Heading1"/>
        <w:numPr>
          <w:ilvl w:val="0"/>
          <w:numId w:val="1"/>
        </w:numPr>
        <w:spacing w:before="0"/>
      </w:pPr>
      <w:bookmarkStart w:name="_Toc61437714" w:id="3"/>
      <w:r>
        <w:t>Scope</w:t>
      </w:r>
      <w:bookmarkEnd w:id="3"/>
    </w:p>
    <w:p w:rsidR="0060131A" w:rsidP="206ACB40" w:rsidRDefault="0060131A" w14:paraId="323B37CF" w14:textId="50F80181">
      <w:pPr>
        <w:spacing w:before="41" w:after="0"/>
        <w:ind w:right="92"/>
        <w:rPr>
          <w:rFonts w:eastAsia="Times New Roman" w:cs="Times New Roman"/>
        </w:rPr>
      </w:pPr>
      <w:r w:rsidRPr="206ACB40" w:rsidR="0060131A">
        <w:rPr>
          <w:rFonts w:eastAsia="Times New Roman" w:cs="Times New Roman"/>
          <w:spacing w:val="2"/>
        </w:rPr>
        <w:t>Th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14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po</w:t>
      </w:r>
      <w:r w:rsidRPr="206ACB40" w:rsidR="0060131A">
        <w:rPr>
          <w:rFonts w:eastAsia="Times New Roman" w:cs="Times New Roman"/>
          <w:spacing w:val="1"/>
        </w:rPr>
        <w:t>lic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c</w:t>
      </w:r>
      <w:r w:rsidRPr="206ACB40" w:rsidR="0060131A">
        <w:rPr>
          <w:rFonts w:eastAsia="Times New Roman" w:cs="Times New Roman"/>
          <w:spacing w:val="2"/>
        </w:rPr>
        <w:t>ov</w:t>
      </w:r>
      <w:r w:rsidRPr="206ACB40" w:rsidR="0060131A">
        <w:rPr>
          <w:rFonts w:eastAsia="Times New Roman" w:cs="Times New Roman"/>
          <w:spacing w:val="1"/>
        </w:rPr>
        <w:t>er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20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al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w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</w:rPr>
        <w:t>b</w:t>
      </w:r>
      <w:r w:rsidRPr="206ACB40" w:rsidR="0060131A">
        <w:rPr>
          <w:rFonts w:eastAsia="Times New Roman" w:cs="Times New Roman"/>
          <w:spacing w:val="13"/>
        </w:rPr>
        <w:t xml:space="preserve"> </w:t>
      </w:r>
      <w:ins w:author="Anjaly T A" w:date="2022-09-06T11:34:57.399Z" w:id="995685733">
        <w:r w:rsidRPr="206ACB40" w:rsidR="282D371D">
          <w:rPr>
            <w:rFonts w:eastAsia="Times New Roman" w:cs="Times New Roman"/>
            <w:spacing w:val="13"/>
          </w:rPr>
          <w:t xml:space="preserve">and mobile </w:t>
        </w:r>
      </w:ins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pp</w:t>
      </w:r>
      <w:r w:rsidRPr="206ACB40" w:rsidR="0060131A">
        <w:rPr>
          <w:rFonts w:eastAsia="Times New Roman" w:cs="Times New Roman"/>
          <w:spacing w:val="1"/>
        </w:rPr>
        <w:t>licati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spacing w:val="2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sec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rit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2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assess</w:t>
      </w:r>
      <w:r w:rsidRPr="206ACB40" w:rsidR="0060131A">
        <w:rPr>
          <w:rFonts w:eastAsia="Times New Roman" w:cs="Times New Roman"/>
          <w:spacing w:val="2"/>
        </w:rPr>
        <w:t>m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3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re</w:t>
      </w:r>
      <w:r w:rsidRPr="206ACB40" w:rsidR="0060131A">
        <w:rPr>
          <w:rFonts w:eastAsia="Times New Roman" w:cs="Times New Roman"/>
          <w:spacing w:val="2"/>
        </w:rPr>
        <w:t>qu</w:t>
      </w:r>
      <w:r w:rsidRPr="206ACB40" w:rsidR="0060131A">
        <w:rPr>
          <w:rFonts w:eastAsia="Times New Roman" w:cs="Times New Roman"/>
          <w:spacing w:val="1"/>
        </w:rPr>
        <w:t>este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6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nd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v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du</w:t>
      </w:r>
      <w:r w:rsidRPr="206ACB40" w:rsidR="0060131A">
        <w:rPr>
          <w:rFonts w:eastAsia="Times New Roman" w:cs="Times New Roman"/>
          <w:spacing w:val="1"/>
        </w:rPr>
        <w:t>al</w:t>
      </w:r>
      <w:r w:rsidRPr="206ACB40" w:rsidR="0060131A">
        <w:rPr>
          <w:rFonts w:eastAsia="Times New Roman" w:cs="Times New Roman"/>
        </w:rPr>
        <w:t>,</w:t>
      </w:r>
      <w:r w:rsidRPr="206ACB40" w:rsidR="0060131A">
        <w:rPr>
          <w:rFonts w:eastAsia="Times New Roman" w:cs="Times New Roman"/>
          <w:spacing w:val="2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g</w:t>
      </w:r>
      <w:r w:rsidRPr="206ACB40" w:rsidR="0060131A">
        <w:rPr>
          <w:rFonts w:eastAsia="Times New Roman" w:cs="Times New Roman"/>
          <w:spacing w:val="1"/>
        </w:rPr>
        <w:t>r</w:t>
      </w:r>
      <w:r w:rsidRPr="206ACB40" w:rsidR="0060131A">
        <w:rPr>
          <w:rFonts w:eastAsia="Times New Roman" w:cs="Times New Roman"/>
          <w:spacing w:val="2"/>
        </w:rPr>
        <w:t>ou</w:t>
      </w:r>
      <w:r w:rsidRPr="206ACB40" w:rsidR="0060131A">
        <w:rPr>
          <w:rFonts w:eastAsia="Times New Roman" w:cs="Times New Roman"/>
        </w:rPr>
        <w:t>p</w:t>
      </w:r>
      <w:r w:rsidRPr="206ACB40" w:rsidR="0060131A">
        <w:rPr>
          <w:rFonts w:eastAsia="Times New Roman" w:cs="Times New Roman"/>
          <w:spacing w:val="17"/>
        </w:rPr>
        <w:t xml:space="preserve"> </w:t>
      </w:r>
      <w:r w:rsidRPr="206ACB40" w:rsidR="0060131A">
        <w:rPr>
          <w:rFonts w:eastAsia="Times New Roman" w:cs="Times New Roman"/>
          <w:spacing w:val="2"/>
          <w:w w:val="103"/>
        </w:rPr>
        <w:t>o</w:t>
      </w:r>
      <w:r w:rsidRPr="206ACB40" w:rsidR="0060131A">
        <w:rPr>
          <w:rFonts w:eastAsia="Times New Roman" w:cs="Times New Roman"/>
          <w:w w:val="103"/>
        </w:rPr>
        <w:t xml:space="preserve">r </w:t>
      </w:r>
      <w:r w:rsidRPr="206ACB40" w:rsidR="0060131A">
        <w:rPr>
          <w:rFonts w:eastAsia="Times New Roman" w:cs="Times New Roman"/>
          <w:spacing w:val="2"/>
        </w:rPr>
        <w:t>d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p</w:t>
      </w:r>
      <w:r w:rsidRPr="206ACB40" w:rsidR="0060131A">
        <w:rPr>
          <w:rFonts w:eastAsia="Times New Roman" w:cs="Times New Roman"/>
          <w:spacing w:val="1"/>
        </w:rPr>
        <w:t>art</w:t>
      </w:r>
      <w:r w:rsidRPr="206ACB40" w:rsidR="0060131A">
        <w:rPr>
          <w:rFonts w:eastAsia="Times New Roman" w:cs="Times New Roman"/>
          <w:spacing w:val="2"/>
        </w:rPr>
        <w:t>m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t</w:t>
      </w:r>
      <w:r w:rsidRPr="206ACB40" w:rsidR="0060131A">
        <w:rPr>
          <w:rFonts w:eastAsia="Times New Roman" w:cs="Times New Roman"/>
          <w:spacing w:val="2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f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r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  <w:spacing w:val="2"/>
        </w:rPr>
        <w:t>h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pu</w:t>
      </w:r>
      <w:r w:rsidRPr="206ACB40" w:rsidR="0060131A">
        <w:rPr>
          <w:rFonts w:eastAsia="Times New Roman" w:cs="Times New Roman"/>
          <w:spacing w:val="1"/>
        </w:rPr>
        <w:t>r</w:t>
      </w:r>
      <w:r w:rsidRPr="206ACB40" w:rsidR="0060131A">
        <w:rPr>
          <w:rFonts w:eastAsia="Times New Roman" w:cs="Times New Roman"/>
          <w:spacing w:val="2"/>
        </w:rPr>
        <w:t>po</w:t>
      </w:r>
      <w:r w:rsidRPr="206ACB40" w:rsidR="0060131A">
        <w:rPr>
          <w:rFonts w:eastAsia="Times New Roman" w:cs="Times New Roman"/>
          <w:spacing w:val="1"/>
        </w:rPr>
        <w:t>se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24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f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m</w:t>
      </w:r>
      <w:r w:rsidRPr="206ACB40" w:rsidR="0060131A">
        <w:rPr>
          <w:rFonts w:eastAsia="Times New Roman" w:cs="Times New Roman"/>
          <w:spacing w:val="1"/>
        </w:rPr>
        <w:t>ai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tai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g</w:t>
      </w:r>
      <w:r w:rsidRPr="206ACB40" w:rsidR="0060131A">
        <w:rPr>
          <w:rFonts w:eastAsia="Times New Roman" w:cs="Times New Roman"/>
          <w:spacing w:val="3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  <w:spacing w:val="2"/>
        </w:rPr>
        <w:t>h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sec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rit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2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po</w:t>
      </w:r>
      <w:r w:rsidRPr="206ACB40" w:rsidR="0060131A">
        <w:rPr>
          <w:rFonts w:eastAsia="Times New Roman" w:cs="Times New Roman"/>
          <w:spacing w:val="1"/>
        </w:rPr>
        <w:t>st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re</w:t>
      </w:r>
      <w:r w:rsidRPr="206ACB40" w:rsidR="0060131A">
        <w:rPr>
          <w:rFonts w:eastAsia="Times New Roman" w:cs="Times New Roman"/>
        </w:rPr>
        <w:t>,</w:t>
      </w:r>
      <w:r w:rsidRPr="206ACB40" w:rsidR="0060131A">
        <w:rPr>
          <w:rFonts w:eastAsia="Times New Roman" w:cs="Times New Roman"/>
          <w:spacing w:val="23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c</w:t>
      </w:r>
      <w:r w:rsidRPr="206ACB40" w:rsidR="0060131A">
        <w:rPr>
          <w:rFonts w:eastAsia="Times New Roman" w:cs="Times New Roman"/>
          <w:spacing w:val="2"/>
        </w:rPr>
        <w:t>omp</w:t>
      </w:r>
      <w:r w:rsidRPr="206ACB40" w:rsidR="0060131A">
        <w:rPr>
          <w:rFonts w:eastAsia="Times New Roman" w:cs="Times New Roman"/>
          <w:spacing w:val="1"/>
        </w:rPr>
        <w:t>lia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ce</w:t>
      </w:r>
      <w:r w:rsidRPr="206ACB40" w:rsidR="0060131A">
        <w:rPr>
          <w:rFonts w:eastAsia="Times New Roman" w:cs="Times New Roman"/>
        </w:rPr>
        <w:t>,</w:t>
      </w:r>
      <w:r w:rsidRPr="206ACB40" w:rsidR="0060131A">
        <w:rPr>
          <w:rFonts w:eastAsia="Times New Roman" w:cs="Times New Roman"/>
          <w:spacing w:val="3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ris</w:t>
      </w:r>
      <w:r w:rsidRPr="206ACB40" w:rsidR="0060131A">
        <w:rPr>
          <w:rFonts w:eastAsia="Times New Roman" w:cs="Times New Roman"/>
        </w:rPr>
        <w:t>k</w:t>
      </w:r>
      <w:r w:rsidRPr="206ACB40" w:rsidR="0060131A">
        <w:rPr>
          <w:rFonts w:eastAsia="Times New Roman" w:cs="Times New Roman"/>
          <w:spacing w:val="13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m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g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m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,</w:t>
      </w:r>
      <w:r w:rsidRPr="206ACB40" w:rsidR="0060131A">
        <w:rPr>
          <w:rFonts w:eastAsia="Times New Roman" w:cs="Times New Roman"/>
          <w:spacing w:val="34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1"/>
          <w:w w:val="103"/>
        </w:rPr>
        <w:t>c</w:t>
      </w:r>
      <w:r w:rsidRPr="206ACB40" w:rsidR="0060131A">
        <w:rPr>
          <w:rFonts w:eastAsia="Times New Roman" w:cs="Times New Roman"/>
          <w:spacing w:val="2"/>
          <w:w w:val="103"/>
        </w:rPr>
        <w:t>h</w:t>
      </w:r>
      <w:r w:rsidRPr="206ACB40" w:rsidR="0060131A">
        <w:rPr>
          <w:rFonts w:eastAsia="Times New Roman" w:cs="Times New Roman"/>
          <w:spacing w:val="1"/>
          <w:w w:val="103"/>
        </w:rPr>
        <w:t>a</w:t>
      </w:r>
      <w:r w:rsidRPr="206ACB40" w:rsidR="0060131A">
        <w:rPr>
          <w:rFonts w:eastAsia="Times New Roman" w:cs="Times New Roman"/>
          <w:spacing w:val="2"/>
          <w:w w:val="103"/>
        </w:rPr>
        <w:t>ng</w:t>
      </w:r>
      <w:r w:rsidRPr="206ACB40" w:rsidR="0060131A">
        <w:rPr>
          <w:rFonts w:eastAsia="Times New Roman" w:cs="Times New Roman"/>
          <w:w w:val="103"/>
        </w:rPr>
        <w:t xml:space="preserve">e </w:t>
      </w:r>
      <w:r w:rsidRPr="206ACB40" w:rsidR="0060131A">
        <w:rPr>
          <w:rFonts w:eastAsia="Times New Roman" w:cs="Times New Roman"/>
          <w:spacing w:val="1"/>
        </w:rPr>
        <w:t>c</w:t>
      </w:r>
      <w:r w:rsidRPr="206ACB40" w:rsidR="0060131A">
        <w:rPr>
          <w:rFonts w:eastAsia="Times New Roman" w:cs="Times New Roman"/>
          <w:spacing w:val="2"/>
        </w:rPr>
        <w:t>on</w:t>
      </w:r>
      <w:r w:rsidRPr="206ACB40" w:rsidR="0060131A">
        <w:rPr>
          <w:rFonts w:eastAsia="Times New Roman" w:cs="Times New Roman"/>
          <w:spacing w:val="1"/>
        </w:rPr>
        <w:t>tr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19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f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tec</w:t>
      </w:r>
      <w:r w:rsidRPr="206ACB40" w:rsidR="0060131A">
        <w:rPr>
          <w:rFonts w:eastAsia="Times New Roman" w:cs="Times New Roman"/>
          <w:spacing w:val="2"/>
        </w:rPr>
        <w:t>hno</w:t>
      </w:r>
      <w:r w:rsidRPr="206ACB40" w:rsidR="0060131A">
        <w:rPr>
          <w:rFonts w:eastAsia="Times New Roman" w:cs="Times New Roman"/>
          <w:spacing w:val="1"/>
        </w:rPr>
        <w:t>l</w:t>
      </w:r>
      <w:r w:rsidRPr="206ACB40" w:rsidR="0060131A">
        <w:rPr>
          <w:rFonts w:eastAsia="Times New Roman" w:cs="Times New Roman"/>
          <w:spacing w:val="2"/>
        </w:rPr>
        <w:t>og</w:t>
      </w:r>
      <w:r w:rsidRPr="206ACB40" w:rsidR="0060131A">
        <w:rPr>
          <w:rFonts w:eastAsia="Times New Roman" w:cs="Times New Roman"/>
          <w:spacing w:val="1"/>
        </w:rPr>
        <w:t>ie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33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s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</w:rPr>
        <w:t>t</w:t>
      </w:r>
      <w:r w:rsidRPr="206ACB40" w:rsidR="0060131A">
        <w:rPr>
          <w:rFonts w:eastAsia="Times New Roman" w:cs="Times New Roman"/>
          <w:spacing w:val="8"/>
        </w:rPr>
        <w:t xml:space="preserve"> </w:t>
      </w:r>
      <w:proofErr w:type="spellStart"/>
      <w:r w:rsidRPr="206ACB40" w:rsidR="0073224B">
        <w:rPr>
          <w:rFonts w:eastAsia="Times New Roman" w:cs="Times New Roman"/>
          <w:spacing w:val="2"/>
          <w:w w:val="103"/>
        </w:rPr>
        <w:t>Xtracap</w:t>
      </w:r>
      <w:proofErr w:type="spellEnd"/>
    </w:p>
    <w:p w:rsidRPr="0060131A" w:rsidR="0060131A" w:rsidP="0060131A" w:rsidRDefault="0060131A" w14:paraId="24D8CF53" w14:textId="77777777">
      <w:pPr>
        <w:spacing w:before="41" w:after="0"/>
        <w:ind w:right="92"/>
        <w:rPr>
          <w:rFonts w:eastAsia="Times New Roman" w:cs="Times New Roman"/>
          <w:szCs w:val="24"/>
        </w:rPr>
      </w:pPr>
    </w:p>
    <w:p w:rsidR="0060131A" w:rsidP="206ACB40" w:rsidRDefault="0060131A" w14:paraId="2C9675CD" w14:textId="5219BC4F">
      <w:pPr>
        <w:spacing w:after="0"/>
        <w:ind w:right="238"/>
        <w:rPr>
          <w:rFonts w:eastAsia="Times New Roman" w:cs="Times New Roman"/>
        </w:rPr>
      </w:pPr>
      <w:r w:rsidRPr="206ACB40" w:rsidR="0060131A">
        <w:rPr>
          <w:rFonts w:eastAsia="Times New Roman" w:cs="Times New Roman"/>
          <w:spacing w:val="2"/>
        </w:rPr>
        <w:t>A</w:t>
      </w:r>
      <w:r w:rsidRPr="206ACB40" w:rsidR="0060131A">
        <w:rPr>
          <w:rFonts w:eastAsia="Times New Roman" w:cs="Times New Roman"/>
          <w:spacing w:val="1"/>
        </w:rPr>
        <w:t>l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pp</w:t>
      </w:r>
      <w:r w:rsidRPr="206ACB40" w:rsidR="0060131A">
        <w:rPr>
          <w:rFonts w:eastAsia="Times New Roman" w:cs="Times New Roman"/>
          <w:spacing w:val="1"/>
        </w:rPr>
        <w:t>licati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spacing w:val="2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sec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rit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2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assess</w:t>
      </w:r>
      <w:r w:rsidRPr="206ACB40" w:rsidR="0060131A">
        <w:rPr>
          <w:rFonts w:eastAsia="Times New Roman" w:cs="Times New Roman"/>
          <w:spacing w:val="3"/>
        </w:rPr>
        <w:t>m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3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w</w:t>
      </w:r>
      <w:r w:rsidRPr="206ACB40" w:rsidR="0060131A">
        <w:rPr>
          <w:rFonts w:eastAsia="Times New Roman" w:cs="Times New Roman"/>
          <w:spacing w:val="1"/>
        </w:rPr>
        <w:t>il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</w:t>
      </w:r>
      <w:r w:rsidRPr="206ACB40" w:rsidR="0060131A">
        <w:rPr>
          <w:rFonts w:eastAsia="Times New Roman" w:cs="Times New Roman"/>
          <w:spacing w:val="1"/>
        </w:rPr>
        <w:t>erf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  <w:spacing w:val="1"/>
        </w:rPr>
        <w:t>r</w:t>
      </w:r>
      <w:r w:rsidRPr="206ACB40" w:rsidR="0060131A">
        <w:rPr>
          <w:rFonts w:eastAsia="Times New Roman" w:cs="Times New Roman"/>
          <w:spacing w:val="3"/>
        </w:rPr>
        <w:t>m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d</w:t>
      </w:r>
      <w:r w:rsidRPr="206ACB40" w:rsidR="0060131A">
        <w:rPr>
          <w:rFonts w:eastAsia="Times New Roman" w:cs="Times New Roman"/>
          <w:spacing w:val="1"/>
        </w:rPr>
        <w:t>ele</w:t>
      </w:r>
      <w:r w:rsidRPr="206ACB40" w:rsidR="0060131A">
        <w:rPr>
          <w:rFonts w:eastAsia="Times New Roman" w:cs="Times New Roman"/>
          <w:spacing w:val="2"/>
        </w:rPr>
        <w:t>g</w:t>
      </w:r>
      <w:r w:rsidRPr="206ACB40" w:rsidR="0060131A">
        <w:rPr>
          <w:rFonts w:eastAsia="Times New Roman" w:cs="Times New Roman"/>
          <w:spacing w:val="1"/>
        </w:rPr>
        <w:t>ate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6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sec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rit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2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</w:t>
      </w:r>
      <w:r w:rsidRPr="206ACB40" w:rsidR="0060131A">
        <w:rPr>
          <w:rFonts w:eastAsia="Times New Roman" w:cs="Times New Roman"/>
          <w:spacing w:val="1"/>
        </w:rPr>
        <w:t>ers</w:t>
      </w:r>
      <w:r w:rsidRPr="206ACB40" w:rsidR="0060131A">
        <w:rPr>
          <w:rFonts w:eastAsia="Times New Roman" w:cs="Times New Roman"/>
          <w:spacing w:val="2"/>
        </w:rPr>
        <w:t>onn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25"/>
        </w:rPr>
        <w:t xml:space="preserve"> </w:t>
      </w:r>
      <w:r w:rsidRPr="206ACB40" w:rsidR="0060131A">
        <w:rPr>
          <w:rFonts w:eastAsia="Times New Roman" w:cs="Times New Roman"/>
          <w:spacing w:val="1"/>
          <w:w w:val="103"/>
        </w:rPr>
        <w:t>eit</w:t>
      </w:r>
      <w:r w:rsidRPr="206ACB40" w:rsidR="0060131A">
        <w:rPr>
          <w:rFonts w:eastAsia="Times New Roman" w:cs="Times New Roman"/>
          <w:spacing w:val="2"/>
          <w:w w:val="103"/>
        </w:rPr>
        <w:t>h</w:t>
      </w:r>
      <w:r w:rsidRPr="206ACB40" w:rsidR="0060131A">
        <w:rPr>
          <w:rFonts w:eastAsia="Times New Roman" w:cs="Times New Roman"/>
          <w:spacing w:val="1"/>
          <w:w w:val="103"/>
        </w:rPr>
        <w:t>e</w:t>
      </w:r>
      <w:r w:rsidRPr="206ACB40" w:rsidR="0060131A">
        <w:rPr>
          <w:rFonts w:eastAsia="Times New Roman" w:cs="Times New Roman"/>
          <w:w w:val="103"/>
        </w:rPr>
        <w:t xml:space="preserve">r 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mp</w:t>
      </w:r>
      <w:r w:rsidRPr="206ACB40" w:rsidR="0060131A">
        <w:rPr>
          <w:rFonts w:eastAsia="Times New Roman" w:cs="Times New Roman"/>
          <w:spacing w:val="1"/>
        </w:rPr>
        <w:t>l</w:t>
      </w:r>
      <w:r w:rsidRPr="206ACB40" w:rsidR="0060131A">
        <w:rPr>
          <w:rFonts w:eastAsia="Times New Roman" w:cs="Times New Roman"/>
          <w:spacing w:val="2"/>
        </w:rPr>
        <w:t>oy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6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r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c</w:t>
      </w:r>
      <w:r w:rsidRPr="206ACB40" w:rsidR="0060131A">
        <w:rPr>
          <w:rFonts w:eastAsia="Times New Roman" w:cs="Times New Roman"/>
          <w:spacing w:val="2"/>
        </w:rPr>
        <w:t>on</w:t>
      </w:r>
      <w:r w:rsidRPr="206ACB40" w:rsidR="0060131A">
        <w:rPr>
          <w:rFonts w:eastAsia="Times New Roman" w:cs="Times New Roman"/>
          <w:spacing w:val="1"/>
        </w:rPr>
        <w:t>tracte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0"/>
        </w:rPr>
        <w:t xml:space="preserve"> </w:t>
      </w:r>
      <w:proofErr w:type="spellStart"/>
      <w:r w:rsidRPr="206ACB40" w:rsidR="0073224B">
        <w:rPr>
          <w:rFonts w:eastAsia="Times New Roman" w:cs="Times New Roman"/>
          <w:spacing w:val="2"/>
        </w:rPr>
        <w:t>Xtracap</w:t>
      </w:r>
      <w:proofErr w:type="spellEnd"/>
      <w:r w:rsidRPr="206ACB40" w:rsidR="0073224B">
        <w:rPr>
          <w:rFonts w:eastAsia="Times New Roman" w:cs="Times New Roman"/>
          <w:spacing w:val="2"/>
        </w:rPr>
        <w:t>.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A</w:t>
      </w:r>
      <w:r w:rsidRPr="206ACB40" w:rsidR="0060131A">
        <w:rPr>
          <w:rFonts w:eastAsia="Times New Roman" w:cs="Times New Roman"/>
          <w:spacing w:val="1"/>
        </w:rPr>
        <w:t>l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fi</w:t>
      </w:r>
      <w:r w:rsidRPr="206ACB40" w:rsidR="0060131A">
        <w:rPr>
          <w:rFonts w:eastAsia="Times New Roman" w:cs="Times New Roman"/>
          <w:spacing w:val="2"/>
        </w:rPr>
        <w:t>nd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ng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23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ar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c</w:t>
      </w:r>
      <w:r w:rsidRPr="206ACB40" w:rsidR="0060131A">
        <w:rPr>
          <w:rFonts w:eastAsia="Times New Roman" w:cs="Times New Roman"/>
          <w:spacing w:val="2"/>
        </w:rPr>
        <w:t>on</w:t>
      </w:r>
      <w:r w:rsidRPr="206ACB40" w:rsidR="0060131A">
        <w:rPr>
          <w:rFonts w:eastAsia="Times New Roman" w:cs="Times New Roman"/>
          <w:spacing w:val="1"/>
        </w:rPr>
        <w:t>si</w:t>
      </w:r>
      <w:r w:rsidRPr="206ACB40" w:rsidR="0060131A">
        <w:rPr>
          <w:rFonts w:eastAsia="Times New Roman" w:cs="Times New Roman"/>
          <w:spacing w:val="2"/>
        </w:rPr>
        <w:t>d</w:t>
      </w:r>
      <w:r w:rsidRPr="206ACB40" w:rsidR="0060131A">
        <w:rPr>
          <w:rFonts w:eastAsia="Times New Roman" w:cs="Times New Roman"/>
          <w:spacing w:val="1"/>
        </w:rPr>
        <w:t>ere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c</w:t>
      </w:r>
      <w:r w:rsidRPr="206ACB40" w:rsidR="0060131A">
        <w:rPr>
          <w:rFonts w:eastAsia="Times New Roman" w:cs="Times New Roman"/>
          <w:spacing w:val="2"/>
        </w:rPr>
        <w:t>on</w:t>
      </w:r>
      <w:r w:rsidRPr="206ACB40" w:rsidR="0060131A">
        <w:rPr>
          <w:rFonts w:eastAsia="Times New Roman" w:cs="Times New Roman"/>
          <w:spacing w:val="1"/>
        </w:rPr>
        <w:t>fi</w:t>
      </w:r>
      <w:r w:rsidRPr="206ACB40" w:rsidR="0060131A">
        <w:rPr>
          <w:rFonts w:eastAsia="Times New Roman" w:cs="Times New Roman"/>
          <w:spacing w:val="2"/>
        </w:rPr>
        <w:t>d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tia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30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ar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o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2"/>
          <w:w w:val="103"/>
        </w:rPr>
        <w:t>b</w:t>
      </w:r>
      <w:r w:rsidRPr="206ACB40" w:rsidR="0060131A">
        <w:rPr>
          <w:rFonts w:eastAsia="Times New Roman" w:cs="Times New Roman"/>
          <w:w w:val="103"/>
        </w:rPr>
        <w:t xml:space="preserve">e </w:t>
      </w:r>
      <w:r w:rsidRPr="206ACB40" w:rsidR="0060131A">
        <w:rPr>
          <w:rFonts w:eastAsia="Times New Roman" w:cs="Times New Roman"/>
          <w:spacing w:val="2"/>
        </w:rPr>
        <w:t>d</w:t>
      </w:r>
      <w:r w:rsidRPr="206ACB40" w:rsidR="0060131A">
        <w:rPr>
          <w:rFonts w:eastAsia="Times New Roman" w:cs="Times New Roman"/>
          <w:spacing w:val="1"/>
        </w:rPr>
        <w:t>istri</w:t>
      </w:r>
      <w:r w:rsidRPr="206ACB40" w:rsidR="0060131A">
        <w:rPr>
          <w:rFonts w:eastAsia="Times New Roman" w:cs="Times New Roman"/>
          <w:spacing w:val="2"/>
        </w:rPr>
        <w:t>bu</w:t>
      </w:r>
      <w:r w:rsidRPr="206ACB40" w:rsidR="0060131A">
        <w:rPr>
          <w:rFonts w:eastAsia="Times New Roman" w:cs="Times New Roman"/>
          <w:spacing w:val="1"/>
        </w:rPr>
        <w:t>te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o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</w:t>
      </w:r>
      <w:r w:rsidRPr="206ACB40" w:rsidR="0060131A">
        <w:rPr>
          <w:rFonts w:eastAsia="Times New Roman" w:cs="Times New Roman"/>
          <w:spacing w:val="1"/>
        </w:rPr>
        <w:t>ers</w:t>
      </w:r>
      <w:r w:rsidRPr="206ACB40" w:rsidR="0060131A">
        <w:rPr>
          <w:rFonts w:eastAsia="Times New Roman" w:cs="Times New Roman"/>
          <w:spacing w:val="2"/>
        </w:rPr>
        <w:t>on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21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</w:rPr>
        <w:t>a</w:t>
      </w:r>
      <w:r w:rsidRPr="206ACB40" w:rsidR="0060131A">
        <w:rPr>
          <w:rFonts w:eastAsia="Times New Roman" w:cs="Times New Roman"/>
          <w:spacing w:val="7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“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ee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17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o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know</w:t>
      </w:r>
      <w:r w:rsidRPr="206ACB40" w:rsidR="0060131A">
        <w:rPr>
          <w:rFonts w:eastAsia="Times New Roman" w:cs="Times New Roman"/>
        </w:rPr>
        <w:t>”</w:t>
      </w:r>
      <w:r w:rsidRPr="206ACB40" w:rsidR="0060131A">
        <w:rPr>
          <w:rFonts w:eastAsia="Times New Roman" w:cs="Times New Roman"/>
          <w:spacing w:val="1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  <w:spacing w:val="1"/>
        </w:rPr>
        <w:t>asis</w:t>
      </w:r>
      <w:r w:rsidRPr="206ACB40" w:rsidR="0060131A">
        <w:rPr>
          <w:rFonts w:eastAsia="Times New Roman" w:cs="Times New Roman"/>
        </w:rPr>
        <w:t xml:space="preserve">. </w:t>
      </w:r>
      <w:r w:rsidRPr="206ACB40" w:rsidR="0060131A">
        <w:rPr>
          <w:rFonts w:eastAsia="Times New Roman" w:cs="Times New Roman"/>
          <w:spacing w:val="19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D</w:t>
      </w:r>
      <w:r w:rsidRPr="206ACB40" w:rsidR="0060131A">
        <w:rPr>
          <w:rFonts w:eastAsia="Times New Roman" w:cs="Times New Roman"/>
          <w:spacing w:val="1"/>
        </w:rPr>
        <w:t>istri</w:t>
      </w:r>
      <w:r w:rsidRPr="206ACB40" w:rsidR="0060131A">
        <w:rPr>
          <w:rFonts w:eastAsia="Times New Roman" w:cs="Times New Roman"/>
          <w:spacing w:val="2"/>
        </w:rPr>
        <w:t>bu</w:t>
      </w:r>
      <w:r w:rsidRPr="206ACB40" w:rsidR="0060131A">
        <w:rPr>
          <w:rFonts w:eastAsia="Times New Roman" w:cs="Times New Roman"/>
          <w:spacing w:val="1"/>
        </w:rPr>
        <w:t>ti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spacing w:val="3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f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fi</w:t>
      </w:r>
      <w:r w:rsidRPr="206ACB40" w:rsidR="0060131A">
        <w:rPr>
          <w:rFonts w:eastAsia="Times New Roman" w:cs="Times New Roman"/>
          <w:spacing w:val="2"/>
        </w:rPr>
        <w:t>nd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ng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23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ou</w:t>
      </w:r>
      <w:r w:rsidRPr="206ACB40" w:rsidR="0060131A">
        <w:rPr>
          <w:rFonts w:eastAsia="Times New Roman" w:cs="Times New Roman"/>
          <w:spacing w:val="1"/>
        </w:rPr>
        <w:t>tsi</w:t>
      </w:r>
      <w:r w:rsidRPr="206ACB40" w:rsidR="0060131A">
        <w:rPr>
          <w:rFonts w:eastAsia="Times New Roman" w:cs="Times New Roman"/>
          <w:spacing w:val="2"/>
        </w:rPr>
        <w:t>d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20"/>
        </w:rPr>
        <w:t xml:space="preserve"> </w:t>
      </w:r>
      <w:r w:rsidRPr="206ACB40" w:rsidR="0060131A">
        <w:rPr>
          <w:rFonts w:eastAsia="Times New Roman" w:cs="Times New Roman"/>
          <w:spacing w:val="2"/>
          <w:w w:val="103"/>
        </w:rPr>
        <w:t>o</w:t>
      </w:r>
      <w:r w:rsidRPr="206ACB40" w:rsidR="0060131A">
        <w:rPr>
          <w:rFonts w:eastAsia="Times New Roman" w:cs="Times New Roman"/>
          <w:w w:val="103"/>
        </w:rPr>
        <w:t>f</w:t>
      </w:r>
      <w:r w:rsidRPr="206ACB40" w:rsidR="006D7D5D">
        <w:rPr>
          <w:rFonts w:eastAsia="Times New Roman" w:cs="Times New Roman"/>
        </w:rPr>
        <w:t xml:space="preserve"> </w:t>
      </w:r>
      <w:proofErr w:type="spellStart"/>
      <w:r w:rsidRPr="206ACB40" w:rsidR="0073224B">
        <w:rPr>
          <w:rFonts w:eastAsia="Times New Roman" w:cs="Times New Roman"/>
          <w:spacing w:val="2"/>
        </w:rPr>
        <w:t>Xtracap</w:t>
      </w:r>
      <w:proofErr w:type="spellEnd"/>
      <w:r w:rsidRPr="206ACB40" w:rsidR="0060131A">
        <w:rPr>
          <w:rFonts w:eastAsia="Times New Roman" w:cs="Times New Roman"/>
          <w:b w:val="1"/>
          <w:bCs w:val="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strictl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20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</w:t>
      </w:r>
      <w:r w:rsidRPr="206ACB40" w:rsidR="0060131A">
        <w:rPr>
          <w:rFonts w:eastAsia="Times New Roman" w:cs="Times New Roman"/>
          <w:spacing w:val="1"/>
        </w:rPr>
        <w:t>r</w:t>
      </w:r>
      <w:r w:rsidRPr="206ACB40" w:rsidR="0060131A">
        <w:rPr>
          <w:rFonts w:eastAsia="Times New Roman" w:cs="Times New Roman"/>
          <w:spacing w:val="2"/>
        </w:rPr>
        <w:t>oh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  <w:spacing w:val="1"/>
        </w:rPr>
        <w:t>it</w:t>
      </w:r>
      <w:r w:rsidRPr="206ACB40" w:rsidR="0060131A">
        <w:rPr>
          <w:rFonts w:eastAsia="Times New Roman" w:cs="Times New Roman"/>
          <w:spacing w:val="2"/>
        </w:rPr>
        <w:t>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7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un</w:t>
      </w:r>
      <w:r w:rsidRPr="206ACB40" w:rsidR="0060131A">
        <w:rPr>
          <w:rFonts w:eastAsia="Times New Roman" w:cs="Times New Roman"/>
          <w:spacing w:val="1"/>
        </w:rPr>
        <w:t>les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1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pp</w:t>
      </w:r>
      <w:r w:rsidRPr="206ACB40" w:rsidR="0060131A">
        <w:rPr>
          <w:rFonts w:eastAsia="Times New Roman" w:cs="Times New Roman"/>
          <w:spacing w:val="1"/>
        </w:rPr>
        <w:t>r</w:t>
      </w:r>
      <w:r w:rsidRPr="206ACB40" w:rsidR="0060131A">
        <w:rPr>
          <w:rFonts w:eastAsia="Times New Roman" w:cs="Times New Roman"/>
          <w:spacing w:val="2"/>
        </w:rPr>
        <w:t>ov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5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  <w:spacing w:val="2"/>
        </w:rPr>
        <w:t>h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Ch</w:t>
      </w:r>
      <w:r w:rsidRPr="206ACB40" w:rsidR="0060131A">
        <w:rPr>
          <w:rFonts w:eastAsia="Times New Roman" w:cs="Times New Roman"/>
          <w:spacing w:val="1"/>
        </w:rPr>
        <w:t>ie</w:t>
      </w:r>
      <w:r w:rsidRPr="206ACB40" w:rsidR="0060131A">
        <w:rPr>
          <w:rFonts w:eastAsia="Times New Roman" w:cs="Times New Roman"/>
        </w:rPr>
        <w:t>f</w:t>
      </w:r>
      <w:r w:rsidRPr="206ACB40" w:rsidR="0060131A">
        <w:rPr>
          <w:rFonts w:eastAsia="Times New Roman" w:cs="Times New Roman"/>
          <w:spacing w:val="17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f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  <w:spacing w:val="1"/>
        </w:rPr>
        <w:t>r</w:t>
      </w:r>
      <w:r w:rsidRPr="206ACB40" w:rsidR="0060131A">
        <w:rPr>
          <w:rFonts w:eastAsia="Times New Roman" w:cs="Times New Roman"/>
          <w:spacing w:val="2"/>
        </w:rPr>
        <w:t>m</w:t>
      </w:r>
      <w:r w:rsidRPr="206ACB40" w:rsidR="0060131A">
        <w:rPr>
          <w:rFonts w:eastAsia="Times New Roman" w:cs="Times New Roman"/>
          <w:spacing w:val="1"/>
        </w:rPr>
        <w:t>ati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spacing w:val="31"/>
        </w:rPr>
        <w:t xml:space="preserve"> </w:t>
      </w:r>
      <w:r w:rsidRPr="206ACB40" w:rsidR="0060131A">
        <w:rPr>
          <w:rFonts w:eastAsia="Times New Roman" w:cs="Times New Roman"/>
          <w:spacing w:val="2"/>
          <w:w w:val="103"/>
        </w:rPr>
        <w:t>O</w:t>
      </w:r>
      <w:r w:rsidRPr="206ACB40" w:rsidR="0060131A">
        <w:rPr>
          <w:rFonts w:eastAsia="Times New Roman" w:cs="Times New Roman"/>
          <w:spacing w:val="1"/>
          <w:w w:val="103"/>
        </w:rPr>
        <w:t>fficer</w:t>
      </w:r>
      <w:r w:rsidRPr="206ACB40" w:rsidR="0060131A">
        <w:rPr>
          <w:rFonts w:eastAsia="Times New Roman" w:cs="Times New Roman"/>
          <w:w w:val="103"/>
        </w:rPr>
        <w:t>.</w:t>
      </w:r>
    </w:p>
    <w:p w:rsidRPr="0060131A" w:rsidR="0060131A" w:rsidP="0060131A" w:rsidRDefault="0060131A" w14:paraId="2331FA5D" w14:textId="77777777">
      <w:pPr>
        <w:spacing w:after="0"/>
        <w:ind w:right="-20"/>
        <w:rPr>
          <w:rFonts w:eastAsia="Times New Roman" w:cs="Times New Roman"/>
          <w:szCs w:val="24"/>
        </w:rPr>
      </w:pPr>
    </w:p>
    <w:p w:rsidRPr="0060131A" w:rsidR="0060131A" w:rsidP="0060131A" w:rsidRDefault="0060131A" w14:paraId="4F5E80CD" w14:textId="77777777">
      <w:r w:rsidRPr="0060131A">
        <w:rPr>
          <w:rFonts w:eastAsia="Times New Roman" w:cs="Times New Roman"/>
          <w:spacing w:val="2"/>
          <w:szCs w:val="24"/>
        </w:rPr>
        <w:t>An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relati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lti-ti</w:t>
      </w:r>
      <w:r w:rsidRPr="0060131A">
        <w:rPr>
          <w:rFonts w:eastAsia="Times New Roman" w:cs="Times New Roman"/>
          <w:spacing w:val="2"/>
          <w:szCs w:val="24"/>
        </w:rPr>
        <w:t>e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pp</w:t>
      </w:r>
      <w:r w:rsidRPr="0060131A">
        <w:rPr>
          <w:rFonts w:eastAsia="Times New Roman" w:cs="Times New Roman"/>
          <w:spacing w:val="1"/>
          <w:szCs w:val="24"/>
        </w:rPr>
        <w:t>li</w:t>
      </w:r>
      <w:r w:rsidRPr="0060131A">
        <w:rPr>
          <w:rFonts w:eastAsia="Times New Roman" w:cs="Times New Roman"/>
          <w:spacing w:val="2"/>
          <w:szCs w:val="24"/>
        </w:rPr>
        <w:t>c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oun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du</w:t>
      </w:r>
      <w:r w:rsidRPr="0060131A">
        <w:rPr>
          <w:rFonts w:eastAsia="Times New Roman" w:cs="Times New Roman"/>
          <w:spacing w:val="1"/>
          <w:szCs w:val="24"/>
        </w:rPr>
        <w:t>ri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sc</w:t>
      </w:r>
      <w:r w:rsidRPr="0060131A">
        <w:rPr>
          <w:rFonts w:eastAsia="Times New Roman" w:cs="Times New Roman"/>
          <w:spacing w:val="2"/>
          <w:szCs w:val="24"/>
        </w:rPr>
        <w:t>op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ph</w:t>
      </w:r>
      <w:r w:rsidRPr="0060131A">
        <w:rPr>
          <w:rFonts w:eastAsia="Times New Roman" w:cs="Times New Roman"/>
          <w:spacing w:val="1"/>
          <w:szCs w:val="24"/>
        </w:rPr>
        <w:t>as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cl</w:t>
      </w:r>
      <w:r w:rsidRPr="0060131A">
        <w:rPr>
          <w:rFonts w:eastAsia="Times New Roman" w:cs="Times New Roman"/>
          <w:spacing w:val="2"/>
          <w:szCs w:val="24"/>
        </w:rPr>
        <w:t>ud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un</w:t>
      </w:r>
      <w:r w:rsidRPr="0060131A">
        <w:rPr>
          <w:rFonts w:eastAsia="Times New Roman" w:cs="Times New Roman"/>
          <w:spacing w:val="1"/>
          <w:szCs w:val="24"/>
        </w:rPr>
        <w:t>les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xp</w:t>
      </w:r>
      <w:r w:rsidRPr="0060131A">
        <w:rPr>
          <w:rFonts w:eastAsia="Times New Roman" w:cs="Times New Roman"/>
          <w:spacing w:val="1"/>
          <w:szCs w:val="24"/>
        </w:rPr>
        <w:t>licitl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l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pacing w:val="2"/>
          <w:szCs w:val="24"/>
        </w:rPr>
        <w:t>ed</w:t>
      </w:r>
      <w:r w:rsidRPr="0060131A">
        <w:rPr>
          <w:rFonts w:eastAsia="Times New Roman" w:cs="Times New Roman"/>
          <w:szCs w:val="24"/>
        </w:rPr>
        <w:t xml:space="preserve">. 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L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itati</w:t>
      </w:r>
      <w:r w:rsidRPr="0060131A">
        <w:rPr>
          <w:rFonts w:eastAsia="Times New Roman" w:cs="Times New Roman"/>
          <w:spacing w:val="2"/>
          <w:szCs w:val="24"/>
        </w:rPr>
        <w:t>on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3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ub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j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stificati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do</w:t>
      </w:r>
      <w:r w:rsidRPr="0060131A">
        <w:rPr>
          <w:rFonts w:eastAsia="Times New Roman" w:cs="Times New Roman"/>
          <w:spacing w:val="1"/>
          <w:szCs w:val="24"/>
        </w:rPr>
        <w:t>c</w:t>
      </w:r>
      <w:r w:rsidRPr="0060131A">
        <w:rPr>
          <w:rFonts w:eastAsia="Times New Roman" w:cs="Times New Roman"/>
          <w:spacing w:val="2"/>
          <w:szCs w:val="24"/>
        </w:rPr>
        <w:t>um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te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ri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w w:val="103"/>
          <w:szCs w:val="24"/>
        </w:rPr>
        <w:t xml:space="preserve">o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star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assess</w:t>
      </w:r>
      <w:r w:rsidRPr="0060131A">
        <w:rPr>
          <w:rFonts w:eastAsia="Times New Roman" w:cs="Times New Roman"/>
          <w:spacing w:val="2"/>
          <w:w w:val="103"/>
          <w:szCs w:val="24"/>
        </w:rPr>
        <w:t>m</w:t>
      </w:r>
      <w:r w:rsidRPr="0060131A">
        <w:rPr>
          <w:rFonts w:eastAsia="Times New Roman" w:cs="Times New Roman"/>
          <w:spacing w:val="1"/>
          <w:w w:val="103"/>
          <w:szCs w:val="24"/>
        </w:rPr>
        <w:t>e</w:t>
      </w:r>
      <w:r w:rsidRPr="0060131A">
        <w:rPr>
          <w:rFonts w:eastAsia="Times New Roman" w:cs="Times New Roman"/>
          <w:spacing w:val="2"/>
          <w:w w:val="103"/>
          <w:szCs w:val="24"/>
        </w:rPr>
        <w:t>n</w:t>
      </w:r>
      <w:r w:rsidRPr="0060131A">
        <w:rPr>
          <w:rFonts w:eastAsia="Times New Roman" w:cs="Times New Roman"/>
          <w:spacing w:val="1"/>
          <w:w w:val="103"/>
          <w:szCs w:val="24"/>
        </w:rPr>
        <w:t>t.</w:t>
      </w:r>
    </w:p>
    <w:p w:rsidRPr="009B4BCC" w:rsidR="009B4BCC" w:rsidP="009B4BCC" w:rsidRDefault="00C72E22" w14:paraId="77800918" w14:textId="77777777">
      <w:pPr>
        <w:pStyle w:val="Heading1"/>
        <w:numPr>
          <w:ilvl w:val="0"/>
          <w:numId w:val="1"/>
        </w:numPr>
        <w:spacing w:before="0"/>
      </w:pPr>
      <w:bookmarkStart w:name="_Toc61437715" w:id="4"/>
      <w:r>
        <w:t>Policy</w:t>
      </w:r>
      <w:bookmarkEnd w:id="4"/>
    </w:p>
    <w:p w:rsidRPr="009B4BCC" w:rsidR="0060131A" w:rsidP="206ACB40" w:rsidRDefault="009B4BCC" w14:paraId="05E9C8A5" w14:textId="30DAEEF3">
      <w:pPr>
        <w:spacing w:before="41" w:after="0" w:line="240" w:lineRule="auto"/>
        <w:ind w:right="-20"/>
        <w:rPr>
          <w:rFonts w:eastAsia="Times New Roman" w:cs="Times New Roman"/>
          <w:spacing w:val="3"/>
        </w:rPr>
      </w:pPr>
      <w:r w:rsidRPr="206ACB40" w:rsidR="009B4BCC">
        <w:rPr>
          <w:rFonts w:eastAsia="Times New Roman" w:cs="Times New Roman"/>
          <w:spacing w:val="3"/>
        </w:rPr>
        <w:t xml:space="preserve">4.1 </w:t>
      </w:r>
      <w:r w:rsidRPr="206ACB40" w:rsidR="0060131A">
        <w:rPr>
          <w:rFonts w:eastAsia="Times New Roman" w:cs="Times New Roman"/>
          <w:spacing w:val="3"/>
        </w:rPr>
        <w:t>W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</w:rPr>
        <w:t>b</w:t>
      </w:r>
      <w:ins w:author="Anjaly T A" w:date="2022-09-06T11:40:14.258Z" w:id="619042259">
        <w:r w:rsidRPr="142EC605" w:rsidR="2D8D3496">
          <w:rPr>
            <w:rFonts w:eastAsia="Times New Roman" w:cs="Times New Roman"/>
          </w:rPr>
          <w:t xml:space="preserve"> and mobile</w:t>
        </w:r>
      </w:ins>
      <w:r w:rsidRPr="206ACB40" w:rsidR="0060131A">
        <w:rPr>
          <w:rFonts w:eastAsia="Times New Roman" w:cs="Times New Roman"/>
          <w:spacing w:val="15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</w:t>
      </w:r>
      <w:r w:rsidRPr="206ACB40" w:rsidR="0060131A">
        <w:rPr>
          <w:rFonts w:eastAsia="Times New Roman" w:cs="Times New Roman"/>
          <w:spacing w:val="2"/>
        </w:rPr>
        <w:t>pp</w:t>
      </w:r>
      <w:r w:rsidRPr="206ACB40" w:rsidR="0060131A">
        <w:rPr>
          <w:rFonts w:eastAsia="Times New Roman" w:cs="Times New Roman"/>
          <w:spacing w:val="1"/>
        </w:rPr>
        <w:t>licati</w:t>
      </w:r>
      <w:r w:rsidRPr="206ACB40" w:rsidR="0060131A">
        <w:rPr>
          <w:rFonts w:eastAsia="Times New Roman" w:cs="Times New Roman"/>
          <w:spacing w:val="2"/>
        </w:rPr>
        <w:t>on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3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ar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</w:t>
      </w:r>
      <w:r w:rsidRPr="206ACB40" w:rsidR="0060131A">
        <w:rPr>
          <w:rFonts w:eastAsia="Times New Roman" w:cs="Times New Roman"/>
          <w:spacing w:val="2"/>
        </w:rPr>
        <w:t>ub</w:t>
      </w:r>
      <w:r w:rsidRPr="206ACB40" w:rsidR="0060131A">
        <w:rPr>
          <w:rFonts w:eastAsia="Times New Roman" w:cs="Times New Roman"/>
          <w:spacing w:val="1"/>
        </w:rPr>
        <w:t>jec</w:t>
      </w:r>
      <w:r w:rsidRPr="206ACB40" w:rsidR="0060131A">
        <w:rPr>
          <w:rFonts w:eastAsia="Times New Roman" w:cs="Times New Roman"/>
        </w:rPr>
        <w:t>t</w:t>
      </w:r>
      <w:r w:rsidRPr="206ACB40" w:rsidR="0060131A">
        <w:rPr>
          <w:rFonts w:eastAsia="Times New Roman" w:cs="Times New Roman"/>
          <w:spacing w:val="1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o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sec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rit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22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assess</w:t>
      </w:r>
      <w:r w:rsidRPr="206ACB40" w:rsidR="0060131A">
        <w:rPr>
          <w:rFonts w:eastAsia="Times New Roman" w:cs="Times New Roman"/>
          <w:spacing w:val="2"/>
        </w:rPr>
        <w:t>m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s</w:t>
      </w:r>
      <w:r w:rsidRPr="206ACB40" w:rsidR="0060131A">
        <w:rPr>
          <w:rFonts w:eastAsia="Times New Roman" w:cs="Times New Roman"/>
          <w:spacing w:val="3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  <w:spacing w:val="1"/>
        </w:rPr>
        <w:t>ase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17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  <w:spacing w:val="2"/>
        </w:rPr>
        <w:t>h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f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  <w:spacing w:val="1"/>
        </w:rPr>
        <w:t>ll</w:t>
      </w:r>
      <w:r w:rsidRPr="206ACB40" w:rsidR="0060131A">
        <w:rPr>
          <w:rFonts w:eastAsia="Times New Roman" w:cs="Times New Roman"/>
          <w:spacing w:val="2"/>
        </w:rPr>
        <w:t>ow</w:t>
      </w:r>
      <w:r w:rsidRPr="206ACB40" w:rsidR="0060131A">
        <w:rPr>
          <w:rFonts w:eastAsia="Times New Roman" w:cs="Times New Roman"/>
          <w:spacing w:val="1"/>
        </w:rPr>
        <w:t>i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g</w:t>
      </w:r>
      <w:r w:rsidRPr="206ACB40" w:rsidR="0060131A">
        <w:rPr>
          <w:rFonts w:eastAsia="Times New Roman" w:cs="Times New Roman"/>
          <w:spacing w:val="26"/>
        </w:rPr>
        <w:t xml:space="preserve"> </w:t>
      </w:r>
      <w:r w:rsidRPr="206ACB40" w:rsidR="0060131A">
        <w:rPr>
          <w:rFonts w:eastAsia="Times New Roman" w:cs="Times New Roman"/>
          <w:spacing w:val="1"/>
          <w:w w:val="103"/>
        </w:rPr>
        <w:t>criteria</w:t>
      </w:r>
      <w:ins w:author="Anjaly T A" w:date="2022-09-07T06:38:47.122Z" w:id="1778602795">
        <w:r w:rsidRPr="206ACB40" w:rsidR="2940F37D">
          <w:rPr>
            <w:rFonts w:eastAsia="Times New Roman" w:cs="Times New Roman"/>
            <w:spacing w:val="1"/>
            <w:w w:val="103"/>
          </w:rPr>
          <w:t xml:space="preserve"> or on half-yearly basis</w:t>
        </w:r>
      </w:ins>
      <w:r w:rsidRPr="206ACB40" w:rsidR="0060131A">
        <w:rPr>
          <w:rFonts w:eastAsia="Times New Roman" w:cs="Times New Roman"/>
          <w:w w:val="103"/>
        </w:rPr>
        <w:t>:</w:t>
      </w:r>
    </w:p>
    <w:p w:rsidRPr="0060131A" w:rsidR="0060131A" w:rsidP="0060131A" w:rsidRDefault="0060131A" w14:paraId="74C31D35" w14:textId="77777777">
      <w:pPr>
        <w:spacing w:before="16" w:after="0" w:line="240" w:lineRule="exact"/>
        <w:rPr>
          <w:rFonts w:cs="Times New Roman"/>
          <w:szCs w:val="24"/>
        </w:rPr>
      </w:pPr>
    </w:p>
    <w:p w:rsidRPr="009B4BCC" w:rsidR="0060131A" w:rsidP="009B4BCC" w:rsidRDefault="0060131A" w14:paraId="7C446E17" w14:textId="77777777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112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zCs w:val="24"/>
        </w:rPr>
        <w:t>w</w:t>
      </w:r>
      <w:r w:rsidRPr="009B4BCC">
        <w:rPr>
          <w:rFonts w:eastAsia="Times New Roman" w:cs="Times New Roman"/>
          <w:bCs/>
          <w:spacing w:val="15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9"/>
          <w:szCs w:val="24"/>
        </w:rPr>
        <w:t xml:space="preserve"> </w:t>
      </w: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j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r</w:t>
      </w:r>
      <w:r w:rsidRPr="009B4BCC">
        <w:rPr>
          <w:rFonts w:eastAsia="Times New Roman" w:cs="Times New Roman"/>
          <w:bCs/>
          <w:spacing w:val="19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App</w:t>
      </w:r>
      <w:r w:rsidRPr="009B4BCC">
        <w:rPr>
          <w:rFonts w:eastAsia="Times New Roman" w:cs="Times New Roman"/>
          <w:bCs/>
          <w:spacing w:val="1"/>
          <w:szCs w:val="24"/>
        </w:rPr>
        <w:t>lic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ti</w:t>
      </w:r>
      <w:r w:rsidRPr="009B4BCC">
        <w:rPr>
          <w:rFonts w:eastAsia="Times New Roman" w:cs="Times New Roman"/>
          <w:bCs/>
          <w:spacing w:val="2"/>
          <w:szCs w:val="24"/>
        </w:rPr>
        <w:t>o</w:t>
      </w:r>
      <w:r w:rsidRPr="009B4BCC">
        <w:rPr>
          <w:rFonts w:eastAsia="Times New Roman" w:cs="Times New Roman"/>
          <w:bCs/>
          <w:szCs w:val="24"/>
        </w:rPr>
        <w:t>n</w:t>
      </w:r>
      <w:r w:rsidRPr="009B4BCC">
        <w:rPr>
          <w:rFonts w:eastAsia="Times New Roman" w:cs="Times New Roman"/>
          <w:bCs/>
          <w:spacing w:val="32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</w:t>
      </w:r>
      <w:r w:rsidRPr="009B4BCC">
        <w:rPr>
          <w:rFonts w:eastAsia="Times New Roman" w:cs="Times New Roman"/>
          <w:bCs/>
          <w:szCs w:val="24"/>
        </w:rPr>
        <w:t>e</w:t>
      </w:r>
      <w:r w:rsidRPr="009B4BCC">
        <w:rPr>
          <w:rFonts w:eastAsia="Times New Roman" w:cs="Times New Roman"/>
          <w:b/>
          <w:bCs/>
          <w:spacing w:val="22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ri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ov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tr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do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um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nv</w:t>
      </w:r>
      <w:r w:rsidRPr="009B4BCC">
        <w:rPr>
          <w:rFonts w:eastAsia="Times New Roman" w:cs="Times New Roman"/>
          <w:spacing w:val="1"/>
          <w:w w:val="103"/>
          <w:szCs w:val="24"/>
        </w:rPr>
        <w:t>ir</w:t>
      </w:r>
      <w:r w:rsidRPr="009B4BCC">
        <w:rPr>
          <w:rFonts w:eastAsia="Times New Roman" w:cs="Times New Roman"/>
          <w:spacing w:val="2"/>
          <w:w w:val="103"/>
          <w:szCs w:val="24"/>
        </w:rPr>
        <w:t>onm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w w:val="103"/>
          <w:szCs w:val="24"/>
        </w:rPr>
        <w:t>.</w:t>
      </w:r>
    </w:p>
    <w:p w:rsidRPr="009B4BCC" w:rsidR="0060131A" w:rsidP="206ACB40" w:rsidRDefault="0060131A" w14:paraId="684061AA" w14:textId="77777777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331"/>
        <w:rPr>
          <w:rFonts w:eastAsia="Times New Roman" w:cs="Times New Roman"/>
        </w:rPr>
      </w:pPr>
      <w:r w:rsidRPr="206ACB40" w:rsidR="0060131A">
        <w:rPr>
          <w:rFonts w:eastAsia="Times New Roman" w:cs="Times New Roman"/>
          <w:spacing w:val="2"/>
        </w:rPr>
        <w:t>Th</w:t>
      </w:r>
      <w:r w:rsidRPr="206ACB40" w:rsidR="0060131A">
        <w:rPr>
          <w:rFonts w:eastAsia="Times New Roman" w:cs="Times New Roman"/>
          <w:spacing w:val="1"/>
        </w:rPr>
        <w:t>ir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1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Pa</w:t>
      </w:r>
      <w:r w:rsidRPr="206ACB40" w:rsidR="0060131A">
        <w:rPr>
          <w:rFonts w:eastAsia="Times New Roman" w:cs="Times New Roman"/>
          <w:spacing w:val="1"/>
        </w:rPr>
        <w:t>rt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7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r</w:t>
      </w:r>
      <w:r w:rsidRPr="206ACB40" w:rsidR="0060131A">
        <w:rPr>
          <w:rFonts w:eastAsia="Times New Roman" w:cs="Times New Roman"/>
          <w:spacing w:val="10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A</w:t>
      </w:r>
      <w:r w:rsidRPr="206ACB40" w:rsidR="0060131A">
        <w:rPr>
          <w:rFonts w:eastAsia="Times New Roman" w:cs="Times New Roman"/>
          <w:spacing w:val="1"/>
        </w:rPr>
        <w:t>c</w:t>
      </w:r>
      <w:r w:rsidRPr="206ACB40" w:rsidR="0060131A">
        <w:rPr>
          <w:rFonts w:eastAsia="Times New Roman" w:cs="Times New Roman"/>
          <w:spacing w:val="2"/>
        </w:rPr>
        <w:t>qu</w:t>
      </w:r>
      <w:r w:rsidRPr="206ACB40" w:rsidR="0060131A">
        <w:rPr>
          <w:rFonts w:eastAsia="Times New Roman" w:cs="Times New Roman"/>
          <w:spacing w:val="1"/>
        </w:rPr>
        <w:t>ire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26"/>
        </w:rPr>
        <w:t xml:space="preserve"> </w:t>
      </w:r>
      <w:del w:author="Anjaly T A" w:date="2022-09-06T11:40:44.245Z" w:id="2087591191">
        <w:r w:rsidRPr="206ACB40" w:rsidDel="0060131A">
          <w:rPr>
            <w:rFonts w:eastAsia="Times New Roman" w:cs="Times New Roman"/>
          </w:rPr>
          <w:delText>W</w:delText>
        </w:r>
        <w:r w:rsidRPr="206ACB40" w:rsidDel="0060131A">
          <w:rPr>
            <w:rFonts w:eastAsia="Times New Roman" w:cs="Times New Roman"/>
          </w:rPr>
          <w:delText>e</w:delText>
        </w:r>
        <w:r w:rsidRPr="206ACB40" w:rsidDel="0060131A">
          <w:rPr>
            <w:rFonts w:eastAsia="Times New Roman" w:cs="Times New Roman"/>
          </w:rPr>
          <w:delText>b</w:delText>
        </w:r>
        <w:r w:rsidRPr="206ACB40" w:rsidDel="0060131A">
          <w:rPr>
            <w:rFonts w:eastAsia="Times New Roman" w:cs="Times New Roman"/>
          </w:rPr>
          <w:delText xml:space="preserve"> </w:delText>
        </w:r>
      </w:del>
      <w:r w:rsidRPr="206ACB40" w:rsidR="0060131A">
        <w:rPr>
          <w:rFonts w:eastAsia="Times New Roman" w:cs="Times New Roman"/>
          <w:spacing w:val="2"/>
        </w:rPr>
        <w:t>App</w:t>
      </w:r>
      <w:r w:rsidRPr="206ACB40" w:rsidR="0060131A">
        <w:rPr>
          <w:rFonts w:eastAsia="Times New Roman" w:cs="Times New Roman"/>
          <w:spacing w:val="1"/>
        </w:rPr>
        <w:t>lic</w:t>
      </w:r>
      <w:r w:rsidRPr="206ACB40" w:rsidR="0060131A">
        <w:rPr>
          <w:rFonts w:eastAsia="Times New Roman" w:cs="Times New Roman"/>
          <w:spacing w:val="2"/>
        </w:rPr>
        <w:t>a</w:t>
      </w:r>
      <w:r w:rsidRPr="206ACB40" w:rsidR="0060131A">
        <w:rPr>
          <w:rFonts w:eastAsia="Times New Roman" w:cs="Times New Roman"/>
          <w:spacing w:val="1"/>
        </w:rPr>
        <w:t>ti</w:t>
      </w:r>
      <w:r w:rsidRPr="206ACB40" w:rsidR="0060131A">
        <w:rPr>
          <w:rFonts w:eastAsia="Times New Roman" w:cs="Times New Roman"/>
          <w:spacing w:val="2"/>
        </w:rPr>
        <w:t>o</w:t>
      </w:r>
      <w:r w:rsidRPr="206ACB40" w:rsidR="0060131A">
        <w:rPr>
          <w:rFonts w:eastAsia="Times New Roman" w:cs="Times New Roman"/>
        </w:rPr>
        <w:t>n</w:t>
      </w:r>
      <w:r w:rsidRPr="206ACB40" w:rsidR="0060131A">
        <w:rPr>
          <w:rFonts w:eastAsia="Times New Roman" w:cs="Times New Roman"/>
          <w:b w:val="1"/>
          <w:bCs w:val="1"/>
          <w:spacing w:val="33"/>
        </w:rPr>
        <w:t xml:space="preserve"> </w:t>
      </w:r>
      <w:r w:rsidRPr="206ACB40" w:rsidR="0060131A">
        <w:rPr>
          <w:rFonts w:eastAsia="Times New Roman" w:cs="Times New Roman"/>
        </w:rPr>
        <w:t>–</w:t>
      </w:r>
      <w:r w:rsidRPr="206ACB40" w:rsidR="0060131A">
        <w:rPr>
          <w:rFonts w:eastAsia="Times New Roman" w:cs="Times New Roman"/>
          <w:spacing w:val="7"/>
        </w:rPr>
        <w:t xml:space="preserve"> </w:t>
      </w:r>
      <w:r w:rsidRPr="206ACB40" w:rsidR="00CB56EA">
        <w:rPr>
          <w:rFonts w:eastAsia="Times New Roman" w:cs="Times New Roman"/>
          <w:spacing w:val="3"/>
        </w:rPr>
        <w:t>w</w:t>
      </w:r>
      <w:r w:rsidRPr="206ACB40" w:rsidR="0060131A">
        <w:rPr>
          <w:rFonts w:eastAsia="Times New Roman" w:cs="Times New Roman"/>
          <w:spacing w:val="1"/>
        </w:rPr>
        <w:t>il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13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s</w:t>
      </w:r>
      <w:r w:rsidRPr="206ACB40" w:rsidR="0060131A">
        <w:rPr>
          <w:rFonts w:eastAsia="Times New Roman" w:cs="Times New Roman"/>
          <w:spacing w:val="2"/>
        </w:rPr>
        <w:t>ub</w:t>
      </w:r>
      <w:r w:rsidRPr="206ACB40" w:rsidR="0060131A">
        <w:rPr>
          <w:rFonts w:eastAsia="Times New Roman" w:cs="Times New Roman"/>
          <w:spacing w:val="1"/>
        </w:rPr>
        <w:t>jec</w:t>
      </w:r>
      <w:r w:rsidRPr="206ACB40" w:rsidR="0060131A">
        <w:rPr>
          <w:rFonts w:eastAsia="Times New Roman" w:cs="Times New Roman"/>
        </w:rPr>
        <w:t>t</w:t>
      </w:r>
      <w:r w:rsidRPr="206ACB40" w:rsidR="0060131A">
        <w:rPr>
          <w:rFonts w:eastAsia="Times New Roman" w:cs="Times New Roman"/>
          <w:spacing w:val="19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o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f</w:t>
      </w:r>
      <w:r w:rsidRPr="206ACB40" w:rsidR="0060131A">
        <w:rPr>
          <w:rFonts w:eastAsia="Times New Roman" w:cs="Times New Roman"/>
          <w:spacing w:val="2"/>
        </w:rPr>
        <w:t>u</w:t>
      </w:r>
      <w:r w:rsidRPr="206ACB40" w:rsidR="0060131A">
        <w:rPr>
          <w:rFonts w:eastAsia="Times New Roman" w:cs="Times New Roman"/>
          <w:spacing w:val="1"/>
        </w:rPr>
        <w:t>l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11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assess</w:t>
      </w:r>
      <w:r w:rsidRPr="206ACB40" w:rsidR="0060131A">
        <w:rPr>
          <w:rFonts w:eastAsia="Times New Roman" w:cs="Times New Roman"/>
          <w:spacing w:val="3"/>
        </w:rPr>
        <w:t>m</w:t>
      </w:r>
      <w:r w:rsidRPr="206ACB40" w:rsidR="0060131A">
        <w:rPr>
          <w:rFonts w:eastAsia="Times New Roman" w:cs="Times New Roman"/>
          <w:spacing w:val="1"/>
        </w:rPr>
        <w:t>e</w:t>
      </w:r>
      <w:r w:rsidRPr="206ACB40" w:rsidR="0060131A">
        <w:rPr>
          <w:rFonts w:eastAsia="Times New Roman" w:cs="Times New Roman"/>
          <w:spacing w:val="2"/>
        </w:rPr>
        <w:t>n</w:t>
      </w:r>
      <w:r w:rsidRPr="206ACB40" w:rsidR="0060131A">
        <w:rPr>
          <w:rFonts w:eastAsia="Times New Roman" w:cs="Times New Roman"/>
        </w:rPr>
        <w:t>t</w:t>
      </w:r>
      <w:r w:rsidRPr="206ACB40" w:rsidR="0060131A">
        <w:rPr>
          <w:rFonts w:eastAsia="Times New Roman" w:cs="Times New Roman"/>
          <w:spacing w:val="2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afte</w:t>
      </w:r>
      <w:r w:rsidRPr="206ACB40" w:rsidR="0060131A">
        <w:rPr>
          <w:rFonts w:eastAsia="Times New Roman" w:cs="Times New Roman"/>
        </w:rPr>
        <w:t>r</w:t>
      </w:r>
      <w:r w:rsidRPr="206ACB40" w:rsidR="0060131A">
        <w:rPr>
          <w:rFonts w:eastAsia="Times New Roman" w:cs="Times New Roman"/>
          <w:spacing w:val="13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wh</w:t>
      </w:r>
      <w:r w:rsidRPr="206ACB40" w:rsidR="0060131A">
        <w:rPr>
          <w:rFonts w:eastAsia="Times New Roman" w:cs="Times New Roman"/>
          <w:spacing w:val="1"/>
        </w:rPr>
        <w:t>ic</w:t>
      </w:r>
      <w:r w:rsidRPr="206ACB40" w:rsidR="0060131A">
        <w:rPr>
          <w:rFonts w:eastAsia="Times New Roman" w:cs="Times New Roman"/>
        </w:rPr>
        <w:t>h</w:t>
      </w:r>
      <w:r w:rsidRPr="206ACB40" w:rsidR="0060131A">
        <w:rPr>
          <w:rFonts w:eastAsia="Times New Roman" w:cs="Times New Roman"/>
          <w:spacing w:val="19"/>
        </w:rPr>
        <w:t xml:space="preserve"> </w:t>
      </w:r>
      <w:r w:rsidRPr="206ACB40" w:rsidR="0060131A">
        <w:rPr>
          <w:rFonts w:eastAsia="Times New Roman" w:cs="Times New Roman"/>
          <w:spacing w:val="1"/>
          <w:w w:val="103"/>
        </w:rPr>
        <w:t xml:space="preserve">it </w:t>
      </w:r>
      <w:r w:rsidRPr="206ACB40" w:rsidR="0060131A">
        <w:rPr>
          <w:rFonts w:eastAsia="Times New Roman" w:cs="Times New Roman"/>
          <w:spacing w:val="2"/>
        </w:rPr>
        <w:t>w</w:t>
      </w:r>
      <w:r w:rsidRPr="206ACB40" w:rsidR="0060131A">
        <w:rPr>
          <w:rFonts w:eastAsia="Times New Roman" w:cs="Times New Roman"/>
          <w:spacing w:val="1"/>
        </w:rPr>
        <w:t>il</w:t>
      </w:r>
      <w:r w:rsidRPr="206ACB40" w:rsidR="0060131A">
        <w:rPr>
          <w:rFonts w:eastAsia="Times New Roman" w:cs="Times New Roman"/>
        </w:rPr>
        <w:t>l</w:t>
      </w:r>
      <w:r w:rsidRPr="206ACB40" w:rsidR="0060131A">
        <w:rPr>
          <w:rFonts w:eastAsia="Times New Roman" w:cs="Times New Roman"/>
          <w:spacing w:val="12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</w:t>
      </w:r>
      <w:r w:rsidRPr="206ACB40" w:rsidR="0060131A">
        <w:rPr>
          <w:rFonts w:eastAsia="Times New Roman" w:cs="Times New Roman"/>
        </w:rPr>
        <w:t>e</w:t>
      </w:r>
      <w:r w:rsidRPr="206ACB40" w:rsidR="0060131A">
        <w:rPr>
          <w:rFonts w:eastAsia="Times New Roman" w:cs="Times New Roman"/>
          <w:spacing w:val="9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boun</w:t>
      </w:r>
      <w:r w:rsidRPr="206ACB40" w:rsidR="0060131A">
        <w:rPr>
          <w:rFonts w:eastAsia="Times New Roman" w:cs="Times New Roman"/>
        </w:rPr>
        <w:t>d</w:t>
      </w:r>
      <w:r w:rsidRPr="206ACB40" w:rsidR="0060131A">
        <w:rPr>
          <w:rFonts w:eastAsia="Times New Roman" w:cs="Times New Roman"/>
          <w:spacing w:val="18"/>
        </w:rPr>
        <w:t xml:space="preserve"> </w:t>
      </w:r>
      <w:r w:rsidRPr="206ACB40" w:rsidR="0060131A">
        <w:rPr>
          <w:rFonts w:eastAsia="Times New Roman" w:cs="Times New Roman"/>
          <w:spacing w:val="1"/>
        </w:rPr>
        <w:t>t</w:t>
      </w:r>
      <w:r w:rsidRPr="206ACB40" w:rsidR="0060131A">
        <w:rPr>
          <w:rFonts w:eastAsia="Times New Roman" w:cs="Times New Roman"/>
        </w:rPr>
        <w:t>o</w:t>
      </w:r>
      <w:r w:rsidRPr="206ACB40" w:rsidR="0060131A">
        <w:rPr>
          <w:rFonts w:eastAsia="Times New Roman" w:cs="Times New Roman"/>
          <w:spacing w:val="8"/>
        </w:rPr>
        <w:t xml:space="preserve"> </w:t>
      </w:r>
      <w:r w:rsidRPr="206ACB40" w:rsidR="0060131A">
        <w:rPr>
          <w:rFonts w:eastAsia="Times New Roman" w:cs="Times New Roman"/>
          <w:spacing w:val="2"/>
        </w:rPr>
        <w:t>po</w:t>
      </w:r>
      <w:r w:rsidRPr="206ACB40" w:rsidR="0060131A">
        <w:rPr>
          <w:rFonts w:eastAsia="Times New Roman" w:cs="Times New Roman"/>
          <w:spacing w:val="1"/>
        </w:rPr>
        <w:t>lic</w:t>
      </w:r>
      <w:r w:rsidRPr="206ACB40" w:rsidR="0060131A">
        <w:rPr>
          <w:rFonts w:eastAsia="Times New Roman" w:cs="Times New Roman"/>
        </w:rPr>
        <w:t>y</w:t>
      </w:r>
      <w:r w:rsidRPr="206ACB40" w:rsidR="0060131A">
        <w:rPr>
          <w:rFonts w:eastAsia="Times New Roman" w:cs="Times New Roman"/>
          <w:spacing w:val="18"/>
        </w:rPr>
        <w:t xml:space="preserve"> </w:t>
      </w:r>
      <w:r w:rsidRPr="206ACB40" w:rsidR="0060131A">
        <w:rPr>
          <w:rFonts w:eastAsia="Times New Roman" w:cs="Times New Roman"/>
          <w:spacing w:val="1"/>
          <w:w w:val="103"/>
        </w:rPr>
        <w:t>re</w:t>
      </w:r>
      <w:r w:rsidRPr="206ACB40" w:rsidR="0060131A">
        <w:rPr>
          <w:rFonts w:eastAsia="Times New Roman" w:cs="Times New Roman"/>
          <w:spacing w:val="2"/>
          <w:w w:val="103"/>
        </w:rPr>
        <w:t>qu</w:t>
      </w:r>
      <w:r w:rsidRPr="206ACB40" w:rsidR="0060131A">
        <w:rPr>
          <w:rFonts w:eastAsia="Times New Roman" w:cs="Times New Roman"/>
          <w:spacing w:val="1"/>
          <w:w w:val="103"/>
        </w:rPr>
        <w:t>ire</w:t>
      </w:r>
      <w:r w:rsidRPr="206ACB40" w:rsidR="0060131A">
        <w:rPr>
          <w:rFonts w:eastAsia="Times New Roman" w:cs="Times New Roman"/>
          <w:spacing w:val="3"/>
          <w:w w:val="103"/>
        </w:rPr>
        <w:t>m</w:t>
      </w:r>
      <w:r w:rsidRPr="206ACB40" w:rsidR="0060131A">
        <w:rPr>
          <w:rFonts w:eastAsia="Times New Roman" w:cs="Times New Roman"/>
          <w:spacing w:val="1"/>
          <w:w w:val="103"/>
        </w:rPr>
        <w:t>e</w:t>
      </w:r>
      <w:r w:rsidRPr="206ACB40" w:rsidR="0060131A">
        <w:rPr>
          <w:rFonts w:eastAsia="Times New Roman" w:cs="Times New Roman"/>
          <w:spacing w:val="2"/>
          <w:w w:val="103"/>
        </w:rPr>
        <w:t>n</w:t>
      </w:r>
      <w:r w:rsidRPr="206ACB40" w:rsidR="0060131A">
        <w:rPr>
          <w:rFonts w:eastAsia="Times New Roman" w:cs="Times New Roman"/>
          <w:spacing w:val="1"/>
          <w:w w:val="103"/>
        </w:rPr>
        <w:t>ts</w:t>
      </w:r>
      <w:r w:rsidRPr="206ACB40" w:rsidR="0060131A">
        <w:rPr>
          <w:rFonts w:eastAsia="Times New Roman" w:cs="Times New Roman"/>
          <w:w w:val="103"/>
        </w:rPr>
        <w:t>.</w:t>
      </w:r>
    </w:p>
    <w:p w:rsidRPr="009B4BCC" w:rsidR="0060131A" w:rsidP="009B4BCC" w:rsidRDefault="0060131A" w14:paraId="08EF9399" w14:textId="77777777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662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Po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zCs w:val="24"/>
        </w:rPr>
        <w:t>t</w:t>
      </w:r>
      <w:r w:rsidRPr="009B4BCC">
        <w:rPr>
          <w:rFonts w:eastAsia="Times New Roman" w:cs="Times New Roman"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cti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alit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arc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spacing w:val="1"/>
          <w:w w:val="103"/>
          <w:szCs w:val="24"/>
        </w:rPr>
        <w:t>itect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re.</w:t>
      </w:r>
    </w:p>
    <w:p w:rsidRPr="009B4BCC" w:rsidR="0060131A" w:rsidP="009B4BCC" w:rsidRDefault="0060131A" w14:paraId="69FE0A14" w14:textId="77777777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62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lastRenderedPageBreak/>
        <w:t>Pa</w:t>
      </w:r>
      <w:r w:rsidRPr="009B4BCC">
        <w:rPr>
          <w:rFonts w:eastAsia="Times New Roman" w:cs="Times New Roman"/>
          <w:bCs/>
          <w:spacing w:val="1"/>
          <w:szCs w:val="24"/>
        </w:rPr>
        <w:t>tc</w:t>
      </w:r>
      <w:r w:rsidRPr="009B4BCC">
        <w:rPr>
          <w:rFonts w:eastAsia="Times New Roman" w:cs="Times New Roman"/>
          <w:bCs/>
          <w:szCs w:val="24"/>
        </w:rPr>
        <w:t>h</w:t>
      </w:r>
      <w:r w:rsidRPr="009B4BCC">
        <w:rPr>
          <w:rFonts w:eastAsia="Times New Roman" w:cs="Times New Roman"/>
          <w:bCs/>
          <w:spacing w:val="17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ub</w:t>
      </w:r>
      <w:r w:rsidRPr="009B4BCC">
        <w:rPr>
          <w:rFonts w:eastAsia="Times New Roman" w:cs="Times New Roman"/>
          <w:spacing w:val="1"/>
          <w:szCs w:val="24"/>
        </w:rPr>
        <w:t>jec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s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cti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alit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nd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arc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spacing w:val="1"/>
          <w:w w:val="103"/>
          <w:szCs w:val="24"/>
        </w:rPr>
        <w:t>itect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re.</w:t>
      </w:r>
    </w:p>
    <w:p w:rsidRPr="009B4BCC" w:rsidR="0060131A" w:rsidP="009B4BCC" w:rsidRDefault="0060131A" w14:paraId="51D595A1" w14:textId="7289119F">
      <w:pPr>
        <w:pStyle w:val="ListParagraph"/>
        <w:numPr>
          <w:ilvl w:val="0"/>
          <w:numId w:val="13"/>
        </w:numPr>
        <w:tabs>
          <w:tab w:val="left" w:pos="820"/>
        </w:tabs>
        <w:spacing w:after="0"/>
        <w:ind w:right="223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E</w:t>
      </w: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1"/>
          <w:szCs w:val="24"/>
        </w:rPr>
        <w:t>er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pacing w:val="2"/>
          <w:szCs w:val="24"/>
        </w:rPr>
        <w:t>n</w:t>
      </w:r>
      <w:r w:rsidRPr="009B4BCC">
        <w:rPr>
          <w:rFonts w:eastAsia="Times New Roman" w:cs="Times New Roman"/>
          <w:bCs/>
          <w:spacing w:val="1"/>
          <w:szCs w:val="24"/>
        </w:rPr>
        <w:t>c</w:t>
      </w:r>
      <w:r w:rsidRPr="009B4BCC">
        <w:rPr>
          <w:rFonts w:eastAsia="Times New Roman" w:cs="Times New Roman"/>
          <w:bCs/>
          <w:szCs w:val="24"/>
        </w:rPr>
        <w:t>y</w:t>
      </w:r>
      <w:r w:rsidRPr="009B4BCC">
        <w:rPr>
          <w:rFonts w:eastAsia="Times New Roman" w:cs="Times New Roman"/>
          <w:bCs/>
          <w:spacing w:val="31"/>
          <w:szCs w:val="24"/>
        </w:rPr>
        <w:t xml:space="preserve"> </w:t>
      </w:r>
      <w:r w:rsidRPr="009B4BCC">
        <w:rPr>
          <w:rFonts w:eastAsia="Times New Roman" w:cs="Times New Roman"/>
          <w:bCs/>
          <w:spacing w:val="2"/>
          <w:szCs w:val="24"/>
        </w:rPr>
        <w:t>R</w:t>
      </w:r>
      <w:r w:rsidRPr="009B4BCC">
        <w:rPr>
          <w:rFonts w:eastAsia="Times New Roman" w:cs="Times New Roman"/>
          <w:bCs/>
          <w:spacing w:val="1"/>
          <w:szCs w:val="24"/>
        </w:rPr>
        <w:t>ele</w:t>
      </w:r>
      <w:r w:rsidRPr="009B4BCC">
        <w:rPr>
          <w:rFonts w:eastAsia="Times New Roman" w:cs="Times New Roman"/>
          <w:bCs/>
          <w:spacing w:val="2"/>
          <w:szCs w:val="24"/>
        </w:rPr>
        <w:t>a</w:t>
      </w:r>
      <w:r w:rsidRPr="009B4BCC">
        <w:rPr>
          <w:rFonts w:eastAsia="Times New Roman" w:cs="Times New Roman"/>
          <w:bCs/>
          <w:spacing w:val="1"/>
          <w:szCs w:val="24"/>
        </w:rPr>
        <w:t>se</w:t>
      </w:r>
      <w:r w:rsidRPr="009B4BCC">
        <w:rPr>
          <w:rFonts w:eastAsia="Times New Roman" w:cs="Times New Roman"/>
          <w:bCs/>
          <w:szCs w:val="24"/>
        </w:rPr>
        <w:t>s</w:t>
      </w:r>
      <w:r w:rsidRPr="009B4BCC">
        <w:rPr>
          <w:rFonts w:eastAsia="Times New Roman" w:cs="Times New Roman"/>
          <w:b/>
          <w:bCs/>
          <w:spacing w:val="25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all</w:t>
      </w:r>
      <w:r w:rsidRPr="009B4BCC">
        <w:rPr>
          <w:rFonts w:eastAsia="Times New Roman" w:cs="Times New Roman"/>
          <w:spacing w:val="2"/>
          <w:szCs w:val="24"/>
        </w:rPr>
        <w:t>ow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sec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carr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</w:t>
      </w:r>
      <w:r w:rsidRPr="009B4BCC">
        <w:rPr>
          <w:rFonts w:eastAsia="Times New Roman" w:cs="Times New Roman"/>
          <w:spacing w:val="2"/>
          <w:szCs w:val="24"/>
        </w:rPr>
        <w:t>um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carrie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Em</w:t>
      </w:r>
      <w:r w:rsidRPr="009B4BCC">
        <w:rPr>
          <w:rFonts w:eastAsia="Times New Roman" w:cs="Times New Roman"/>
          <w:spacing w:val="1"/>
          <w:w w:val="103"/>
          <w:szCs w:val="24"/>
        </w:rPr>
        <w:t>er</w:t>
      </w:r>
      <w:r w:rsidRPr="009B4BCC">
        <w:rPr>
          <w:rFonts w:eastAsia="Times New Roman" w:cs="Times New Roman"/>
          <w:spacing w:val="2"/>
          <w:w w:val="103"/>
          <w:szCs w:val="24"/>
        </w:rPr>
        <w:t>g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cy</w:t>
      </w:r>
      <w:r w:rsidRPr="009B4BCC">
        <w:rPr>
          <w:rFonts w:eastAsia="Times New Roman" w:cs="Times New Roman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release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desi</w:t>
      </w:r>
      <w:r w:rsidRPr="009B4BCC">
        <w:rPr>
          <w:rFonts w:eastAsia="Times New Roman" w:cs="Times New Roman"/>
          <w:spacing w:val="2"/>
          <w:szCs w:val="24"/>
        </w:rPr>
        <w:t>gn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="00EE02A9">
        <w:rPr>
          <w:rFonts w:eastAsia="Times New Roman" w:cs="Times New Roman"/>
          <w:spacing w:val="1"/>
          <w:szCs w:val="24"/>
        </w:rPr>
        <w:t>IT Lead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op</w:t>
      </w:r>
      <w:r w:rsidRPr="009B4BCC">
        <w:rPr>
          <w:rFonts w:eastAsia="Times New Roman" w:cs="Times New Roman"/>
          <w:spacing w:val="1"/>
          <w:szCs w:val="24"/>
        </w:rPr>
        <w:t>riat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man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g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ee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ele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a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ho</w:t>
      </w:r>
      <w:r w:rsidRPr="009B4BCC">
        <w:rPr>
          <w:rFonts w:eastAsia="Times New Roman" w:cs="Times New Roman"/>
          <w:spacing w:val="1"/>
          <w:w w:val="103"/>
          <w:szCs w:val="24"/>
        </w:rPr>
        <w:t>rit</w:t>
      </w:r>
      <w:r w:rsidRPr="009B4BCC">
        <w:rPr>
          <w:rFonts w:eastAsia="Times New Roman" w:cs="Times New Roman"/>
          <w:spacing w:val="2"/>
          <w:w w:val="103"/>
          <w:szCs w:val="24"/>
        </w:rPr>
        <w:t>y</w:t>
      </w:r>
      <w:r w:rsidRPr="009B4BCC">
        <w:rPr>
          <w:rFonts w:eastAsia="Times New Roman" w:cs="Times New Roman"/>
          <w:w w:val="103"/>
          <w:szCs w:val="24"/>
        </w:rPr>
        <w:t>.</w:t>
      </w:r>
    </w:p>
    <w:p w:rsidRPr="009B4BCC" w:rsidR="009B4BCC" w:rsidP="009B4BCC" w:rsidRDefault="009B4BCC" w14:paraId="09DA1EB4" w14:textId="77777777">
      <w:pPr>
        <w:pStyle w:val="ListParagraph"/>
        <w:tabs>
          <w:tab w:val="left" w:pos="820"/>
        </w:tabs>
        <w:spacing w:after="0"/>
        <w:ind w:right="223"/>
        <w:rPr>
          <w:rFonts w:eastAsia="Times New Roman" w:cs="Times New Roman"/>
          <w:szCs w:val="24"/>
        </w:rPr>
      </w:pPr>
    </w:p>
    <w:p w:rsidRPr="0060131A" w:rsidR="0060131A" w:rsidP="009B4BCC" w:rsidRDefault="009B4BCC" w14:paraId="0FD8915F" w14:textId="77777777">
      <w:pPr>
        <w:spacing w:after="0" w:line="253" w:lineRule="auto"/>
        <w:ind w:right="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4.2 All </w:t>
      </w:r>
      <w:r>
        <w:rPr>
          <w:rFonts w:eastAsia="Times New Roman" w:cs="Times New Roman"/>
          <w:spacing w:val="2"/>
          <w:szCs w:val="24"/>
        </w:rPr>
        <w:t>s</w:t>
      </w:r>
      <w:r w:rsidRPr="0060131A" w:rsidR="0060131A">
        <w:rPr>
          <w:rFonts w:eastAsia="Times New Roman" w:cs="Times New Roman"/>
          <w:spacing w:val="1"/>
          <w:szCs w:val="24"/>
        </w:rPr>
        <w:t>ec</w:t>
      </w:r>
      <w:r w:rsidRPr="0060131A" w:rsidR="0060131A">
        <w:rPr>
          <w:rFonts w:eastAsia="Times New Roman" w:cs="Times New Roman"/>
          <w:spacing w:val="2"/>
          <w:szCs w:val="24"/>
        </w:rPr>
        <w:t>u</w:t>
      </w:r>
      <w:r w:rsidRPr="0060131A" w:rsidR="0060131A">
        <w:rPr>
          <w:rFonts w:eastAsia="Times New Roman" w:cs="Times New Roman"/>
          <w:spacing w:val="1"/>
          <w:szCs w:val="24"/>
        </w:rPr>
        <w:t>rit</w:t>
      </w:r>
      <w:r w:rsidRPr="0060131A" w:rsidR="0060131A">
        <w:rPr>
          <w:rFonts w:eastAsia="Times New Roman" w:cs="Times New Roman"/>
          <w:szCs w:val="24"/>
        </w:rPr>
        <w:t>y</w:t>
      </w:r>
      <w:r w:rsidRPr="0060131A" w:rsidR="0060131A">
        <w:rPr>
          <w:rFonts w:eastAsia="Times New Roman" w:cs="Times New Roman"/>
          <w:spacing w:val="23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iss</w:t>
      </w:r>
      <w:r w:rsidRPr="0060131A" w:rsidR="0060131A">
        <w:rPr>
          <w:rFonts w:eastAsia="Times New Roman" w:cs="Times New Roman"/>
          <w:spacing w:val="2"/>
          <w:szCs w:val="24"/>
        </w:rPr>
        <w:t>u</w:t>
      </w:r>
      <w:r w:rsidRPr="0060131A" w:rsidR="0060131A">
        <w:rPr>
          <w:rFonts w:eastAsia="Times New Roman" w:cs="Times New Roman"/>
          <w:spacing w:val="1"/>
          <w:szCs w:val="24"/>
        </w:rPr>
        <w:t>e</w:t>
      </w:r>
      <w:r w:rsidRPr="0060131A" w:rsidR="0060131A">
        <w:rPr>
          <w:rFonts w:eastAsia="Times New Roman" w:cs="Times New Roman"/>
          <w:szCs w:val="24"/>
        </w:rPr>
        <w:t>s</w:t>
      </w:r>
      <w:r w:rsidRPr="0060131A" w:rsidR="0060131A">
        <w:rPr>
          <w:rFonts w:eastAsia="Times New Roman" w:cs="Times New Roman"/>
          <w:spacing w:val="18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t</w:t>
      </w:r>
      <w:r w:rsidRPr="0060131A" w:rsidR="0060131A">
        <w:rPr>
          <w:rFonts w:eastAsia="Times New Roman" w:cs="Times New Roman"/>
          <w:spacing w:val="2"/>
          <w:szCs w:val="24"/>
        </w:rPr>
        <w:t>h</w:t>
      </w:r>
      <w:r w:rsidRPr="0060131A" w:rsidR="0060131A">
        <w:rPr>
          <w:rFonts w:eastAsia="Times New Roman" w:cs="Times New Roman"/>
          <w:spacing w:val="1"/>
          <w:szCs w:val="24"/>
        </w:rPr>
        <w:t>a</w:t>
      </w:r>
      <w:r w:rsidRPr="0060131A" w:rsidR="0060131A">
        <w:rPr>
          <w:rFonts w:eastAsia="Times New Roman" w:cs="Times New Roman"/>
          <w:szCs w:val="24"/>
        </w:rPr>
        <w:t>t</w:t>
      </w:r>
      <w:r w:rsidRPr="0060131A" w:rsidR="0060131A">
        <w:rPr>
          <w:rFonts w:eastAsia="Times New Roman" w:cs="Times New Roman"/>
          <w:spacing w:val="12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ar</w:t>
      </w:r>
      <w:r w:rsidRPr="0060131A" w:rsidR="0060131A">
        <w:rPr>
          <w:rFonts w:eastAsia="Times New Roman" w:cs="Times New Roman"/>
          <w:szCs w:val="24"/>
        </w:rPr>
        <w:t>e</w:t>
      </w:r>
      <w:r w:rsidRPr="0060131A" w:rsidR="0060131A">
        <w:rPr>
          <w:rFonts w:eastAsia="Times New Roman" w:cs="Times New Roman"/>
          <w:spacing w:val="11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d</w:t>
      </w:r>
      <w:r w:rsidRPr="0060131A" w:rsidR="0060131A">
        <w:rPr>
          <w:rFonts w:eastAsia="Times New Roman" w:cs="Times New Roman"/>
          <w:spacing w:val="1"/>
          <w:szCs w:val="24"/>
        </w:rPr>
        <w:t>isc</w:t>
      </w:r>
      <w:r w:rsidRPr="0060131A" w:rsidR="0060131A">
        <w:rPr>
          <w:rFonts w:eastAsia="Times New Roman" w:cs="Times New Roman"/>
          <w:spacing w:val="2"/>
          <w:szCs w:val="24"/>
        </w:rPr>
        <w:t>ov</w:t>
      </w:r>
      <w:r w:rsidRPr="0060131A" w:rsidR="0060131A">
        <w:rPr>
          <w:rFonts w:eastAsia="Times New Roman" w:cs="Times New Roman"/>
          <w:spacing w:val="1"/>
          <w:szCs w:val="24"/>
        </w:rPr>
        <w:t>ere</w:t>
      </w:r>
      <w:r w:rsidRPr="0060131A" w:rsidR="0060131A">
        <w:rPr>
          <w:rFonts w:eastAsia="Times New Roman" w:cs="Times New Roman"/>
          <w:szCs w:val="24"/>
        </w:rPr>
        <w:t>d</w:t>
      </w:r>
      <w:r w:rsidRPr="0060131A" w:rsidR="0060131A">
        <w:rPr>
          <w:rFonts w:eastAsia="Times New Roman" w:cs="Times New Roman"/>
          <w:spacing w:val="28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du</w:t>
      </w:r>
      <w:r w:rsidRPr="0060131A" w:rsidR="0060131A">
        <w:rPr>
          <w:rFonts w:eastAsia="Times New Roman" w:cs="Times New Roman"/>
          <w:spacing w:val="1"/>
          <w:szCs w:val="24"/>
        </w:rPr>
        <w:t>ri</w:t>
      </w:r>
      <w:r w:rsidRPr="0060131A" w:rsidR="0060131A">
        <w:rPr>
          <w:rFonts w:eastAsia="Times New Roman" w:cs="Times New Roman"/>
          <w:spacing w:val="2"/>
          <w:szCs w:val="24"/>
        </w:rPr>
        <w:t>n</w:t>
      </w:r>
      <w:r w:rsidRPr="0060131A" w:rsidR="0060131A">
        <w:rPr>
          <w:rFonts w:eastAsia="Times New Roman" w:cs="Times New Roman"/>
          <w:szCs w:val="24"/>
        </w:rPr>
        <w:t>g</w:t>
      </w:r>
      <w:r w:rsidRPr="0060131A" w:rsidR="0060131A">
        <w:rPr>
          <w:rFonts w:eastAsia="Times New Roman" w:cs="Times New Roman"/>
          <w:spacing w:val="19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assess</w:t>
      </w:r>
      <w:r w:rsidRPr="0060131A" w:rsidR="0060131A">
        <w:rPr>
          <w:rFonts w:eastAsia="Times New Roman" w:cs="Times New Roman"/>
          <w:spacing w:val="2"/>
          <w:szCs w:val="24"/>
        </w:rPr>
        <w:t>m</w:t>
      </w:r>
      <w:r w:rsidRPr="0060131A" w:rsidR="0060131A">
        <w:rPr>
          <w:rFonts w:eastAsia="Times New Roman" w:cs="Times New Roman"/>
          <w:spacing w:val="1"/>
          <w:szCs w:val="24"/>
        </w:rPr>
        <w:t>e</w:t>
      </w:r>
      <w:r w:rsidRPr="0060131A" w:rsidR="0060131A">
        <w:rPr>
          <w:rFonts w:eastAsia="Times New Roman" w:cs="Times New Roman"/>
          <w:spacing w:val="2"/>
          <w:szCs w:val="24"/>
        </w:rPr>
        <w:t>n</w:t>
      </w:r>
      <w:r w:rsidRPr="0060131A" w:rsidR="0060131A">
        <w:rPr>
          <w:rFonts w:eastAsia="Times New Roman" w:cs="Times New Roman"/>
          <w:spacing w:val="1"/>
          <w:szCs w:val="24"/>
        </w:rPr>
        <w:t>t</w:t>
      </w:r>
      <w:r>
        <w:rPr>
          <w:rFonts w:eastAsia="Times New Roman" w:cs="Times New Roman"/>
          <w:szCs w:val="24"/>
        </w:rPr>
        <w:t>s must</w:t>
      </w:r>
      <w:r w:rsidRPr="0060131A" w:rsidR="0060131A">
        <w:rPr>
          <w:rFonts w:eastAsia="Times New Roman" w:cs="Times New Roman"/>
          <w:spacing w:val="12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b</w:t>
      </w:r>
      <w:r w:rsidRPr="0060131A" w:rsidR="0060131A">
        <w:rPr>
          <w:rFonts w:eastAsia="Times New Roman" w:cs="Times New Roman"/>
          <w:szCs w:val="24"/>
        </w:rPr>
        <w:t>e</w:t>
      </w:r>
      <w:r w:rsidRPr="0060131A" w:rsidR="0060131A">
        <w:rPr>
          <w:rFonts w:eastAsia="Times New Roman" w:cs="Times New Roman"/>
          <w:spacing w:val="9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m</w:t>
      </w:r>
      <w:r w:rsidRPr="0060131A" w:rsidR="0060131A">
        <w:rPr>
          <w:rFonts w:eastAsia="Times New Roman" w:cs="Times New Roman"/>
          <w:spacing w:val="1"/>
          <w:szCs w:val="24"/>
        </w:rPr>
        <w:t>iti</w:t>
      </w:r>
      <w:r w:rsidRPr="0060131A" w:rsidR="0060131A">
        <w:rPr>
          <w:rFonts w:eastAsia="Times New Roman" w:cs="Times New Roman"/>
          <w:spacing w:val="2"/>
          <w:szCs w:val="24"/>
        </w:rPr>
        <w:t>g</w:t>
      </w:r>
      <w:r w:rsidRPr="0060131A" w:rsidR="0060131A">
        <w:rPr>
          <w:rFonts w:eastAsia="Times New Roman" w:cs="Times New Roman"/>
          <w:spacing w:val="1"/>
          <w:szCs w:val="24"/>
        </w:rPr>
        <w:t>ate</w:t>
      </w:r>
      <w:r w:rsidRPr="0060131A" w:rsidR="0060131A">
        <w:rPr>
          <w:rFonts w:eastAsia="Times New Roman" w:cs="Times New Roman"/>
          <w:szCs w:val="24"/>
        </w:rPr>
        <w:t>d</w:t>
      </w:r>
      <w:r w:rsidRPr="0060131A" w:rsidR="0060131A">
        <w:rPr>
          <w:rFonts w:eastAsia="Times New Roman" w:cs="Times New Roman"/>
          <w:spacing w:val="26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b</w:t>
      </w:r>
      <w:r w:rsidRPr="0060131A" w:rsidR="0060131A">
        <w:rPr>
          <w:rFonts w:eastAsia="Times New Roman" w:cs="Times New Roman"/>
          <w:spacing w:val="1"/>
          <w:szCs w:val="24"/>
        </w:rPr>
        <w:t>ase</w:t>
      </w:r>
      <w:r w:rsidRPr="0060131A" w:rsidR="0060131A">
        <w:rPr>
          <w:rFonts w:eastAsia="Times New Roman" w:cs="Times New Roman"/>
          <w:szCs w:val="24"/>
        </w:rPr>
        <w:t>d</w:t>
      </w:r>
      <w:r w:rsidRPr="0060131A" w:rsidR="0060131A">
        <w:rPr>
          <w:rFonts w:eastAsia="Times New Roman" w:cs="Times New Roman"/>
          <w:spacing w:val="18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upo</w:t>
      </w:r>
      <w:r w:rsidRPr="0060131A" w:rsidR="0060131A">
        <w:rPr>
          <w:rFonts w:eastAsia="Times New Roman" w:cs="Times New Roman"/>
          <w:szCs w:val="24"/>
        </w:rPr>
        <w:t>n</w:t>
      </w:r>
      <w:r w:rsidRPr="0060131A" w:rsidR="0060131A">
        <w:rPr>
          <w:rFonts w:eastAsia="Times New Roman" w:cs="Times New Roman"/>
          <w:spacing w:val="15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t</w:t>
      </w:r>
      <w:r w:rsidRPr="0060131A" w:rsidR="0060131A">
        <w:rPr>
          <w:rFonts w:eastAsia="Times New Roman" w:cs="Times New Roman"/>
          <w:spacing w:val="2"/>
          <w:szCs w:val="24"/>
        </w:rPr>
        <w:t>h</w:t>
      </w:r>
      <w:r w:rsidRPr="0060131A" w:rsidR="0060131A">
        <w:rPr>
          <w:rFonts w:eastAsia="Times New Roman" w:cs="Times New Roman"/>
          <w:szCs w:val="24"/>
        </w:rPr>
        <w:t>e</w:t>
      </w:r>
      <w:r w:rsidRPr="0060131A" w:rsidR="0060131A">
        <w:rPr>
          <w:rFonts w:eastAsia="Times New Roman" w:cs="Times New Roman"/>
          <w:spacing w:val="11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f</w:t>
      </w:r>
      <w:r w:rsidRPr="0060131A" w:rsidR="0060131A">
        <w:rPr>
          <w:rFonts w:eastAsia="Times New Roman" w:cs="Times New Roman"/>
          <w:spacing w:val="2"/>
          <w:szCs w:val="24"/>
        </w:rPr>
        <w:t>o</w:t>
      </w:r>
      <w:r w:rsidRPr="0060131A" w:rsidR="0060131A">
        <w:rPr>
          <w:rFonts w:eastAsia="Times New Roman" w:cs="Times New Roman"/>
          <w:spacing w:val="1"/>
          <w:szCs w:val="24"/>
        </w:rPr>
        <w:t>ll</w:t>
      </w:r>
      <w:r w:rsidRPr="0060131A" w:rsidR="0060131A">
        <w:rPr>
          <w:rFonts w:eastAsia="Times New Roman" w:cs="Times New Roman"/>
          <w:spacing w:val="2"/>
          <w:szCs w:val="24"/>
        </w:rPr>
        <w:t>ow</w:t>
      </w:r>
      <w:r w:rsidRPr="0060131A" w:rsidR="0060131A">
        <w:rPr>
          <w:rFonts w:eastAsia="Times New Roman" w:cs="Times New Roman"/>
          <w:spacing w:val="1"/>
          <w:szCs w:val="24"/>
        </w:rPr>
        <w:t>i</w:t>
      </w:r>
      <w:r w:rsidRPr="0060131A" w:rsidR="0060131A">
        <w:rPr>
          <w:rFonts w:eastAsia="Times New Roman" w:cs="Times New Roman"/>
          <w:spacing w:val="2"/>
          <w:szCs w:val="24"/>
        </w:rPr>
        <w:t>n</w:t>
      </w:r>
      <w:r w:rsidRPr="0060131A" w:rsidR="0060131A">
        <w:rPr>
          <w:rFonts w:eastAsia="Times New Roman" w:cs="Times New Roman"/>
          <w:szCs w:val="24"/>
        </w:rPr>
        <w:t>g</w:t>
      </w:r>
      <w:r w:rsidRPr="0060131A" w:rsidR="0060131A">
        <w:rPr>
          <w:rFonts w:eastAsia="Times New Roman" w:cs="Times New Roman"/>
          <w:spacing w:val="26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w w:val="103"/>
          <w:szCs w:val="24"/>
        </w:rPr>
        <w:t>ris</w:t>
      </w:r>
      <w:r w:rsidRPr="0060131A" w:rsidR="0060131A">
        <w:rPr>
          <w:rFonts w:eastAsia="Times New Roman" w:cs="Times New Roman"/>
          <w:w w:val="103"/>
          <w:szCs w:val="24"/>
        </w:rPr>
        <w:t xml:space="preserve">k </w:t>
      </w:r>
      <w:r w:rsidRPr="0060131A" w:rsidR="0060131A">
        <w:rPr>
          <w:rFonts w:eastAsia="Times New Roman" w:cs="Times New Roman"/>
          <w:spacing w:val="1"/>
          <w:szCs w:val="24"/>
        </w:rPr>
        <w:t>le</w:t>
      </w:r>
      <w:r w:rsidRPr="0060131A" w:rsidR="0060131A">
        <w:rPr>
          <w:rFonts w:eastAsia="Times New Roman" w:cs="Times New Roman"/>
          <w:spacing w:val="2"/>
          <w:szCs w:val="24"/>
        </w:rPr>
        <w:t>v</w:t>
      </w:r>
      <w:r w:rsidRPr="0060131A" w:rsidR="0060131A">
        <w:rPr>
          <w:rFonts w:eastAsia="Times New Roman" w:cs="Times New Roman"/>
          <w:spacing w:val="1"/>
          <w:szCs w:val="24"/>
        </w:rPr>
        <w:t>els</w:t>
      </w:r>
      <w:r w:rsidRPr="0060131A" w:rsidR="0060131A">
        <w:rPr>
          <w:rFonts w:eastAsia="Times New Roman" w:cs="Times New Roman"/>
          <w:szCs w:val="24"/>
        </w:rPr>
        <w:t>.</w:t>
      </w:r>
      <w:r w:rsidRPr="0060131A" w:rsidR="0060131A">
        <w:rPr>
          <w:rFonts w:eastAsia="Times New Roman" w:cs="Times New Roman"/>
          <w:spacing w:val="18"/>
          <w:szCs w:val="24"/>
        </w:rPr>
        <w:t xml:space="preserve"> </w:t>
      </w:r>
      <w:r>
        <w:rPr>
          <w:rFonts w:eastAsia="Times New Roman" w:cs="Times New Roman"/>
          <w:spacing w:val="18"/>
          <w:szCs w:val="24"/>
        </w:rPr>
        <w:t xml:space="preserve">The </w:t>
      </w:r>
      <w:r w:rsidRPr="0060131A" w:rsidR="0060131A">
        <w:rPr>
          <w:rFonts w:eastAsia="Times New Roman" w:cs="Times New Roman"/>
          <w:spacing w:val="2"/>
          <w:szCs w:val="24"/>
        </w:rPr>
        <w:t>R</w:t>
      </w:r>
      <w:r w:rsidRPr="0060131A" w:rsidR="0060131A">
        <w:rPr>
          <w:rFonts w:eastAsia="Times New Roman" w:cs="Times New Roman"/>
          <w:spacing w:val="1"/>
          <w:szCs w:val="24"/>
        </w:rPr>
        <w:t>is</w:t>
      </w:r>
      <w:r w:rsidRPr="0060131A" w:rsidR="0060131A">
        <w:rPr>
          <w:rFonts w:eastAsia="Times New Roman" w:cs="Times New Roman"/>
          <w:szCs w:val="24"/>
        </w:rPr>
        <w:t>k</w:t>
      </w:r>
      <w:r w:rsidRPr="0060131A" w:rsidR="0060131A">
        <w:rPr>
          <w:rFonts w:eastAsia="Times New Roman" w:cs="Times New Roman"/>
          <w:spacing w:val="14"/>
          <w:szCs w:val="24"/>
        </w:rPr>
        <w:t xml:space="preserve"> </w:t>
      </w:r>
      <w:r>
        <w:rPr>
          <w:rFonts w:eastAsia="Times New Roman" w:cs="Times New Roman"/>
          <w:spacing w:val="1"/>
          <w:szCs w:val="24"/>
        </w:rPr>
        <w:t xml:space="preserve">Levels are </w:t>
      </w:r>
      <w:r w:rsidRPr="0060131A" w:rsidR="0060131A">
        <w:rPr>
          <w:rFonts w:eastAsia="Times New Roman" w:cs="Times New Roman"/>
          <w:spacing w:val="2"/>
          <w:szCs w:val="24"/>
        </w:rPr>
        <w:t>b</w:t>
      </w:r>
      <w:r w:rsidRPr="0060131A" w:rsidR="0060131A">
        <w:rPr>
          <w:rFonts w:eastAsia="Times New Roman" w:cs="Times New Roman"/>
          <w:spacing w:val="1"/>
          <w:szCs w:val="24"/>
        </w:rPr>
        <w:t>ase</w:t>
      </w:r>
      <w:r w:rsidRPr="0060131A" w:rsidR="0060131A">
        <w:rPr>
          <w:rFonts w:eastAsia="Times New Roman" w:cs="Times New Roman"/>
          <w:szCs w:val="24"/>
        </w:rPr>
        <w:t>d</w:t>
      </w:r>
      <w:r w:rsidRPr="0060131A" w:rsidR="0060131A">
        <w:rPr>
          <w:rFonts w:eastAsia="Times New Roman" w:cs="Times New Roman"/>
          <w:spacing w:val="17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o</w:t>
      </w:r>
      <w:r w:rsidRPr="0060131A" w:rsidR="0060131A">
        <w:rPr>
          <w:rFonts w:eastAsia="Times New Roman" w:cs="Times New Roman"/>
          <w:szCs w:val="24"/>
        </w:rPr>
        <w:t>n</w:t>
      </w:r>
      <w:r w:rsidRPr="0060131A" w:rsidR="0060131A">
        <w:rPr>
          <w:rFonts w:eastAsia="Times New Roman" w:cs="Times New Roman"/>
          <w:spacing w:val="10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t</w:t>
      </w:r>
      <w:r w:rsidRPr="0060131A" w:rsidR="0060131A">
        <w:rPr>
          <w:rFonts w:eastAsia="Times New Roman" w:cs="Times New Roman"/>
          <w:spacing w:val="2"/>
          <w:szCs w:val="24"/>
        </w:rPr>
        <w:t>h</w:t>
      </w:r>
      <w:r w:rsidRPr="0060131A" w:rsidR="0060131A">
        <w:rPr>
          <w:rFonts w:eastAsia="Times New Roman" w:cs="Times New Roman"/>
          <w:szCs w:val="24"/>
        </w:rPr>
        <w:t>e</w:t>
      </w:r>
      <w:r w:rsidRPr="0060131A" w:rsidR="0060131A">
        <w:rPr>
          <w:rFonts w:eastAsia="Times New Roman" w:cs="Times New Roman"/>
          <w:spacing w:val="11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O</w:t>
      </w:r>
      <w:r w:rsidRPr="0060131A" w:rsidR="0060131A">
        <w:rPr>
          <w:rFonts w:eastAsia="Times New Roman" w:cs="Times New Roman"/>
          <w:spacing w:val="3"/>
          <w:szCs w:val="24"/>
        </w:rPr>
        <w:t>W</w:t>
      </w:r>
      <w:r w:rsidRPr="0060131A" w:rsidR="0060131A">
        <w:rPr>
          <w:rFonts w:eastAsia="Times New Roman" w:cs="Times New Roman"/>
          <w:spacing w:val="2"/>
          <w:szCs w:val="24"/>
        </w:rPr>
        <w:t>AS</w:t>
      </w:r>
      <w:r w:rsidRPr="0060131A" w:rsidR="0060131A">
        <w:rPr>
          <w:rFonts w:eastAsia="Times New Roman" w:cs="Times New Roman"/>
          <w:szCs w:val="24"/>
        </w:rPr>
        <w:t>P</w:t>
      </w:r>
      <w:r w:rsidRPr="0060131A" w:rsidR="0060131A">
        <w:rPr>
          <w:rFonts w:eastAsia="Times New Roman" w:cs="Times New Roman"/>
          <w:spacing w:val="24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R</w:t>
      </w:r>
      <w:r w:rsidRPr="0060131A" w:rsidR="0060131A">
        <w:rPr>
          <w:rFonts w:eastAsia="Times New Roman" w:cs="Times New Roman"/>
          <w:spacing w:val="1"/>
          <w:szCs w:val="24"/>
        </w:rPr>
        <w:t>is</w:t>
      </w:r>
      <w:r w:rsidRPr="0060131A" w:rsidR="0060131A">
        <w:rPr>
          <w:rFonts w:eastAsia="Times New Roman" w:cs="Times New Roman"/>
          <w:szCs w:val="24"/>
        </w:rPr>
        <w:t>k</w:t>
      </w:r>
      <w:r w:rsidRPr="0060131A" w:rsidR="0060131A">
        <w:rPr>
          <w:rFonts w:eastAsia="Times New Roman" w:cs="Times New Roman"/>
          <w:spacing w:val="14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R</w:t>
      </w:r>
      <w:r w:rsidRPr="0060131A" w:rsidR="0060131A">
        <w:rPr>
          <w:rFonts w:eastAsia="Times New Roman" w:cs="Times New Roman"/>
          <w:spacing w:val="1"/>
          <w:szCs w:val="24"/>
        </w:rPr>
        <w:t>ati</w:t>
      </w:r>
      <w:r w:rsidRPr="0060131A" w:rsidR="0060131A">
        <w:rPr>
          <w:rFonts w:eastAsia="Times New Roman" w:cs="Times New Roman"/>
          <w:spacing w:val="2"/>
          <w:szCs w:val="24"/>
        </w:rPr>
        <w:t>n</w:t>
      </w:r>
      <w:r w:rsidRPr="0060131A" w:rsidR="0060131A">
        <w:rPr>
          <w:rFonts w:eastAsia="Times New Roman" w:cs="Times New Roman"/>
          <w:szCs w:val="24"/>
        </w:rPr>
        <w:t>g</w:t>
      </w:r>
      <w:r w:rsidRPr="0060131A" w:rsidR="0060131A">
        <w:rPr>
          <w:rFonts w:eastAsia="Times New Roman" w:cs="Times New Roman"/>
          <w:spacing w:val="19"/>
          <w:szCs w:val="24"/>
        </w:rPr>
        <w:t xml:space="preserve"> </w:t>
      </w:r>
      <w:r w:rsidRPr="0060131A" w:rsidR="0060131A">
        <w:rPr>
          <w:rFonts w:eastAsia="Times New Roman" w:cs="Times New Roman"/>
          <w:spacing w:val="3"/>
          <w:w w:val="103"/>
          <w:szCs w:val="24"/>
        </w:rPr>
        <w:t>M</w:t>
      </w:r>
      <w:r w:rsidRPr="0060131A" w:rsidR="0060131A">
        <w:rPr>
          <w:rFonts w:eastAsia="Times New Roman" w:cs="Times New Roman"/>
          <w:spacing w:val="1"/>
          <w:w w:val="103"/>
          <w:szCs w:val="24"/>
        </w:rPr>
        <w:t>et</w:t>
      </w:r>
      <w:r w:rsidRPr="0060131A" w:rsidR="0060131A">
        <w:rPr>
          <w:rFonts w:eastAsia="Times New Roman" w:cs="Times New Roman"/>
          <w:spacing w:val="2"/>
          <w:w w:val="103"/>
          <w:szCs w:val="24"/>
        </w:rPr>
        <w:t>hodo</w:t>
      </w:r>
      <w:r w:rsidRPr="0060131A" w:rsidR="0060131A">
        <w:rPr>
          <w:rFonts w:eastAsia="Times New Roman" w:cs="Times New Roman"/>
          <w:spacing w:val="1"/>
          <w:w w:val="103"/>
          <w:szCs w:val="24"/>
        </w:rPr>
        <w:t>l</w:t>
      </w:r>
      <w:r w:rsidRPr="0060131A" w:rsidR="0060131A">
        <w:rPr>
          <w:rFonts w:eastAsia="Times New Roman" w:cs="Times New Roman"/>
          <w:spacing w:val="2"/>
          <w:w w:val="103"/>
          <w:szCs w:val="24"/>
        </w:rPr>
        <w:t>og</w:t>
      </w:r>
      <w:r w:rsidRPr="0060131A" w:rsidR="0060131A">
        <w:rPr>
          <w:rFonts w:eastAsia="Times New Roman" w:cs="Times New Roman"/>
          <w:w w:val="103"/>
          <w:szCs w:val="24"/>
        </w:rPr>
        <w:t>y</w:t>
      </w:r>
      <w:r>
        <w:rPr>
          <w:rFonts w:eastAsia="Times New Roman" w:cs="Times New Roman"/>
          <w:w w:val="103"/>
          <w:szCs w:val="24"/>
        </w:rPr>
        <w:t xml:space="preserve">. </w:t>
      </w:r>
      <w:r w:rsidRPr="0060131A">
        <w:rPr>
          <w:rFonts w:eastAsia="Times New Roman" w:cs="Times New Roman"/>
          <w:spacing w:val="2"/>
          <w:szCs w:val="24"/>
        </w:rPr>
        <w:t>R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3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ali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testi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</w:t>
      </w:r>
      <w:r w:rsidRPr="0060131A">
        <w:rPr>
          <w:rFonts w:eastAsia="Times New Roman" w:cs="Times New Roman"/>
          <w:spacing w:val="1"/>
          <w:szCs w:val="24"/>
        </w:rPr>
        <w:t>il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re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ire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ali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at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2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fi</w:t>
      </w:r>
      <w:r w:rsidRPr="0060131A">
        <w:rPr>
          <w:rFonts w:eastAsia="Times New Roman" w:cs="Times New Roman"/>
          <w:szCs w:val="24"/>
        </w:rPr>
        <w:t>x</w:t>
      </w:r>
      <w:r w:rsidRPr="0060131A">
        <w:rPr>
          <w:rFonts w:eastAsia="Times New Roman" w:cs="Times New Roman"/>
          <w:spacing w:val="1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/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iti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ati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strate</w:t>
      </w:r>
      <w:r w:rsidRPr="0060131A">
        <w:rPr>
          <w:rFonts w:eastAsia="Times New Roman" w:cs="Times New Roman"/>
          <w:spacing w:val="2"/>
          <w:szCs w:val="24"/>
        </w:rPr>
        <w:t>g</w:t>
      </w:r>
      <w:r w:rsidRPr="0060131A">
        <w:rPr>
          <w:rFonts w:eastAsia="Times New Roman" w:cs="Times New Roman"/>
          <w:spacing w:val="1"/>
          <w:szCs w:val="24"/>
        </w:rPr>
        <w:t>ie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a</w:t>
      </w:r>
      <w:r w:rsidRPr="0060131A">
        <w:rPr>
          <w:rFonts w:eastAsia="Times New Roman" w:cs="Times New Roman"/>
          <w:spacing w:val="2"/>
          <w:w w:val="103"/>
          <w:szCs w:val="24"/>
        </w:rPr>
        <w:t>n</w:t>
      </w:r>
      <w:r w:rsidRPr="0060131A">
        <w:rPr>
          <w:rFonts w:eastAsia="Times New Roman" w:cs="Times New Roman"/>
          <w:w w:val="103"/>
          <w:szCs w:val="24"/>
        </w:rPr>
        <w:t xml:space="preserve">y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isc</w:t>
      </w:r>
      <w:r w:rsidRPr="0060131A">
        <w:rPr>
          <w:rFonts w:eastAsia="Times New Roman" w:cs="Times New Roman"/>
          <w:spacing w:val="2"/>
          <w:szCs w:val="24"/>
        </w:rPr>
        <w:t>ov</w:t>
      </w:r>
      <w:r w:rsidRPr="0060131A">
        <w:rPr>
          <w:rFonts w:eastAsia="Times New Roman" w:cs="Times New Roman"/>
          <w:spacing w:val="1"/>
          <w:szCs w:val="24"/>
        </w:rPr>
        <w:t>ere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2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iss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3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zCs w:val="24"/>
        </w:rPr>
        <w:t>m</w:t>
      </w:r>
      <w:r w:rsidRPr="0060131A">
        <w:rPr>
          <w:rFonts w:eastAsia="Times New Roman" w:cs="Times New Roman"/>
          <w:spacing w:val="2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le</w:t>
      </w:r>
      <w:r w:rsidRPr="0060131A">
        <w:rPr>
          <w:rFonts w:eastAsia="Times New Roman" w:cs="Times New Roman"/>
          <w:spacing w:val="2"/>
          <w:szCs w:val="24"/>
        </w:rPr>
        <w:t>v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l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w w:val="103"/>
          <w:szCs w:val="24"/>
        </w:rPr>
        <w:t>g</w:t>
      </w:r>
      <w:r w:rsidRPr="0060131A">
        <w:rPr>
          <w:rFonts w:eastAsia="Times New Roman" w:cs="Times New Roman"/>
          <w:spacing w:val="1"/>
          <w:w w:val="103"/>
          <w:szCs w:val="24"/>
        </w:rPr>
        <w:t>reater</w:t>
      </w:r>
      <w:r w:rsidRPr="0060131A">
        <w:rPr>
          <w:rFonts w:eastAsia="Times New Roman" w:cs="Times New Roman"/>
          <w:w w:val="103"/>
          <w:szCs w:val="24"/>
        </w:rPr>
        <w:t>.</w:t>
      </w:r>
    </w:p>
    <w:p w:rsidRPr="0060131A" w:rsidR="0060131A" w:rsidP="0060131A" w:rsidRDefault="0060131A" w14:paraId="024DA2E9" w14:textId="77777777">
      <w:pPr>
        <w:spacing w:before="9" w:after="0" w:line="240" w:lineRule="exact"/>
        <w:rPr>
          <w:rFonts w:cs="Times New Roman"/>
          <w:szCs w:val="24"/>
        </w:rPr>
      </w:pPr>
    </w:p>
    <w:p w:rsidRPr="009B4BCC" w:rsidR="0060131A" w:rsidP="4DFA64EA" w:rsidRDefault="0060131A" w14:paraId="776F7D5D" w14:textId="32FFD5D7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65"/>
        <w:jc w:val="both"/>
        <w:rPr>
          <w:rFonts w:eastAsia="Times New Roman" w:cs="Times New Roman"/>
        </w:rPr>
      </w:pPr>
      <w:r w:rsidRPr="4DFA64EA" w:rsidR="0060131A">
        <w:rPr>
          <w:rFonts w:eastAsia="Times New Roman" w:cs="Times New Roman"/>
          <w:spacing w:val="2"/>
        </w:rPr>
        <w:t>H</w:t>
      </w:r>
      <w:r w:rsidRPr="4DFA64EA" w:rsidR="0060131A">
        <w:rPr>
          <w:rFonts w:eastAsia="Times New Roman" w:cs="Times New Roman"/>
          <w:spacing w:val="1"/>
        </w:rPr>
        <w:t>i</w:t>
      </w:r>
      <w:r w:rsidRPr="4DFA64EA" w:rsidR="0060131A">
        <w:rPr>
          <w:rFonts w:eastAsia="Times New Roman" w:cs="Times New Roman"/>
          <w:spacing w:val="2"/>
        </w:rPr>
        <w:t>g</w:t>
      </w:r>
      <w:r w:rsidRPr="4DFA64EA" w:rsidR="0060131A">
        <w:rPr>
          <w:rFonts w:eastAsia="Times New Roman" w:cs="Times New Roman"/>
        </w:rPr>
        <w:t>h</w:t>
      </w:r>
      <w:r w:rsidRPr="4DFA64EA" w:rsidR="0060131A">
        <w:rPr>
          <w:rFonts w:eastAsia="Times New Roman" w:cs="Times New Roman"/>
          <w:b w:val="1"/>
          <w:bCs w:val="1"/>
          <w:spacing w:val="16"/>
        </w:rPr>
        <w:t xml:space="preserve"> </w:t>
      </w:r>
      <w:r w:rsidRPr="4DFA64EA" w:rsidR="0060131A">
        <w:rPr>
          <w:rFonts w:eastAsia="Times New Roman" w:cs="Times New Roman"/>
        </w:rPr>
        <w:t>–</w:t>
      </w:r>
      <w:r w:rsidRPr="4DFA64EA" w:rsidR="0060131A">
        <w:rPr>
          <w:rFonts w:eastAsia="Times New Roman" w:cs="Times New Roman"/>
          <w:spacing w:val="7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An</w:t>
      </w:r>
      <w:r w:rsidRPr="4DFA64EA" w:rsidR="0060131A">
        <w:rPr>
          <w:rFonts w:eastAsia="Times New Roman" w:cs="Times New Roman"/>
        </w:rPr>
        <w:t>y</w:t>
      </w:r>
      <w:r w:rsidRPr="4DFA64EA" w:rsidR="0060131A">
        <w:rPr>
          <w:rFonts w:eastAsia="Times New Roman" w:cs="Times New Roman"/>
          <w:spacing w:val="14"/>
        </w:rPr>
        <w:t xml:space="preserve"> </w:t>
      </w:r>
      <w:del w:author="Abdul Rashid" w:date="2020-12-31T06:18:00Z" w:id="1818310865">
        <w:r w:rsidRPr="54722840" w:rsidDel="0060131A">
          <w:rPr>
            <w:rFonts w:eastAsia="Times New Roman" w:cs="Times New Roman"/>
          </w:rPr>
          <w:delText>high risk</w:delText>
        </w:r>
      </w:del>
      <w:ins w:author="Abdul Rashid" w:date="2020-12-31T06:18:00Z" w:id="1886619037">
        <w:r w:rsidRPr="54722840" w:rsidR="165C1648">
          <w:rPr>
            <w:rFonts w:eastAsia="Times New Roman" w:cs="Times New Roman"/>
          </w:rPr>
          <w:t>high-risk</w:t>
        </w:r>
      </w:ins>
      <w:r w:rsidRPr="4DFA64EA" w:rsidR="0060131A">
        <w:rPr>
          <w:rFonts w:eastAsia="Times New Roman" w:cs="Times New Roman"/>
          <w:spacing w:val="13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iss</w:t>
      </w:r>
      <w:r w:rsidRPr="4DFA64EA" w:rsidR="0060131A">
        <w:rPr>
          <w:rFonts w:eastAsia="Times New Roman" w:cs="Times New Roman"/>
          <w:spacing w:val="2"/>
        </w:rPr>
        <w:t>u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15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mu</w:t>
      </w:r>
      <w:r w:rsidRPr="4DFA64EA" w:rsidR="0060131A">
        <w:rPr>
          <w:rFonts w:eastAsia="Times New Roman" w:cs="Times New Roman"/>
          <w:spacing w:val="1"/>
        </w:rPr>
        <w:t>s</w:t>
      </w:r>
      <w:r w:rsidRPr="4DFA64EA" w:rsidR="0060131A">
        <w:rPr>
          <w:rFonts w:eastAsia="Times New Roman" w:cs="Times New Roman"/>
        </w:rPr>
        <w:t>t</w:t>
      </w:r>
      <w:r w:rsidRPr="4DFA64EA" w:rsidR="0060131A">
        <w:rPr>
          <w:rFonts w:eastAsia="Times New Roman" w:cs="Times New Roman"/>
          <w:spacing w:val="14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b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9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fi</w:t>
      </w:r>
      <w:r w:rsidRPr="4DFA64EA" w:rsidR="0060131A">
        <w:rPr>
          <w:rFonts w:eastAsia="Times New Roman" w:cs="Times New Roman"/>
          <w:spacing w:val="2"/>
        </w:rPr>
        <w:t>xe</w:t>
      </w:r>
      <w:r w:rsidRPr="4DFA64EA" w:rsidR="0060131A">
        <w:rPr>
          <w:rFonts w:eastAsia="Times New Roman" w:cs="Times New Roman"/>
        </w:rPr>
        <w:t>d</w:t>
      </w:r>
      <w:r w:rsidRPr="4DFA64EA" w:rsidR="0060131A">
        <w:rPr>
          <w:rFonts w:eastAsia="Times New Roman" w:cs="Times New Roman"/>
          <w:spacing w:val="16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i</w:t>
      </w:r>
      <w:r w:rsidRPr="4DFA64EA" w:rsidR="0060131A">
        <w:rPr>
          <w:rFonts w:eastAsia="Times New Roman" w:cs="Times New Roman"/>
          <w:spacing w:val="2"/>
        </w:rPr>
        <w:t>mmed</w:t>
      </w:r>
      <w:r w:rsidRPr="4DFA64EA" w:rsidR="0060131A">
        <w:rPr>
          <w:rFonts w:eastAsia="Times New Roman" w:cs="Times New Roman"/>
          <w:spacing w:val="1"/>
        </w:rPr>
        <w:t>i</w:t>
      </w:r>
      <w:r w:rsidRPr="4DFA64EA" w:rsidR="0060131A">
        <w:rPr>
          <w:rFonts w:eastAsia="Times New Roman" w:cs="Times New Roman"/>
          <w:spacing w:val="2"/>
        </w:rPr>
        <w:t>a</w:t>
      </w:r>
      <w:r w:rsidRPr="4DFA64EA" w:rsidR="0060131A">
        <w:rPr>
          <w:rFonts w:eastAsia="Times New Roman" w:cs="Times New Roman"/>
          <w:spacing w:val="1"/>
        </w:rPr>
        <w:t>t</w:t>
      </w:r>
      <w:r w:rsidRPr="4DFA64EA" w:rsidR="0060131A">
        <w:rPr>
          <w:rFonts w:eastAsia="Times New Roman" w:cs="Times New Roman"/>
          <w:spacing w:val="2"/>
        </w:rPr>
        <w:t>e</w:t>
      </w:r>
      <w:r w:rsidRPr="4DFA64EA" w:rsidR="0060131A">
        <w:rPr>
          <w:rFonts w:eastAsia="Times New Roman" w:cs="Times New Roman"/>
          <w:spacing w:val="1"/>
        </w:rPr>
        <w:t>l</w:t>
      </w:r>
      <w:r w:rsidRPr="4DFA64EA" w:rsidR="0060131A">
        <w:rPr>
          <w:rFonts w:eastAsia="Times New Roman" w:cs="Times New Roman"/>
        </w:rPr>
        <w:t>y</w:t>
      </w:r>
      <w:r w:rsidRPr="4DFA64EA" w:rsidR="0060131A">
        <w:rPr>
          <w:rFonts w:eastAsia="Times New Roman" w:cs="Times New Roman"/>
          <w:spacing w:val="31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o</w:t>
      </w:r>
      <w:r w:rsidRPr="4DFA64EA" w:rsidR="0060131A">
        <w:rPr>
          <w:rFonts w:eastAsia="Times New Roman" w:cs="Times New Roman"/>
        </w:rPr>
        <w:t>r</w:t>
      </w:r>
      <w:r w:rsidRPr="4DFA64EA" w:rsidR="0060131A">
        <w:rPr>
          <w:rFonts w:eastAsia="Times New Roman" w:cs="Times New Roman"/>
          <w:spacing w:val="9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o</w:t>
      </w:r>
      <w:r w:rsidRPr="4DFA64EA" w:rsidR="0060131A">
        <w:rPr>
          <w:rFonts w:eastAsia="Times New Roman" w:cs="Times New Roman"/>
          <w:spacing w:val="1"/>
        </w:rPr>
        <w:t>t</w:t>
      </w:r>
      <w:r w:rsidRPr="4DFA64EA" w:rsidR="0060131A">
        <w:rPr>
          <w:rFonts w:eastAsia="Times New Roman" w:cs="Times New Roman"/>
          <w:spacing w:val="2"/>
        </w:rPr>
        <w:t>h</w:t>
      </w:r>
      <w:r w:rsidRPr="4DFA64EA" w:rsidR="0060131A">
        <w:rPr>
          <w:rFonts w:eastAsia="Times New Roman" w:cs="Times New Roman"/>
          <w:spacing w:val="1"/>
        </w:rPr>
        <w:t>e</w:t>
      </w:r>
      <w:r w:rsidRPr="4DFA64EA" w:rsidR="0060131A">
        <w:rPr>
          <w:rFonts w:eastAsia="Times New Roman" w:cs="Times New Roman"/>
        </w:rPr>
        <w:t>r</w:t>
      </w:r>
      <w:r w:rsidRPr="4DFA64EA" w:rsidR="0060131A">
        <w:rPr>
          <w:rFonts w:eastAsia="Times New Roman" w:cs="Times New Roman"/>
          <w:spacing w:val="16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m</w:t>
      </w:r>
      <w:r w:rsidRPr="4DFA64EA" w:rsidR="0060131A">
        <w:rPr>
          <w:rFonts w:eastAsia="Times New Roman" w:cs="Times New Roman"/>
          <w:spacing w:val="1"/>
        </w:rPr>
        <w:t>iti</w:t>
      </w:r>
      <w:r w:rsidRPr="4DFA64EA" w:rsidR="0060131A">
        <w:rPr>
          <w:rFonts w:eastAsia="Times New Roman" w:cs="Times New Roman"/>
          <w:spacing w:val="2"/>
        </w:rPr>
        <w:t>g</w:t>
      </w:r>
      <w:r w:rsidRPr="4DFA64EA" w:rsidR="0060131A">
        <w:rPr>
          <w:rFonts w:eastAsia="Times New Roman" w:cs="Times New Roman"/>
          <w:spacing w:val="1"/>
        </w:rPr>
        <w:t>ati</w:t>
      </w:r>
      <w:r w:rsidRPr="4DFA64EA" w:rsidR="0060131A">
        <w:rPr>
          <w:rFonts w:eastAsia="Times New Roman" w:cs="Times New Roman"/>
          <w:spacing w:val="2"/>
        </w:rPr>
        <w:t>o</w:t>
      </w:r>
      <w:r w:rsidRPr="4DFA64EA" w:rsidR="0060131A">
        <w:rPr>
          <w:rFonts w:eastAsia="Times New Roman" w:cs="Times New Roman"/>
        </w:rPr>
        <w:t>n</w:t>
      </w:r>
      <w:r w:rsidRPr="4DFA64EA" w:rsidR="0060131A">
        <w:rPr>
          <w:rFonts w:eastAsia="Times New Roman" w:cs="Times New Roman"/>
          <w:spacing w:val="27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strate</w:t>
      </w:r>
      <w:r w:rsidRPr="4DFA64EA" w:rsidR="0060131A">
        <w:rPr>
          <w:rFonts w:eastAsia="Times New Roman" w:cs="Times New Roman"/>
          <w:spacing w:val="2"/>
        </w:rPr>
        <w:t>g</w:t>
      </w:r>
      <w:r w:rsidRPr="4DFA64EA" w:rsidR="0060131A">
        <w:rPr>
          <w:rFonts w:eastAsia="Times New Roman" w:cs="Times New Roman"/>
          <w:spacing w:val="1"/>
        </w:rPr>
        <w:t>ie</w:t>
      </w:r>
      <w:r w:rsidRPr="4DFA64EA" w:rsidR="0060131A">
        <w:rPr>
          <w:rFonts w:eastAsia="Times New Roman" w:cs="Times New Roman"/>
        </w:rPr>
        <w:t>s</w:t>
      </w:r>
      <w:r w:rsidRPr="4DFA64EA" w:rsidR="0060131A">
        <w:rPr>
          <w:rFonts w:eastAsia="Times New Roman" w:cs="Times New Roman"/>
          <w:spacing w:val="26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mu</w:t>
      </w:r>
      <w:r w:rsidRPr="4DFA64EA" w:rsidR="0060131A">
        <w:rPr>
          <w:rFonts w:eastAsia="Times New Roman" w:cs="Times New Roman"/>
          <w:spacing w:val="1"/>
        </w:rPr>
        <w:t>s</w:t>
      </w:r>
      <w:r w:rsidRPr="4DFA64EA" w:rsidR="0060131A">
        <w:rPr>
          <w:rFonts w:eastAsia="Times New Roman" w:cs="Times New Roman"/>
        </w:rPr>
        <w:t>t</w:t>
      </w:r>
      <w:r w:rsidRPr="4DFA64EA" w:rsidR="0060131A">
        <w:rPr>
          <w:rFonts w:eastAsia="Times New Roman" w:cs="Times New Roman"/>
          <w:spacing w:val="14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b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9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pu</w:t>
      </w:r>
      <w:r w:rsidRPr="4DFA64EA" w:rsidR="0060131A">
        <w:rPr>
          <w:rFonts w:eastAsia="Times New Roman" w:cs="Times New Roman"/>
        </w:rPr>
        <w:t>t</w:t>
      </w:r>
      <w:r w:rsidRPr="4DFA64EA" w:rsidR="0060131A">
        <w:rPr>
          <w:rFonts w:eastAsia="Times New Roman" w:cs="Times New Roman"/>
          <w:spacing w:val="10"/>
        </w:rPr>
        <w:t xml:space="preserve"> </w:t>
      </w:r>
      <w:r w:rsidRPr="4DFA64EA" w:rsidR="0060131A">
        <w:rPr>
          <w:rFonts w:eastAsia="Times New Roman" w:cs="Times New Roman"/>
          <w:spacing w:val="1"/>
          <w:w w:val="103"/>
        </w:rPr>
        <w:t>i</w:t>
      </w:r>
      <w:r w:rsidRPr="4DFA64EA" w:rsidR="0060131A">
        <w:rPr>
          <w:rFonts w:eastAsia="Times New Roman" w:cs="Times New Roman"/>
          <w:w w:val="103"/>
        </w:rPr>
        <w:t xml:space="preserve">n </w:t>
      </w:r>
      <w:r w:rsidRPr="4DFA64EA" w:rsidR="0060131A">
        <w:rPr>
          <w:rFonts w:eastAsia="Times New Roman" w:cs="Times New Roman"/>
          <w:spacing w:val="2"/>
        </w:rPr>
        <w:t>p</w:t>
      </w:r>
      <w:r w:rsidRPr="4DFA64EA" w:rsidR="0060131A">
        <w:rPr>
          <w:rFonts w:eastAsia="Times New Roman" w:cs="Times New Roman"/>
          <w:spacing w:val="1"/>
        </w:rPr>
        <w:t>lac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16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t</w:t>
      </w:r>
      <w:r w:rsidRPr="4DFA64EA" w:rsidR="0060131A">
        <w:rPr>
          <w:rFonts w:eastAsia="Times New Roman" w:cs="Times New Roman"/>
        </w:rPr>
        <w:t>o</w:t>
      </w:r>
      <w:r w:rsidRPr="4DFA64EA" w:rsidR="0060131A">
        <w:rPr>
          <w:rFonts w:eastAsia="Times New Roman" w:cs="Times New Roman"/>
          <w:spacing w:val="8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li</w:t>
      </w:r>
      <w:r w:rsidRPr="4DFA64EA" w:rsidR="0060131A">
        <w:rPr>
          <w:rFonts w:eastAsia="Times New Roman" w:cs="Times New Roman"/>
          <w:spacing w:val="2"/>
        </w:rPr>
        <w:t>m</w:t>
      </w:r>
      <w:r w:rsidRPr="4DFA64EA" w:rsidR="0060131A">
        <w:rPr>
          <w:rFonts w:eastAsia="Times New Roman" w:cs="Times New Roman"/>
          <w:spacing w:val="1"/>
        </w:rPr>
        <w:t>i</w:t>
      </w:r>
      <w:r w:rsidRPr="4DFA64EA" w:rsidR="0060131A">
        <w:rPr>
          <w:rFonts w:eastAsia="Times New Roman" w:cs="Times New Roman"/>
        </w:rPr>
        <w:t>t</w:t>
      </w:r>
      <w:r w:rsidRPr="4DFA64EA" w:rsidR="0060131A">
        <w:rPr>
          <w:rFonts w:eastAsia="Times New Roman" w:cs="Times New Roman"/>
          <w:spacing w:val="14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e</w:t>
      </w:r>
      <w:r w:rsidRPr="4DFA64EA" w:rsidR="0060131A">
        <w:rPr>
          <w:rFonts w:eastAsia="Times New Roman" w:cs="Times New Roman"/>
          <w:spacing w:val="2"/>
        </w:rPr>
        <w:t>xpo</w:t>
      </w:r>
      <w:r w:rsidRPr="4DFA64EA" w:rsidR="0060131A">
        <w:rPr>
          <w:rFonts w:eastAsia="Times New Roman" w:cs="Times New Roman"/>
          <w:spacing w:val="1"/>
        </w:rPr>
        <w:t>s</w:t>
      </w:r>
      <w:r w:rsidRPr="4DFA64EA" w:rsidR="0060131A">
        <w:rPr>
          <w:rFonts w:eastAsia="Times New Roman" w:cs="Times New Roman"/>
          <w:spacing w:val="2"/>
        </w:rPr>
        <w:t>u</w:t>
      </w:r>
      <w:r w:rsidRPr="4DFA64EA" w:rsidR="0060131A">
        <w:rPr>
          <w:rFonts w:eastAsia="Times New Roman" w:cs="Times New Roman"/>
          <w:spacing w:val="1"/>
        </w:rPr>
        <w:t>r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25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b</w:t>
      </w:r>
      <w:r w:rsidRPr="4DFA64EA" w:rsidR="0060131A">
        <w:rPr>
          <w:rFonts w:eastAsia="Times New Roman" w:cs="Times New Roman"/>
          <w:spacing w:val="1"/>
        </w:rPr>
        <w:t>ef</w:t>
      </w:r>
      <w:r w:rsidRPr="4DFA64EA" w:rsidR="0060131A">
        <w:rPr>
          <w:rFonts w:eastAsia="Times New Roman" w:cs="Times New Roman"/>
          <w:spacing w:val="2"/>
        </w:rPr>
        <w:t>o</w:t>
      </w:r>
      <w:r w:rsidRPr="4DFA64EA" w:rsidR="0060131A">
        <w:rPr>
          <w:rFonts w:eastAsia="Times New Roman" w:cs="Times New Roman"/>
          <w:spacing w:val="1"/>
        </w:rPr>
        <w:t>r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19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d</w:t>
      </w:r>
      <w:r w:rsidRPr="4DFA64EA" w:rsidR="0060131A">
        <w:rPr>
          <w:rFonts w:eastAsia="Times New Roman" w:cs="Times New Roman"/>
          <w:spacing w:val="1"/>
        </w:rPr>
        <w:t>e</w:t>
      </w:r>
      <w:r w:rsidRPr="4DFA64EA" w:rsidR="0060131A">
        <w:rPr>
          <w:rFonts w:eastAsia="Times New Roman" w:cs="Times New Roman"/>
          <w:spacing w:val="2"/>
        </w:rPr>
        <w:t>p</w:t>
      </w:r>
      <w:r w:rsidRPr="4DFA64EA" w:rsidR="0060131A">
        <w:rPr>
          <w:rFonts w:eastAsia="Times New Roman" w:cs="Times New Roman"/>
          <w:spacing w:val="1"/>
        </w:rPr>
        <w:t>l</w:t>
      </w:r>
      <w:r w:rsidRPr="4DFA64EA" w:rsidR="0060131A">
        <w:rPr>
          <w:rFonts w:eastAsia="Times New Roman" w:cs="Times New Roman"/>
          <w:spacing w:val="2"/>
        </w:rPr>
        <w:t>oym</w:t>
      </w:r>
      <w:r w:rsidRPr="4DFA64EA" w:rsidR="0060131A">
        <w:rPr>
          <w:rFonts w:eastAsia="Times New Roman" w:cs="Times New Roman"/>
          <w:spacing w:val="1"/>
        </w:rPr>
        <w:t>e</w:t>
      </w:r>
      <w:r w:rsidRPr="4DFA64EA" w:rsidR="0060131A">
        <w:rPr>
          <w:rFonts w:eastAsia="Times New Roman" w:cs="Times New Roman"/>
          <w:spacing w:val="2"/>
        </w:rPr>
        <w:t>n</w:t>
      </w:r>
      <w:r w:rsidRPr="4DFA64EA" w:rsidR="0060131A">
        <w:rPr>
          <w:rFonts w:eastAsia="Times New Roman" w:cs="Times New Roman"/>
          <w:spacing w:val="1"/>
        </w:rPr>
        <w:t>t</w:t>
      </w:r>
      <w:r w:rsidRPr="4DFA64EA" w:rsidR="0060131A">
        <w:rPr>
          <w:rFonts w:eastAsia="Times New Roman" w:cs="Times New Roman"/>
        </w:rPr>
        <w:t xml:space="preserve">. </w:t>
      </w:r>
      <w:r w:rsidRPr="4DFA64EA" w:rsidR="0060131A">
        <w:rPr>
          <w:rFonts w:eastAsia="Times New Roman" w:cs="Times New Roman"/>
          <w:spacing w:val="34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App</w:t>
      </w:r>
      <w:r w:rsidRPr="4DFA64EA" w:rsidR="0060131A">
        <w:rPr>
          <w:rFonts w:eastAsia="Times New Roman" w:cs="Times New Roman"/>
          <w:spacing w:val="1"/>
        </w:rPr>
        <w:t>licati</w:t>
      </w:r>
      <w:r w:rsidRPr="4DFA64EA" w:rsidR="0060131A">
        <w:rPr>
          <w:rFonts w:eastAsia="Times New Roman" w:cs="Times New Roman"/>
          <w:spacing w:val="2"/>
        </w:rPr>
        <w:t>on</w:t>
      </w:r>
      <w:r w:rsidRPr="4DFA64EA" w:rsidR="0060131A">
        <w:rPr>
          <w:rFonts w:eastAsia="Times New Roman" w:cs="Times New Roman"/>
        </w:rPr>
        <w:t>s</w:t>
      </w:r>
      <w:r w:rsidRPr="4DFA64EA" w:rsidR="0060131A">
        <w:rPr>
          <w:rFonts w:eastAsia="Times New Roman" w:cs="Times New Roman"/>
          <w:spacing w:val="33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w</w:t>
      </w:r>
      <w:r w:rsidRPr="4DFA64EA" w:rsidR="0060131A">
        <w:rPr>
          <w:rFonts w:eastAsia="Times New Roman" w:cs="Times New Roman"/>
          <w:spacing w:val="1"/>
        </w:rPr>
        <w:t>it</w:t>
      </w:r>
      <w:r w:rsidRPr="4DFA64EA" w:rsidR="0060131A">
        <w:rPr>
          <w:rFonts w:eastAsia="Times New Roman" w:cs="Times New Roman"/>
        </w:rPr>
        <w:t>h</w:t>
      </w:r>
      <w:r w:rsidRPr="4DFA64EA" w:rsidR="0060131A">
        <w:rPr>
          <w:rFonts w:eastAsia="Times New Roman" w:cs="Times New Roman"/>
          <w:spacing w:val="14"/>
        </w:rPr>
        <w:t xml:space="preserve"> </w:t>
      </w:r>
      <w:del w:author="Anjaly T A" w:date="2021-07-28T12:22:27.499Z" w:id="2059986343">
        <w:r w:rsidRPr="54722840" w:rsidDel="0060131A">
          <w:rPr>
            <w:rFonts w:eastAsia="Times New Roman" w:cs="Times New Roman"/>
          </w:rPr>
          <w:delText>h</w:delText>
        </w:r>
        <w:r w:rsidRPr="54722840" w:rsidDel="0060131A">
          <w:rPr>
            <w:rFonts w:eastAsia="Times New Roman" w:cs="Times New Roman"/>
          </w:rPr>
          <w:delText>i</w:delText>
        </w:r>
        <w:r w:rsidRPr="54722840" w:rsidDel="0060131A">
          <w:rPr>
            <w:rFonts w:eastAsia="Times New Roman" w:cs="Times New Roman"/>
          </w:rPr>
          <w:delText>g</w:delText>
        </w:r>
        <w:r w:rsidRPr="54722840" w:rsidDel="0060131A">
          <w:rPr>
            <w:rFonts w:eastAsia="Times New Roman" w:cs="Times New Roman"/>
          </w:rPr>
          <w:delText>h</w:delText>
        </w:r>
        <w:r w:rsidRPr="54722840" w:rsidDel="0060131A">
          <w:rPr>
            <w:rFonts w:eastAsia="Times New Roman" w:cs="Times New Roman"/>
          </w:rPr>
          <w:delText xml:space="preserve"> </w:delText>
        </w:r>
        <w:r w:rsidRPr="54722840" w:rsidDel="0060131A">
          <w:rPr>
            <w:rFonts w:eastAsia="Times New Roman" w:cs="Times New Roman"/>
          </w:rPr>
          <w:delText>ris</w:delText>
        </w:r>
        <w:r w:rsidRPr="54722840" w:rsidDel="0060131A">
          <w:rPr>
            <w:rFonts w:eastAsia="Times New Roman" w:cs="Times New Roman"/>
          </w:rPr>
          <w:delText>k</w:delText>
        </w:r>
      </w:del>
      <w:ins w:author="Anjaly T A" w:date="2021-07-28T12:22:27.536Z" w:id="844928294">
        <w:r w:rsidRPr="4DFA64EA" w:rsidR="7A54E5C2">
          <w:rPr>
            <w:rFonts w:eastAsia="Times New Roman" w:cs="Times New Roman"/>
          </w:rPr>
          <w:t>high-risk</w:t>
        </w:r>
      </w:ins>
      <w:r w:rsidRPr="4DFA64EA" w:rsidR="0060131A">
        <w:rPr>
          <w:rFonts w:eastAsia="Times New Roman" w:cs="Times New Roman"/>
          <w:spacing w:val="13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iss</w:t>
      </w:r>
      <w:r w:rsidRPr="4DFA64EA" w:rsidR="0060131A">
        <w:rPr>
          <w:rFonts w:eastAsia="Times New Roman" w:cs="Times New Roman"/>
          <w:spacing w:val="2"/>
        </w:rPr>
        <w:t>u</w:t>
      </w:r>
      <w:r w:rsidRPr="4DFA64EA" w:rsidR="0060131A">
        <w:rPr>
          <w:rFonts w:eastAsia="Times New Roman" w:cs="Times New Roman"/>
          <w:spacing w:val="1"/>
        </w:rPr>
        <w:t>e</w:t>
      </w:r>
      <w:r w:rsidRPr="4DFA64EA" w:rsidR="0060131A">
        <w:rPr>
          <w:rFonts w:eastAsia="Times New Roman" w:cs="Times New Roman"/>
        </w:rPr>
        <w:t>s</w:t>
      </w:r>
      <w:r w:rsidRPr="4DFA64EA" w:rsidR="0060131A">
        <w:rPr>
          <w:rFonts w:eastAsia="Times New Roman" w:cs="Times New Roman"/>
          <w:spacing w:val="18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ar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11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s</w:t>
      </w:r>
      <w:r w:rsidRPr="4DFA64EA" w:rsidR="0060131A">
        <w:rPr>
          <w:rFonts w:eastAsia="Times New Roman" w:cs="Times New Roman"/>
          <w:spacing w:val="2"/>
        </w:rPr>
        <w:t>ub</w:t>
      </w:r>
      <w:r w:rsidRPr="4DFA64EA" w:rsidR="0060131A">
        <w:rPr>
          <w:rFonts w:eastAsia="Times New Roman" w:cs="Times New Roman"/>
          <w:spacing w:val="1"/>
        </w:rPr>
        <w:t>jec</w:t>
      </w:r>
      <w:r w:rsidRPr="4DFA64EA" w:rsidR="0060131A">
        <w:rPr>
          <w:rFonts w:eastAsia="Times New Roman" w:cs="Times New Roman"/>
        </w:rPr>
        <w:t>t</w:t>
      </w:r>
      <w:r w:rsidRPr="4DFA64EA" w:rsidR="0060131A">
        <w:rPr>
          <w:rFonts w:eastAsia="Times New Roman" w:cs="Times New Roman"/>
          <w:spacing w:val="19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t</w:t>
      </w:r>
      <w:r w:rsidRPr="4DFA64EA" w:rsidR="0060131A">
        <w:rPr>
          <w:rFonts w:eastAsia="Times New Roman" w:cs="Times New Roman"/>
        </w:rPr>
        <w:t>o</w:t>
      </w:r>
      <w:r w:rsidRPr="4DFA64EA" w:rsidR="0060131A">
        <w:rPr>
          <w:rFonts w:eastAsia="Times New Roman" w:cs="Times New Roman"/>
          <w:spacing w:val="9"/>
        </w:rPr>
        <w:t xml:space="preserve"> </w:t>
      </w:r>
      <w:r w:rsidRPr="4DFA64EA" w:rsidR="0060131A">
        <w:rPr>
          <w:rFonts w:eastAsia="Times New Roman" w:cs="Times New Roman"/>
          <w:spacing w:val="2"/>
          <w:w w:val="103"/>
        </w:rPr>
        <w:t>b</w:t>
      </w:r>
      <w:r w:rsidRPr="4DFA64EA" w:rsidR="0060131A">
        <w:rPr>
          <w:rFonts w:eastAsia="Times New Roman" w:cs="Times New Roman"/>
          <w:spacing w:val="1"/>
          <w:w w:val="103"/>
        </w:rPr>
        <w:t>ei</w:t>
      </w:r>
      <w:r w:rsidRPr="4DFA64EA" w:rsidR="0060131A">
        <w:rPr>
          <w:rFonts w:eastAsia="Times New Roman" w:cs="Times New Roman"/>
          <w:spacing w:val="2"/>
          <w:w w:val="103"/>
        </w:rPr>
        <w:t xml:space="preserve">ng </w:t>
      </w:r>
      <w:r w:rsidRPr="4DFA64EA" w:rsidR="0060131A">
        <w:rPr>
          <w:rFonts w:eastAsia="Times New Roman" w:cs="Times New Roman"/>
          <w:spacing w:val="1"/>
        </w:rPr>
        <w:t>ta</w:t>
      </w:r>
      <w:r w:rsidRPr="4DFA64EA" w:rsidR="0060131A">
        <w:rPr>
          <w:rFonts w:eastAsia="Times New Roman" w:cs="Times New Roman"/>
          <w:spacing w:val="2"/>
        </w:rPr>
        <w:t>k</w:t>
      </w:r>
      <w:r w:rsidRPr="4DFA64EA" w:rsidR="0060131A">
        <w:rPr>
          <w:rFonts w:eastAsia="Times New Roman" w:cs="Times New Roman"/>
          <w:spacing w:val="1"/>
        </w:rPr>
        <w:t>e</w:t>
      </w:r>
      <w:r w:rsidRPr="4DFA64EA" w:rsidR="0060131A">
        <w:rPr>
          <w:rFonts w:eastAsia="Times New Roman" w:cs="Times New Roman"/>
        </w:rPr>
        <w:t>n</w:t>
      </w:r>
      <w:r w:rsidRPr="4DFA64EA" w:rsidR="0060131A">
        <w:rPr>
          <w:rFonts w:eastAsia="Times New Roman" w:cs="Times New Roman"/>
          <w:spacing w:val="16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o</w:t>
      </w:r>
      <w:r w:rsidRPr="4DFA64EA" w:rsidR="0060131A">
        <w:rPr>
          <w:rFonts w:eastAsia="Times New Roman" w:cs="Times New Roman"/>
          <w:spacing w:val="1"/>
        </w:rPr>
        <w:t>ff-li</w:t>
      </w:r>
      <w:r w:rsidRPr="4DFA64EA" w:rsidR="0060131A">
        <w:rPr>
          <w:rFonts w:eastAsia="Times New Roman" w:cs="Times New Roman"/>
          <w:spacing w:val="2"/>
        </w:rPr>
        <w:t>n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21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o</w:t>
      </w:r>
      <w:r w:rsidRPr="4DFA64EA" w:rsidR="0060131A">
        <w:rPr>
          <w:rFonts w:eastAsia="Times New Roman" w:cs="Times New Roman"/>
        </w:rPr>
        <w:t>r</w:t>
      </w:r>
      <w:r w:rsidRPr="4DFA64EA" w:rsidR="0060131A">
        <w:rPr>
          <w:rFonts w:eastAsia="Times New Roman" w:cs="Times New Roman"/>
          <w:spacing w:val="9"/>
        </w:rPr>
        <w:t xml:space="preserve"> </w:t>
      </w:r>
      <w:r w:rsidRPr="4DFA64EA" w:rsidR="0060131A">
        <w:rPr>
          <w:rFonts w:eastAsia="Times New Roman" w:cs="Times New Roman"/>
          <w:spacing w:val="2"/>
        </w:rPr>
        <w:t>d</w:t>
      </w:r>
      <w:r w:rsidRPr="4DFA64EA" w:rsidR="0060131A">
        <w:rPr>
          <w:rFonts w:eastAsia="Times New Roman" w:cs="Times New Roman"/>
          <w:spacing w:val="1"/>
        </w:rPr>
        <w:t>e</w:t>
      </w:r>
      <w:r w:rsidRPr="4DFA64EA" w:rsidR="0060131A">
        <w:rPr>
          <w:rFonts w:eastAsia="Times New Roman" w:cs="Times New Roman"/>
          <w:spacing w:val="2"/>
        </w:rPr>
        <w:t>n</w:t>
      </w:r>
      <w:r w:rsidRPr="4DFA64EA" w:rsidR="0060131A">
        <w:rPr>
          <w:rFonts w:eastAsia="Times New Roman" w:cs="Times New Roman"/>
          <w:spacing w:val="1"/>
        </w:rPr>
        <w:t>ie</w:t>
      </w:r>
      <w:r w:rsidRPr="4DFA64EA" w:rsidR="0060131A">
        <w:rPr>
          <w:rFonts w:eastAsia="Times New Roman" w:cs="Times New Roman"/>
        </w:rPr>
        <w:t>d</w:t>
      </w:r>
      <w:r w:rsidRPr="4DFA64EA" w:rsidR="0060131A">
        <w:rPr>
          <w:rFonts w:eastAsia="Times New Roman" w:cs="Times New Roman"/>
          <w:spacing w:val="19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releas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20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i</w:t>
      </w:r>
      <w:r w:rsidRPr="4DFA64EA" w:rsidR="0060131A">
        <w:rPr>
          <w:rFonts w:eastAsia="Times New Roman" w:cs="Times New Roman"/>
          <w:spacing w:val="2"/>
        </w:rPr>
        <w:t>n</w:t>
      </w:r>
      <w:r w:rsidRPr="4DFA64EA" w:rsidR="0060131A">
        <w:rPr>
          <w:rFonts w:eastAsia="Times New Roman" w:cs="Times New Roman"/>
          <w:spacing w:val="1"/>
        </w:rPr>
        <w:t>t</w:t>
      </w:r>
      <w:r w:rsidRPr="4DFA64EA" w:rsidR="0060131A">
        <w:rPr>
          <w:rFonts w:eastAsia="Times New Roman" w:cs="Times New Roman"/>
        </w:rPr>
        <w:t>o</w:t>
      </w:r>
      <w:r w:rsidRPr="4DFA64EA" w:rsidR="0060131A">
        <w:rPr>
          <w:rFonts w:eastAsia="Times New Roman" w:cs="Times New Roman"/>
          <w:spacing w:val="13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t</w:t>
      </w:r>
      <w:r w:rsidRPr="4DFA64EA" w:rsidR="0060131A">
        <w:rPr>
          <w:rFonts w:eastAsia="Times New Roman" w:cs="Times New Roman"/>
          <w:spacing w:val="2"/>
        </w:rPr>
        <w:t>h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11"/>
        </w:rPr>
        <w:t xml:space="preserve"> </w:t>
      </w:r>
      <w:r w:rsidRPr="4DFA64EA" w:rsidR="0060131A">
        <w:rPr>
          <w:rFonts w:eastAsia="Times New Roman" w:cs="Times New Roman"/>
          <w:spacing w:val="1"/>
        </w:rPr>
        <w:t>li</w:t>
      </w:r>
      <w:r w:rsidRPr="4DFA64EA" w:rsidR="0060131A">
        <w:rPr>
          <w:rFonts w:eastAsia="Times New Roman" w:cs="Times New Roman"/>
          <w:spacing w:val="2"/>
        </w:rPr>
        <w:t>v</w:t>
      </w:r>
      <w:r w:rsidRPr="4DFA64EA" w:rsidR="0060131A">
        <w:rPr>
          <w:rFonts w:eastAsia="Times New Roman" w:cs="Times New Roman"/>
        </w:rPr>
        <w:t>e</w:t>
      </w:r>
      <w:r w:rsidRPr="4DFA64EA" w:rsidR="0060131A">
        <w:rPr>
          <w:rFonts w:eastAsia="Times New Roman" w:cs="Times New Roman"/>
          <w:spacing w:val="13"/>
        </w:rPr>
        <w:t xml:space="preserve"> </w:t>
      </w:r>
      <w:r w:rsidRPr="4DFA64EA" w:rsidR="0060131A">
        <w:rPr>
          <w:rFonts w:eastAsia="Times New Roman" w:cs="Times New Roman"/>
          <w:spacing w:val="1"/>
          <w:w w:val="103"/>
        </w:rPr>
        <w:t>e</w:t>
      </w:r>
      <w:r w:rsidRPr="4DFA64EA" w:rsidR="0060131A">
        <w:rPr>
          <w:rFonts w:eastAsia="Times New Roman" w:cs="Times New Roman"/>
          <w:spacing w:val="2"/>
          <w:w w:val="103"/>
        </w:rPr>
        <w:t>nv</w:t>
      </w:r>
      <w:r w:rsidRPr="4DFA64EA" w:rsidR="0060131A">
        <w:rPr>
          <w:rFonts w:eastAsia="Times New Roman" w:cs="Times New Roman"/>
          <w:spacing w:val="1"/>
          <w:w w:val="103"/>
        </w:rPr>
        <w:t>ir</w:t>
      </w:r>
      <w:r w:rsidRPr="4DFA64EA" w:rsidR="0060131A">
        <w:rPr>
          <w:rFonts w:eastAsia="Times New Roman" w:cs="Times New Roman"/>
          <w:spacing w:val="2"/>
          <w:w w:val="103"/>
        </w:rPr>
        <w:t>onm</w:t>
      </w:r>
      <w:r w:rsidRPr="4DFA64EA" w:rsidR="0060131A">
        <w:rPr>
          <w:rFonts w:eastAsia="Times New Roman" w:cs="Times New Roman"/>
          <w:spacing w:val="1"/>
          <w:w w:val="103"/>
        </w:rPr>
        <w:t>e</w:t>
      </w:r>
      <w:r w:rsidRPr="4DFA64EA" w:rsidR="0060131A">
        <w:rPr>
          <w:rFonts w:eastAsia="Times New Roman" w:cs="Times New Roman"/>
          <w:spacing w:val="2"/>
          <w:w w:val="103"/>
        </w:rPr>
        <w:t>n</w:t>
      </w:r>
      <w:r w:rsidRPr="4DFA64EA" w:rsidR="0060131A">
        <w:rPr>
          <w:rFonts w:eastAsia="Times New Roman" w:cs="Times New Roman"/>
          <w:w w:val="103"/>
        </w:rPr>
        <w:t>t.</w:t>
      </w:r>
    </w:p>
    <w:p w:rsidRPr="009B4BCC" w:rsidR="0060131A" w:rsidP="009B4BCC" w:rsidRDefault="0060131A" w14:paraId="0B2945E3" w14:textId="77777777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13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3"/>
          <w:szCs w:val="24"/>
        </w:rPr>
        <w:t>M</w:t>
      </w:r>
      <w:r w:rsidRPr="009B4BCC">
        <w:rPr>
          <w:rFonts w:eastAsia="Times New Roman" w:cs="Times New Roman"/>
          <w:bCs/>
          <w:spacing w:val="1"/>
          <w:szCs w:val="24"/>
        </w:rPr>
        <w:t>e</w:t>
      </w:r>
      <w:r w:rsidRPr="009B4BCC">
        <w:rPr>
          <w:rFonts w:eastAsia="Times New Roman" w:cs="Times New Roman"/>
          <w:bCs/>
          <w:spacing w:val="2"/>
          <w:szCs w:val="24"/>
        </w:rPr>
        <w:t>d</w:t>
      </w:r>
      <w:r w:rsidRPr="009B4BCC">
        <w:rPr>
          <w:rFonts w:eastAsia="Times New Roman" w:cs="Times New Roman"/>
          <w:bCs/>
          <w:spacing w:val="1"/>
          <w:szCs w:val="24"/>
        </w:rPr>
        <w:t>i</w:t>
      </w:r>
      <w:r w:rsidRPr="009B4BCC">
        <w:rPr>
          <w:rFonts w:eastAsia="Times New Roman" w:cs="Times New Roman"/>
          <w:bCs/>
          <w:spacing w:val="2"/>
          <w:szCs w:val="24"/>
        </w:rPr>
        <w:t>u</w:t>
      </w:r>
      <w:r w:rsidRPr="009B4BCC">
        <w:rPr>
          <w:rFonts w:eastAsia="Times New Roman" w:cs="Times New Roman"/>
          <w:bCs/>
          <w:szCs w:val="24"/>
        </w:rPr>
        <w:t>m</w:t>
      </w:r>
      <w:r w:rsidRPr="009B4BCC">
        <w:rPr>
          <w:rFonts w:eastAsia="Times New Roman" w:cs="Times New Roman"/>
          <w:b/>
          <w:bCs/>
          <w:spacing w:val="2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ediu</w:t>
      </w:r>
      <w:r w:rsidRPr="009B4BCC">
        <w:rPr>
          <w:rFonts w:eastAsia="Times New Roman" w:cs="Times New Roman"/>
          <w:szCs w:val="24"/>
        </w:rPr>
        <w:t>m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issue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ev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ewe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de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-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equ</w:t>
      </w:r>
      <w:r w:rsidRPr="009B4BCC">
        <w:rPr>
          <w:rFonts w:eastAsia="Times New Roman" w:cs="Times New Roman"/>
          <w:spacing w:val="1"/>
          <w:szCs w:val="24"/>
        </w:rPr>
        <w:t>ir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an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sc</w:t>
      </w:r>
      <w:r w:rsidRPr="009B4BCC">
        <w:rPr>
          <w:rFonts w:eastAsia="Times New Roman" w:cs="Times New Roman"/>
          <w:spacing w:val="2"/>
          <w:szCs w:val="24"/>
        </w:rPr>
        <w:t>hedu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acc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y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m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ff-li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e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ie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szCs w:val="24"/>
        </w:rPr>
        <w:t>releas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nv</w:t>
      </w:r>
      <w:r w:rsidRPr="009B4BCC">
        <w:rPr>
          <w:rFonts w:eastAsia="Times New Roman" w:cs="Times New Roman"/>
          <w:spacing w:val="1"/>
          <w:szCs w:val="24"/>
        </w:rPr>
        <w:t>ir</w:t>
      </w:r>
      <w:r w:rsidRPr="009B4BCC">
        <w:rPr>
          <w:rFonts w:eastAsia="Times New Roman" w:cs="Times New Roman"/>
          <w:spacing w:val="2"/>
          <w:szCs w:val="24"/>
        </w:rPr>
        <w:t>onm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3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ase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numb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mu</w:t>
      </w:r>
      <w:r w:rsidRPr="009B4BCC">
        <w:rPr>
          <w:rFonts w:eastAsia="Times New Roman" w:cs="Times New Roman"/>
          <w:spacing w:val="1"/>
          <w:szCs w:val="24"/>
        </w:rPr>
        <w:t>lti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creas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acce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ta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3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el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fi</w:t>
      </w:r>
      <w:r w:rsidRPr="009B4BCC">
        <w:rPr>
          <w:rFonts w:eastAsia="Times New Roman" w:cs="Times New Roman"/>
          <w:spacing w:val="2"/>
          <w:szCs w:val="24"/>
        </w:rPr>
        <w:t>xe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ch</w:t>
      </w:r>
      <w:r w:rsidRPr="009B4BCC">
        <w:rPr>
          <w:rFonts w:eastAsia="Times New Roman" w:cs="Times New Roman"/>
          <w:spacing w:val="1"/>
          <w:szCs w:val="24"/>
        </w:rPr>
        <w:t>/</w:t>
      </w:r>
      <w:r w:rsidRPr="009B4BCC">
        <w:rPr>
          <w:rFonts w:eastAsia="Times New Roman" w:cs="Times New Roman"/>
          <w:spacing w:val="2"/>
          <w:szCs w:val="24"/>
        </w:rPr>
        <w:t>po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ea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un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he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iti</w:t>
      </w:r>
      <w:r w:rsidRPr="009B4BCC">
        <w:rPr>
          <w:rFonts w:eastAsia="Times New Roman" w:cs="Times New Roman"/>
          <w:spacing w:val="2"/>
          <w:szCs w:val="24"/>
        </w:rPr>
        <w:t>ga</w:t>
      </w:r>
      <w:r w:rsidRPr="009B4BCC">
        <w:rPr>
          <w:rFonts w:eastAsia="Times New Roman" w:cs="Times New Roman"/>
          <w:spacing w:val="1"/>
          <w:szCs w:val="24"/>
        </w:rPr>
        <w:t>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str</w:t>
      </w:r>
      <w:r w:rsidRPr="009B4BCC">
        <w:rPr>
          <w:rFonts w:eastAsia="Times New Roman" w:cs="Times New Roman"/>
          <w:spacing w:val="2"/>
          <w:szCs w:val="24"/>
        </w:rPr>
        <w:t>a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eg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6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li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expo</w:t>
      </w:r>
      <w:r w:rsidRPr="009B4BCC">
        <w:rPr>
          <w:rFonts w:eastAsia="Times New Roman" w:cs="Times New Roman"/>
          <w:spacing w:val="1"/>
          <w:w w:val="103"/>
          <w:szCs w:val="24"/>
        </w:rPr>
        <w:t>s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r</w:t>
      </w:r>
      <w:r w:rsidRPr="009B4BCC">
        <w:rPr>
          <w:rFonts w:eastAsia="Times New Roman" w:cs="Times New Roman"/>
          <w:spacing w:val="2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>.</w:t>
      </w:r>
    </w:p>
    <w:p w:rsidRPr="009B4BCC" w:rsidR="0060131A" w:rsidP="009B4BCC" w:rsidRDefault="0060131A" w14:paraId="496ACBA3" w14:textId="77777777">
      <w:pPr>
        <w:pStyle w:val="ListParagraph"/>
        <w:numPr>
          <w:ilvl w:val="0"/>
          <w:numId w:val="15"/>
        </w:numPr>
        <w:tabs>
          <w:tab w:val="left" w:pos="820"/>
        </w:tabs>
        <w:spacing w:after="0"/>
        <w:ind w:right="237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Lo</w:t>
      </w:r>
      <w:r w:rsidRPr="009B4BCC">
        <w:rPr>
          <w:rFonts w:eastAsia="Times New Roman" w:cs="Times New Roman"/>
          <w:bCs/>
          <w:szCs w:val="24"/>
        </w:rPr>
        <w:t>w</w:t>
      </w:r>
      <w:r w:rsidRPr="009B4BCC">
        <w:rPr>
          <w:rFonts w:eastAsia="Times New Roman" w:cs="Times New Roman"/>
          <w:b/>
          <w:bCs/>
          <w:spacing w:val="16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6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</w:t>
      </w:r>
      <w:r w:rsidRPr="009B4BCC">
        <w:rPr>
          <w:rFonts w:eastAsia="Times New Roman" w:cs="Times New Roman"/>
          <w:spacing w:val="2"/>
          <w:szCs w:val="24"/>
        </w:rPr>
        <w:t>hou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ie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deter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ire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rrec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i</w:t>
      </w:r>
      <w:r w:rsidRPr="009B4BCC">
        <w:rPr>
          <w:rFonts w:eastAsia="Times New Roman" w:cs="Times New Roman"/>
          <w:spacing w:val="1"/>
          <w:szCs w:val="24"/>
        </w:rPr>
        <w:t>ss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an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sc</w:t>
      </w:r>
      <w:r w:rsidRPr="009B4BCC">
        <w:rPr>
          <w:rFonts w:eastAsia="Times New Roman" w:cs="Times New Roman"/>
          <w:spacing w:val="2"/>
          <w:w w:val="103"/>
          <w:szCs w:val="24"/>
        </w:rPr>
        <w:t>hedu</w:t>
      </w:r>
      <w:r w:rsidRPr="009B4BCC">
        <w:rPr>
          <w:rFonts w:eastAsia="Times New Roman" w:cs="Times New Roman"/>
          <w:spacing w:val="1"/>
          <w:w w:val="103"/>
          <w:szCs w:val="24"/>
        </w:rPr>
        <w:t>l</w:t>
      </w:r>
      <w:r w:rsidRPr="009B4BCC">
        <w:rPr>
          <w:rFonts w:eastAsia="Times New Roman" w:cs="Times New Roman"/>
          <w:spacing w:val="2"/>
          <w:w w:val="103"/>
          <w:szCs w:val="24"/>
        </w:rPr>
        <w:t>e</w:t>
      </w:r>
      <w:r w:rsidRPr="009B4BCC">
        <w:rPr>
          <w:rFonts w:eastAsia="Times New Roman" w:cs="Times New Roman"/>
          <w:w w:val="103"/>
          <w:szCs w:val="24"/>
        </w:rPr>
        <w:t xml:space="preserve">d </w:t>
      </w:r>
      <w:r w:rsidRPr="009B4BCC">
        <w:rPr>
          <w:rFonts w:eastAsia="Times New Roman" w:cs="Times New Roman"/>
          <w:spacing w:val="1"/>
          <w:w w:val="103"/>
          <w:szCs w:val="24"/>
        </w:rPr>
        <w:t>acc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spacing w:val="1"/>
          <w:w w:val="103"/>
          <w:szCs w:val="24"/>
        </w:rPr>
        <w:t>r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2"/>
          <w:w w:val="103"/>
          <w:szCs w:val="24"/>
        </w:rPr>
        <w:t>ng</w:t>
      </w:r>
      <w:r w:rsidRPr="009B4BCC">
        <w:rPr>
          <w:rFonts w:eastAsia="Times New Roman" w:cs="Times New Roman"/>
          <w:spacing w:val="1"/>
          <w:w w:val="103"/>
          <w:szCs w:val="24"/>
        </w:rPr>
        <w:t>l</w:t>
      </w:r>
      <w:r w:rsidRPr="009B4BCC">
        <w:rPr>
          <w:rFonts w:eastAsia="Times New Roman" w:cs="Times New Roman"/>
          <w:spacing w:val="2"/>
          <w:w w:val="103"/>
          <w:szCs w:val="24"/>
        </w:rPr>
        <w:t>y</w:t>
      </w:r>
      <w:r w:rsidRPr="009B4BCC">
        <w:rPr>
          <w:rFonts w:eastAsia="Times New Roman" w:cs="Times New Roman"/>
          <w:w w:val="103"/>
          <w:szCs w:val="24"/>
        </w:rPr>
        <w:t>.</w:t>
      </w:r>
    </w:p>
    <w:p w:rsidRPr="009B4BCC" w:rsidR="009B4BCC" w:rsidP="009B4BCC" w:rsidRDefault="009B4BCC" w14:paraId="21131292" w14:textId="77777777">
      <w:pPr>
        <w:pStyle w:val="ListParagraph"/>
        <w:tabs>
          <w:tab w:val="left" w:pos="820"/>
        </w:tabs>
        <w:spacing w:after="0"/>
        <w:ind w:right="237"/>
        <w:rPr>
          <w:rFonts w:eastAsia="Times New Roman" w:cs="Times New Roman"/>
          <w:szCs w:val="24"/>
        </w:rPr>
      </w:pPr>
    </w:p>
    <w:p w:rsidRPr="0060131A" w:rsidR="0060131A" w:rsidP="0060131A" w:rsidRDefault="009B4BCC" w14:paraId="73BC2328" w14:textId="30623CD6">
      <w:pPr>
        <w:spacing w:before="11" w:after="0" w:line="2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4.3 The following security assessment levels shall be established by the </w:t>
      </w:r>
      <w:r w:rsidR="00EE02A9">
        <w:rPr>
          <w:rFonts w:cs="Times New Roman"/>
          <w:szCs w:val="24"/>
        </w:rPr>
        <w:t>IT Infra team</w:t>
      </w:r>
      <w:r>
        <w:rPr>
          <w:rFonts w:cs="Times New Roman"/>
          <w:szCs w:val="24"/>
        </w:rPr>
        <w:t xml:space="preserve"> or other designated organization that will be performing the assessments. </w:t>
      </w:r>
    </w:p>
    <w:p w:rsidRPr="009B4BCC" w:rsidR="009B4BCC" w:rsidP="009B4BCC" w:rsidRDefault="009B4BCC" w14:paraId="139DB79C" w14:textId="77777777">
      <w:pPr>
        <w:pStyle w:val="ListParagraph"/>
        <w:numPr>
          <w:ilvl w:val="0"/>
          <w:numId w:val="16"/>
        </w:numPr>
        <w:spacing w:before="41" w:after="0"/>
        <w:ind w:right="86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Fu</w:t>
      </w:r>
      <w:r w:rsidRPr="009B4BCC">
        <w:rPr>
          <w:rFonts w:eastAsia="Times New Roman" w:cs="Times New Roman"/>
          <w:bCs/>
          <w:spacing w:val="1"/>
          <w:szCs w:val="24"/>
        </w:rPr>
        <w:t>l</w:t>
      </w:r>
      <w:r w:rsidRPr="009B4BCC">
        <w:rPr>
          <w:rFonts w:eastAsia="Times New Roman" w:cs="Times New Roman"/>
          <w:bCs/>
          <w:szCs w:val="24"/>
        </w:rPr>
        <w:t>l</w:t>
      </w:r>
      <w:r w:rsidRPr="009B4BCC">
        <w:rPr>
          <w:rFonts w:eastAsia="Times New Roman" w:cs="Times New Roman"/>
          <w:b/>
          <w:bCs/>
          <w:spacing w:val="14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omp</w:t>
      </w:r>
      <w:r w:rsidRPr="009B4BCC">
        <w:rPr>
          <w:rFonts w:eastAsia="Times New Roman" w:cs="Times New Roman"/>
          <w:spacing w:val="1"/>
          <w:szCs w:val="24"/>
        </w:rPr>
        <w:t>rise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test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know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b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7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si</w:t>
      </w:r>
      <w:r w:rsidRPr="009B4BCC">
        <w:rPr>
          <w:rFonts w:eastAsia="Times New Roman" w:cs="Times New Roman"/>
          <w:spacing w:val="2"/>
          <w:w w:val="103"/>
          <w:szCs w:val="24"/>
        </w:rPr>
        <w:t xml:space="preserve">ng </w:t>
      </w:r>
      <w:r w:rsidRPr="009B4BCC">
        <w:rPr>
          <w:rFonts w:eastAsia="Times New Roman" w:cs="Times New Roman"/>
          <w:spacing w:val="2"/>
          <w:szCs w:val="24"/>
        </w:rPr>
        <w:t>bo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h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om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nu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oo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ba</w:t>
      </w:r>
      <w:r w:rsidRPr="009B4BCC">
        <w:rPr>
          <w:rFonts w:eastAsia="Times New Roman" w:cs="Times New Roman"/>
          <w:spacing w:val="1"/>
          <w:szCs w:val="24"/>
        </w:rPr>
        <w:t>se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2"/>
          <w:szCs w:val="24"/>
        </w:rPr>
        <w:t>AS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</w:t>
      </w:r>
      <w:r w:rsidRPr="009B4BCC">
        <w:rPr>
          <w:rFonts w:eastAsia="Times New Roman" w:cs="Times New Roman"/>
          <w:spacing w:val="1"/>
          <w:szCs w:val="24"/>
        </w:rPr>
        <w:t>esti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g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Gu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de</w:t>
      </w:r>
      <w:r w:rsidRPr="009B4BCC">
        <w:rPr>
          <w:rFonts w:eastAsia="Times New Roman" w:cs="Times New Roman"/>
          <w:szCs w:val="24"/>
        </w:rPr>
        <w:t xml:space="preserve">. 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1"/>
          <w:w w:val="103"/>
          <w:szCs w:val="24"/>
        </w:rPr>
        <w:t>s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2"/>
          <w:szCs w:val="24"/>
        </w:rPr>
        <w:t>manua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21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pene</w:t>
      </w:r>
      <w:r w:rsidRPr="009B4BCC">
        <w:rPr>
          <w:rFonts w:eastAsia="Times New Roman" w:cs="Times New Roman"/>
          <w:spacing w:val="1"/>
          <w:szCs w:val="24"/>
        </w:rPr>
        <w:t>trati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0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testi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g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tec</w:t>
      </w:r>
      <w:r w:rsidRPr="009B4BCC">
        <w:rPr>
          <w:rFonts w:eastAsia="Times New Roman" w:cs="Times New Roman"/>
          <w:spacing w:val="2"/>
          <w:szCs w:val="24"/>
        </w:rPr>
        <w:t>hn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ali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at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isc</w:t>
      </w:r>
      <w:r w:rsidRPr="009B4BCC">
        <w:rPr>
          <w:rFonts w:eastAsia="Times New Roman" w:cs="Times New Roman"/>
          <w:spacing w:val="2"/>
          <w:szCs w:val="24"/>
        </w:rPr>
        <w:t>ov</w:t>
      </w:r>
      <w:r w:rsidRPr="009B4BCC">
        <w:rPr>
          <w:rFonts w:eastAsia="Times New Roman" w:cs="Times New Roman"/>
          <w:spacing w:val="1"/>
          <w:szCs w:val="24"/>
        </w:rPr>
        <w:t>ere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ilitie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3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eter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e</w:t>
      </w:r>
      <w:r w:rsidRPr="009B4BCC">
        <w:rPr>
          <w:rFonts w:eastAsia="Times New Roman" w:cs="Times New Roman"/>
          <w:spacing w:val="27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 xml:space="preserve">e </w:t>
      </w:r>
      <w:r w:rsidRPr="009B4BCC">
        <w:rPr>
          <w:rFonts w:eastAsia="Times New Roman" w:cs="Times New Roman"/>
          <w:spacing w:val="2"/>
          <w:w w:val="103"/>
          <w:szCs w:val="24"/>
        </w:rPr>
        <w:t>ov</w:t>
      </w:r>
      <w:r w:rsidRPr="009B4BCC">
        <w:rPr>
          <w:rFonts w:eastAsia="Times New Roman" w:cs="Times New Roman"/>
          <w:spacing w:val="1"/>
          <w:w w:val="103"/>
          <w:szCs w:val="24"/>
        </w:rPr>
        <w:t>eral</w:t>
      </w:r>
      <w:r w:rsidRPr="009B4BCC">
        <w:rPr>
          <w:rFonts w:eastAsia="Times New Roman" w:cs="Times New Roman"/>
          <w:w w:val="103"/>
          <w:szCs w:val="24"/>
        </w:rPr>
        <w:t>l</w:t>
      </w:r>
      <w:r w:rsidRPr="009B4BCC">
        <w:rPr>
          <w:rFonts w:eastAsia="Times New Roman" w:cs="Times New Roman"/>
          <w:spacing w:val="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proofErr w:type="gramStart"/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al</w:t>
      </w:r>
      <w:r w:rsidRPr="009B4BCC">
        <w:rPr>
          <w:rFonts w:eastAsia="Times New Roman" w:cs="Times New Roman"/>
          <w:szCs w:val="24"/>
        </w:rPr>
        <w:t>l</w:t>
      </w:r>
      <w:proofErr w:type="gramEnd"/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d</w:t>
      </w:r>
      <w:r w:rsidRPr="009B4BCC">
        <w:rPr>
          <w:rFonts w:eastAsia="Times New Roman" w:cs="Times New Roman"/>
          <w:spacing w:val="1"/>
          <w:w w:val="103"/>
          <w:szCs w:val="24"/>
        </w:rPr>
        <w:t>isc</w:t>
      </w:r>
      <w:r w:rsidRPr="009B4BCC">
        <w:rPr>
          <w:rFonts w:eastAsia="Times New Roman" w:cs="Times New Roman"/>
          <w:spacing w:val="2"/>
          <w:w w:val="103"/>
          <w:szCs w:val="24"/>
        </w:rPr>
        <w:t>ov</w:t>
      </w:r>
      <w:r w:rsidRPr="009B4BCC">
        <w:rPr>
          <w:rFonts w:eastAsia="Times New Roman" w:cs="Times New Roman"/>
          <w:spacing w:val="1"/>
          <w:w w:val="103"/>
          <w:szCs w:val="24"/>
        </w:rPr>
        <w:t>ere</w:t>
      </w:r>
      <w:r w:rsidRPr="009B4BCC">
        <w:rPr>
          <w:rFonts w:eastAsia="Times New Roman" w:cs="Times New Roman"/>
          <w:spacing w:val="2"/>
          <w:w w:val="103"/>
          <w:szCs w:val="24"/>
        </w:rPr>
        <w:t>d.</w:t>
      </w:r>
    </w:p>
    <w:p w:rsidRPr="009B4BCC" w:rsidR="009B4BCC" w:rsidP="009B4BCC" w:rsidRDefault="009B4BCC" w14:paraId="24999BBD" w14:textId="77777777">
      <w:pPr>
        <w:pStyle w:val="ListParagraph"/>
        <w:numPr>
          <w:ilvl w:val="0"/>
          <w:numId w:val="16"/>
        </w:numPr>
        <w:spacing w:after="0"/>
        <w:ind w:right="-20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Qu</w:t>
      </w:r>
      <w:r w:rsidRPr="009B4BCC">
        <w:rPr>
          <w:rFonts w:eastAsia="Times New Roman" w:cs="Times New Roman"/>
          <w:bCs/>
          <w:spacing w:val="1"/>
          <w:szCs w:val="24"/>
        </w:rPr>
        <w:t>ic</w:t>
      </w:r>
      <w:r w:rsidRPr="009B4BCC">
        <w:rPr>
          <w:rFonts w:eastAsia="Times New Roman" w:cs="Times New Roman"/>
          <w:bCs/>
          <w:szCs w:val="24"/>
        </w:rPr>
        <w:t>k</w:t>
      </w:r>
      <w:r w:rsidRPr="009B4BCC">
        <w:rPr>
          <w:rFonts w:eastAsia="Times New Roman" w:cs="Times New Roman"/>
          <w:b/>
          <w:bCs/>
          <w:spacing w:val="19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qu</w:t>
      </w:r>
      <w:r w:rsidRPr="009B4BCC">
        <w:rPr>
          <w:rFonts w:eastAsia="Times New Roman" w:cs="Times New Roman"/>
          <w:spacing w:val="1"/>
          <w:szCs w:val="24"/>
        </w:rPr>
        <w:t>ic</w:t>
      </w:r>
      <w:r w:rsidRPr="009B4BCC">
        <w:rPr>
          <w:rFonts w:eastAsia="Times New Roman" w:cs="Times New Roman"/>
          <w:szCs w:val="24"/>
        </w:rPr>
        <w:t>k</w:t>
      </w:r>
      <w:r w:rsidRPr="009B4BCC">
        <w:rPr>
          <w:rFonts w:eastAsia="Times New Roman" w:cs="Times New Roman"/>
          <w:spacing w:val="1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il</w:t>
      </w:r>
      <w:r w:rsidRPr="009B4BCC">
        <w:rPr>
          <w:rFonts w:eastAsia="Times New Roman" w:cs="Times New Roman"/>
          <w:szCs w:val="24"/>
        </w:rPr>
        <w:t>l</w:t>
      </w:r>
      <w:r w:rsidRPr="009B4BCC">
        <w:rPr>
          <w:rFonts w:eastAsia="Times New Roman" w:cs="Times New Roman"/>
          <w:spacing w:val="1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on</w:t>
      </w:r>
      <w:r w:rsidRPr="009B4BCC">
        <w:rPr>
          <w:rFonts w:eastAsia="Times New Roman" w:cs="Times New Roman"/>
          <w:spacing w:val="1"/>
          <w:szCs w:val="24"/>
        </w:rPr>
        <w:t>sis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19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(t</w:t>
      </w:r>
      <w:r w:rsidRPr="009B4BCC">
        <w:rPr>
          <w:rFonts w:eastAsia="Times New Roman" w:cs="Times New Roman"/>
          <w:spacing w:val="2"/>
          <w:szCs w:val="24"/>
        </w:rPr>
        <w:t>yp</w:t>
      </w:r>
      <w:r w:rsidRPr="009B4BCC">
        <w:rPr>
          <w:rFonts w:eastAsia="Times New Roman" w:cs="Times New Roman"/>
          <w:spacing w:val="1"/>
          <w:szCs w:val="24"/>
        </w:rPr>
        <w:t>icall</w:t>
      </w:r>
      <w:r w:rsidRPr="009B4BCC">
        <w:rPr>
          <w:rFonts w:eastAsia="Times New Roman" w:cs="Times New Roman"/>
          <w:spacing w:val="2"/>
          <w:szCs w:val="24"/>
        </w:rPr>
        <w:t>y</w:t>
      </w:r>
      <w:r w:rsidRPr="009B4BCC">
        <w:rPr>
          <w:rFonts w:eastAsia="Times New Roman" w:cs="Times New Roman"/>
          <w:szCs w:val="24"/>
        </w:rPr>
        <w:t>)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ate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sca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f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r</w:t>
      </w:r>
      <w:r w:rsidRPr="009B4BCC">
        <w:rPr>
          <w:rFonts w:eastAsia="Times New Roman" w:cs="Times New Roman"/>
          <w:spacing w:val="11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t</w:t>
      </w:r>
      <w:r w:rsidRPr="009B4BCC">
        <w:rPr>
          <w:rFonts w:eastAsia="Times New Roman" w:cs="Times New Roman"/>
          <w:spacing w:val="2"/>
          <w:w w:val="103"/>
          <w:szCs w:val="24"/>
        </w:rPr>
        <w:t>h</w:t>
      </w:r>
      <w:r w:rsidRPr="009B4BCC">
        <w:rPr>
          <w:rFonts w:eastAsia="Times New Roman" w:cs="Times New Roman"/>
          <w:w w:val="103"/>
          <w:szCs w:val="24"/>
        </w:rPr>
        <w:t>e</w:t>
      </w:r>
      <w:r>
        <w:rPr>
          <w:rFonts w:eastAsia="Times New Roman" w:cs="Times New Roman"/>
          <w:w w:val="10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3"/>
          <w:szCs w:val="24"/>
        </w:rPr>
        <w:t>W</w:t>
      </w:r>
      <w:r w:rsidRPr="009B4BCC">
        <w:rPr>
          <w:rFonts w:eastAsia="Times New Roman" w:cs="Times New Roman"/>
          <w:spacing w:val="2"/>
          <w:szCs w:val="24"/>
        </w:rPr>
        <w:t>AS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24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To</w:t>
      </w:r>
      <w:r w:rsidRPr="009B4BCC">
        <w:rPr>
          <w:rFonts w:eastAsia="Times New Roman" w:cs="Times New Roman"/>
          <w:szCs w:val="24"/>
        </w:rPr>
        <w:t>p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T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w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b</w:t>
      </w:r>
      <w:r w:rsidRPr="009B4BCC">
        <w:rPr>
          <w:rFonts w:eastAsia="Times New Roman" w:cs="Times New Roman"/>
          <w:spacing w:val="1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sec</w:t>
      </w:r>
      <w:r w:rsidRPr="009B4BCC">
        <w:rPr>
          <w:rFonts w:eastAsia="Times New Roman" w:cs="Times New Roman"/>
          <w:spacing w:val="2"/>
          <w:szCs w:val="24"/>
        </w:rPr>
        <w:t>u</w:t>
      </w:r>
      <w:r w:rsidRPr="009B4BCC">
        <w:rPr>
          <w:rFonts w:eastAsia="Times New Roman" w:cs="Times New Roman"/>
          <w:spacing w:val="1"/>
          <w:szCs w:val="24"/>
        </w:rPr>
        <w:t>rit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ris</w:t>
      </w:r>
      <w:r w:rsidRPr="009B4BCC">
        <w:rPr>
          <w:rFonts w:eastAsia="Times New Roman" w:cs="Times New Roman"/>
          <w:spacing w:val="2"/>
          <w:szCs w:val="24"/>
        </w:rPr>
        <w:t>k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15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2"/>
          <w:w w:val="103"/>
          <w:szCs w:val="24"/>
        </w:rPr>
        <w:t>n</w:t>
      </w:r>
      <w:r w:rsidRPr="009B4BCC">
        <w:rPr>
          <w:rFonts w:eastAsia="Times New Roman" w:cs="Times New Roman"/>
          <w:spacing w:val="1"/>
          <w:w w:val="103"/>
          <w:szCs w:val="24"/>
        </w:rPr>
        <w:t>i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spacing w:val="2"/>
          <w:w w:val="103"/>
          <w:szCs w:val="24"/>
        </w:rPr>
        <w:t>u</w:t>
      </w:r>
      <w:r w:rsidRPr="009B4BCC">
        <w:rPr>
          <w:rFonts w:eastAsia="Times New Roman" w:cs="Times New Roman"/>
          <w:spacing w:val="3"/>
          <w:w w:val="103"/>
          <w:szCs w:val="24"/>
        </w:rPr>
        <w:t>m</w:t>
      </w:r>
      <w:r w:rsidRPr="009B4BCC">
        <w:rPr>
          <w:rFonts w:eastAsia="Times New Roman" w:cs="Times New Roman"/>
          <w:w w:val="103"/>
          <w:szCs w:val="24"/>
        </w:rPr>
        <w:t>.</w:t>
      </w:r>
    </w:p>
    <w:p w:rsidRPr="009B4BCC" w:rsidR="009B4BCC" w:rsidP="009B4BCC" w:rsidRDefault="009B4BCC" w14:paraId="33F860C0" w14:textId="77777777">
      <w:pPr>
        <w:pStyle w:val="ListParagraph"/>
        <w:numPr>
          <w:ilvl w:val="0"/>
          <w:numId w:val="16"/>
        </w:numPr>
        <w:spacing w:after="0"/>
        <w:ind w:right="428"/>
        <w:rPr>
          <w:rFonts w:eastAsia="Times New Roman" w:cs="Times New Roman"/>
          <w:szCs w:val="24"/>
        </w:rPr>
      </w:pPr>
      <w:r w:rsidRPr="009B4BCC">
        <w:rPr>
          <w:rFonts w:eastAsia="Times New Roman" w:cs="Times New Roman"/>
          <w:bCs/>
          <w:spacing w:val="2"/>
          <w:szCs w:val="24"/>
        </w:rPr>
        <w:t>Ta</w:t>
      </w:r>
      <w:r w:rsidRPr="009B4BCC">
        <w:rPr>
          <w:rFonts w:eastAsia="Times New Roman" w:cs="Times New Roman"/>
          <w:bCs/>
          <w:spacing w:val="1"/>
          <w:szCs w:val="24"/>
        </w:rPr>
        <w:t>r</w:t>
      </w:r>
      <w:r w:rsidRPr="009B4BCC">
        <w:rPr>
          <w:rFonts w:eastAsia="Times New Roman" w:cs="Times New Roman"/>
          <w:bCs/>
          <w:spacing w:val="2"/>
          <w:szCs w:val="24"/>
        </w:rPr>
        <w:t>g</w:t>
      </w:r>
      <w:r w:rsidRPr="009B4BCC">
        <w:rPr>
          <w:rFonts w:eastAsia="Times New Roman" w:cs="Times New Roman"/>
          <w:bCs/>
          <w:spacing w:val="1"/>
          <w:szCs w:val="24"/>
        </w:rPr>
        <w:t>ete</w:t>
      </w:r>
      <w:r w:rsidRPr="009B4BCC">
        <w:rPr>
          <w:rFonts w:eastAsia="Times New Roman" w:cs="Times New Roman"/>
          <w:bCs/>
          <w:szCs w:val="24"/>
        </w:rPr>
        <w:t>d</w:t>
      </w:r>
      <w:r w:rsidRPr="009B4BCC">
        <w:rPr>
          <w:rFonts w:eastAsia="Times New Roman" w:cs="Times New Roman"/>
          <w:bCs/>
          <w:spacing w:val="2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–</w:t>
      </w:r>
      <w:r w:rsidRPr="009B4BCC">
        <w:rPr>
          <w:rFonts w:eastAsia="Times New Roman" w:cs="Times New Roman"/>
          <w:spacing w:val="7"/>
          <w:szCs w:val="24"/>
        </w:rPr>
        <w:t xml:space="preserve"> </w:t>
      </w:r>
      <w:r w:rsidRPr="009B4BCC">
        <w:rPr>
          <w:rFonts w:eastAsia="Times New Roman" w:cs="Times New Roman"/>
          <w:szCs w:val="24"/>
        </w:rPr>
        <w:t>A</w:t>
      </w:r>
      <w:r w:rsidRPr="009B4BCC">
        <w:rPr>
          <w:rFonts w:eastAsia="Times New Roman" w:cs="Times New Roman"/>
          <w:spacing w:val="9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tar</w:t>
      </w:r>
      <w:r w:rsidRPr="009B4BCC">
        <w:rPr>
          <w:rFonts w:eastAsia="Times New Roman" w:cs="Times New Roman"/>
          <w:spacing w:val="2"/>
          <w:szCs w:val="24"/>
        </w:rPr>
        <w:t>g</w:t>
      </w:r>
      <w:r w:rsidRPr="009B4BCC">
        <w:rPr>
          <w:rFonts w:eastAsia="Times New Roman" w:cs="Times New Roman"/>
          <w:spacing w:val="1"/>
          <w:szCs w:val="24"/>
        </w:rPr>
        <w:t>ete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assess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zCs w:val="24"/>
        </w:rPr>
        <w:t>t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i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p</w:t>
      </w:r>
      <w:r w:rsidRPr="009B4BCC">
        <w:rPr>
          <w:rFonts w:eastAsia="Times New Roman" w:cs="Times New Roman"/>
          <w:spacing w:val="1"/>
          <w:szCs w:val="24"/>
        </w:rPr>
        <w:t>erf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pacing w:val="1"/>
          <w:szCs w:val="24"/>
        </w:rPr>
        <w:t>r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d</w:t>
      </w:r>
      <w:r w:rsidRPr="009B4BCC">
        <w:rPr>
          <w:rFonts w:eastAsia="Times New Roman" w:cs="Times New Roman"/>
          <w:spacing w:val="28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t</w:t>
      </w:r>
      <w:r w:rsidRPr="009B4BCC">
        <w:rPr>
          <w:rFonts w:eastAsia="Times New Roman" w:cs="Times New Roman"/>
          <w:szCs w:val="24"/>
        </w:rPr>
        <w:t>o</w:t>
      </w:r>
      <w:r w:rsidRPr="009B4BCC">
        <w:rPr>
          <w:rFonts w:eastAsia="Times New Roman" w:cs="Times New Roman"/>
          <w:spacing w:val="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</w:t>
      </w:r>
      <w:r w:rsidRPr="009B4BCC">
        <w:rPr>
          <w:rFonts w:eastAsia="Times New Roman" w:cs="Times New Roman"/>
          <w:spacing w:val="1"/>
          <w:szCs w:val="24"/>
        </w:rPr>
        <w:t>erif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18"/>
          <w:szCs w:val="24"/>
        </w:rPr>
        <w:t xml:space="preserve"> </w:t>
      </w:r>
      <w:r w:rsidRPr="009B4BCC">
        <w:rPr>
          <w:rFonts w:eastAsia="Times New Roman" w:cs="Times New Roman"/>
          <w:spacing w:val="2"/>
          <w:szCs w:val="24"/>
        </w:rPr>
        <w:t>vu</w:t>
      </w:r>
      <w:r w:rsidRPr="009B4BCC">
        <w:rPr>
          <w:rFonts w:eastAsia="Times New Roman" w:cs="Times New Roman"/>
          <w:spacing w:val="1"/>
          <w:szCs w:val="24"/>
        </w:rPr>
        <w:t>l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era</w:t>
      </w:r>
      <w:r w:rsidRPr="009B4BCC">
        <w:rPr>
          <w:rFonts w:eastAsia="Times New Roman" w:cs="Times New Roman"/>
          <w:spacing w:val="2"/>
          <w:szCs w:val="24"/>
        </w:rPr>
        <w:t>b</w:t>
      </w:r>
      <w:r w:rsidRPr="009B4BCC">
        <w:rPr>
          <w:rFonts w:eastAsia="Times New Roman" w:cs="Times New Roman"/>
          <w:spacing w:val="1"/>
          <w:szCs w:val="24"/>
        </w:rPr>
        <w:t>ilit</w:t>
      </w:r>
      <w:r w:rsidRPr="009B4BCC">
        <w:rPr>
          <w:rFonts w:eastAsia="Times New Roman" w:cs="Times New Roman"/>
          <w:szCs w:val="24"/>
        </w:rPr>
        <w:t>y</w:t>
      </w:r>
      <w:r w:rsidRPr="009B4BCC">
        <w:rPr>
          <w:rFonts w:eastAsia="Times New Roman" w:cs="Times New Roman"/>
          <w:spacing w:val="33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re</w:t>
      </w:r>
      <w:r w:rsidRPr="009B4BCC">
        <w:rPr>
          <w:rFonts w:eastAsia="Times New Roman" w:cs="Times New Roman"/>
          <w:spacing w:val="2"/>
          <w:szCs w:val="24"/>
        </w:rPr>
        <w:t>m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pacing w:val="2"/>
          <w:szCs w:val="24"/>
        </w:rPr>
        <w:t>d</w:t>
      </w:r>
      <w:r w:rsidRPr="009B4BCC">
        <w:rPr>
          <w:rFonts w:eastAsia="Times New Roman" w:cs="Times New Roman"/>
          <w:spacing w:val="1"/>
          <w:szCs w:val="24"/>
        </w:rPr>
        <w:t>iati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31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c</w:t>
      </w:r>
      <w:r w:rsidRPr="009B4BCC">
        <w:rPr>
          <w:rFonts w:eastAsia="Times New Roman" w:cs="Times New Roman"/>
          <w:spacing w:val="2"/>
          <w:szCs w:val="24"/>
        </w:rPr>
        <w:t>h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ng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s</w:t>
      </w:r>
      <w:r w:rsidRPr="009B4BCC">
        <w:rPr>
          <w:rFonts w:eastAsia="Times New Roman" w:cs="Times New Roman"/>
          <w:spacing w:val="22"/>
          <w:szCs w:val="24"/>
        </w:rPr>
        <w:t xml:space="preserve"> </w:t>
      </w:r>
      <w:r w:rsidRPr="009B4BCC">
        <w:rPr>
          <w:rFonts w:eastAsia="Times New Roman" w:cs="Times New Roman"/>
          <w:spacing w:val="2"/>
          <w:w w:val="103"/>
          <w:szCs w:val="24"/>
        </w:rPr>
        <w:t>o</w:t>
      </w:r>
      <w:r w:rsidRPr="009B4BCC">
        <w:rPr>
          <w:rFonts w:eastAsia="Times New Roman" w:cs="Times New Roman"/>
          <w:w w:val="103"/>
          <w:szCs w:val="24"/>
        </w:rPr>
        <w:t xml:space="preserve">r </w:t>
      </w:r>
      <w:r w:rsidRPr="009B4BCC">
        <w:rPr>
          <w:rFonts w:eastAsia="Times New Roman" w:cs="Times New Roman"/>
          <w:spacing w:val="2"/>
          <w:szCs w:val="24"/>
        </w:rPr>
        <w:t>n</w:t>
      </w:r>
      <w:r w:rsidRPr="009B4BCC">
        <w:rPr>
          <w:rFonts w:eastAsia="Times New Roman" w:cs="Times New Roman"/>
          <w:spacing w:val="1"/>
          <w:szCs w:val="24"/>
        </w:rPr>
        <w:t>e</w:t>
      </w:r>
      <w:r w:rsidRPr="009B4BCC">
        <w:rPr>
          <w:rFonts w:eastAsia="Times New Roman" w:cs="Times New Roman"/>
          <w:szCs w:val="24"/>
        </w:rPr>
        <w:t>w</w:t>
      </w:r>
      <w:r w:rsidRPr="009B4BCC">
        <w:rPr>
          <w:rFonts w:eastAsia="Times New Roman" w:cs="Times New Roman"/>
          <w:spacing w:val="14"/>
          <w:szCs w:val="24"/>
        </w:rPr>
        <w:t xml:space="preserve"> </w:t>
      </w:r>
      <w:r w:rsidRPr="009B4BCC">
        <w:rPr>
          <w:rFonts w:eastAsia="Times New Roman" w:cs="Times New Roman"/>
          <w:spacing w:val="1"/>
          <w:szCs w:val="24"/>
        </w:rPr>
        <w:t>a</w:t>
      </w:r>
      <w:r w:rsidRPr="009B4BCC">
        <w:rPr>
          <w:rFonts w:eastAsia="Times New Roman" w:cs="Times New Roman"/>
          <w:spacing w:val="2"/>
          <w:szCs w:val="24"/>
        </w:rPr>
        <w:t>pp</w:t>
      </w:r>
      <w:r w:rsidRPr="009B4BCC">
        <w:rPr>
          <w:rFonts w:eastAsia="Times New Roman" w:cs="Times New Roman"/>
          <w:spacing w:val="1"/>
          <w:szCs w:val="24"/>
        </w:rPr>
        <w:t>licati</w:t>
      </w:r>
      <w:r w:rsidRPr="009B4BCC">
        <w:rPr>
          <w:rFonts w:eastAsia="Times New Roman" w:cs="Times New Roman"/>
          <w:spacing w:val="2"/>
          <w:szCs w:val="24"/>
        </w:rPr>
        <w:t>o</w:t>
      </w:r>
      <w:r w:rsidRPr="009B4BCC">
        <w:rPr>
          <w:rFonts w:eastAsia="Times New Roman" w:cs="Times New Roman"/>
          <w:szCs w:val="24"/>
        </w:rPr>
        <w:t>n</w:t>
      </w:r>
      <w:r w:rsidRPr="009B4BCC">
        <w:rPr>
          <w:rFonts w:eastAsia="Times New Roman" w:cs="Times New Roman"/>
          <w:spacing w:val="29"/>
          <w:szCs w:val="24"/>
        </w:rPr>
        <w:t xml:space="preserve"> </w:t>
      </w:r>
      <w:r w:rsidRPr="009B4BCC">
        <w:rPr>
          <w:rFonts w:eastAsia="Times New Roman" w:cs="Times New Roman"/>
          <w:spacing w:val="1"/>
          <w:w w:val="103"/>
          <w:szCs w:val="24"/>
        </w:rPr>
        <w:t>f</w:t>
      </w:r>
      <w:r w:rsidRPr="009B4BCC">
        <w:rPr>
          <w:rFonts w:eastAsia="Times New Roman" w:cs="Times New Roman"/>
          <w:spacing w:val="2"/>
          <w:w w:val="103"/>
          <w:szCs w:val="24"/>
        </w:rPr>
        <w:t>un</w:t>
      </w:r>
      <w:r w:rsidRPr="009B4BCC">
        <w:rPr>
          <w:rFonts w:eastAsia="Times New Roman" w:cs="Times New Roman"/>
          <w:spacing w:val="1"/>
          <w:w w:val="103"/>
          <w:szCs w:val="24"/>
        </w:rPr>
        <w:t>cti</w:t>
      </w:r>
      <w:r w:rsidRPr="009B4BCC">
        <w:rPr>
          <w:rFonts w:eastAsia="Times New Roman" w:cs="Times New Roman"/>
          <w:spacing w:val="2"/>
          <w:w w:val="103"/>
          <w:szCs w:val="24"/>
        </w:rPr>
        <w:t>on</w:t>
      </w:r>
      <w:r w:rsidRPr="009B4BCC">
        <w:rPr>
          <w:rFonts w:eastAsia="Times New Roman" w:cs="Times New Roman"/>
          <w:spacing w:val="1"/>
          <w:w w:val="103"/>
          <w:szCs w:val="24"/>
        </w:rPr>
        <w:t>alit</w:t>
      </w:r>
      <w:r w:rsidRPr="009B4BCC">
        <w:rPr>
          <w:rFonts w:eastAsia="Times New Roman" w:cs="Times New Roman"/>
          <w:spacing w:val="2"/>
          <w:w w:val="103"/>
          <w:szCs w:val="24"/>
        </w:rPr>
        <w:t>y.</w:t>
      </w:r>
    </w:p>
    <w:p w:rsidRPr="0060131A" w:rsidR="0060131A" w:rsidP="0060131A" w:rsidRDefault="0060131A" w14:paraId="5AA47D57" w14:textId="77777777">
      <w:pPr>
        <w:spacing w:before="4" w:after="0" w:line="200" w:lineRule="exact"/>
        <w:rPr>
          <w:rFonts w:cs="Times New Roman"/>
          <w:szCs w:val="24"/>
        </w:rPr>
      </w:pPr>
    </w:p>
    <w:p w:rsidRPr="0060131A" w:rsidR="0060131A" w:rsidP="0060131A" w:rsidRDefault="009B4BCC" w14:paraId="73695967" w14:textId="77777777">
      <w:pPr>
        <w:spacing w:before="41" w:after="0" w:line="240" w:lineRule="auto"/>
        <w:ind w:right="-20"/>
        <w:rPr>
          <w:rFonts w:eastAsia="Times New Roman" w:cs="Times New Roman"/>
          <w:szCs w:val="24"/>
        </w:rPr>
      </w:pPr>
      <w:r>
        <w:rPr>
          <w:rFonts w:eastAsia="Times New Roman" w:cs="Times New Roman"/>
          <w:spacing w:val="2"/>
          <w:szCs w:val="24"/>
        </w:rPr>
        <w:t xml:space="preserve">4.4 </w:t>
      </w:r>
      <w:r w:rsidRPr="0060131A" w:rsidR="0060131A">
        <w:rPr>
          <w:rFonts w:eastAsia="Times New Roman" w:cs="Times New Roman"/>
          <w:spacing w:val="2"/>
          <w:szCs w:val="24"/>
        </w:rPr>
        <w:t>Th</w:t>
      </w:r>
      <w:r w:rsidRPr="0060131A" w:rsidR="0060131A">
        <w:rPr>
          <w:rFonts w:eastAsia="Times New Roman" w:cs="Times New Roman"/>
          <w:szCs w:val="24"/>
        </w:rPr>
        <w:t>e</w:t>
      </w:r>
      <w:r w:rsidRPr="0060131A" w:rsidR="0060131A">
        <w:rPr>
          <w:rFonts w:eastAsia="Times New Roman" w:cs="Times New Roman"/>
          <w:spacing w:val="13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c</w:t>
      </w:r>
      <w:r w:rsidRPr="0060131A" w:rsidR="0060131A">
        <w:rPr>
          <w:rFonts w:eastAsia="Times New Roman" w:cs="Times New Roman"/>
          <w:spacing w:val="2"/>
          <w:szCs w:val="24"/>
        </w:rPr>
        <w:t>u</w:t>
      </w:r>
      <w:r w:rsidRPr="0060131A" w:rsidR="0060131A">
        <w:rPr>
          <w:rFonts w:eastAsia="Times New Roman" w:cs="Times New Roman"/>
          <w:spacing w:val="1"/>
          <w:szCs w:val="24"/>
        </w:rPr>
        <w:t>rre</w:t>
      </w:r>
      <w:r w:rsidRPr="0060131A" w:rsidR="0060131A">
        <w:rPr>
          <w:rFonts w:eastAsia="Times New Roman" w:cs="Times New Roman"/>
          <w:spacing w:val="2"/>
          <w:szCs w:val="24"/>
        </w:rPr>
        <w:t>n</w:t>
      </w:r>
      <w:r w:rsidRPr="0060131A" w:rsidR="0060131A">
        <w:rPr>
          <w:rFonts w:eastAsia="Times New Roman" w:cs="Times New Roman"/>
          <w:szCs w:val="24"/>
        </w:rPr>
        <w:t>t</w:t>
      </w:r>
      <w:r w:rsidRPr="0060131A" w:rsidR="0060131A">
        <w:rPr>
          <w:rFonts w:eastAsia="Times New Roman" w:cs="Times New Roman"/>
          <w:spacing w:val="20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a</w:t>
      </w:r>
      <w:r w:rsidRPr="0060131A" w:rsidR="0060131A">
        <w:rPr>
          <w:rFonts w:eastAsia="Times New Roman" w:cs="Times New Roman"/>
          <w:spacing w:val="2"/>
          <w:szCs w:val="24"/>
        </w:rPr>
        <w:t>pp</w:t>
      </w:r>
      <w:r w:rsidRPr="0060131A" w:rsidR="0060131A">
        <w:rPr>
          <w:rFonts w:eastAsia="Times New Roman" w:cs="Times New Roman"/>
          <w:spacing w:val="1"/>
          <w:szCs w:val="24"/>
        </w:rPr>
        <w:t>r</w:t>
      </w:r>
      <w:r w:rsidRPr="0060131A" w:rsidR="0060131A">
        <w:rPr>
          <w:rFonts w:eastAsia="Times New Roman" w:cs="Times New Roman"/>
          <w:spacing w:val="2"/>
          <w:szCs w:val="24"/>
        </w:rPr>
        <w:t>ov</w:t>
      </w:r>
      <w:r w:rsidRPr="0060131A" w:rsidR="0060131A">
        <w:rPr>
          <w:rFonts w:eastAsia="Times New Roman" w:cs="Times New Roman"/>
          <w:spacing w:val="1"/>
          <w:szCs w:val="24"/>
        </w:rPr>
        <w:t>e</w:t>
      </w:r>
      <w:r w:rsidRPr="0060131A" w:rsidR="0060131A">
        <w:rPr>
          <w:rFonts w:eastAsia="Times New Roman" w:cs="Times New Roman"/>
          <w:szCs w:val="24"/>
        </w:rPr>
        <w:t>d</w:t>
      </w:r>
      <w:r w:rsidRPr="0060131A" w:rsidR="0060131A">
        <w:rPr>
          <w:rFonts w:eastAsia="Times New Roman" w:cs="Times New Roman"/>
          <w:spacing w:val="25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w</w:t>
      </w:r>
      <w:r w:rsidRPr="0060131A" w:rsidR="0060131A">
        <w:rPr>
          <w:rFonts w:eastAsia="Times New Roman" w:cs="Times New Roman"/>
          <w:spacing w:val="1"/>
          <w:szCs w:val="24"/>
        </w:rPr>
        <w:t>e</w:t>
      </w:r>
      <w:r w:rsidRPr="0060131A" w:rsidR="0060131A">
        <w:rPr>
          <w:rFonts w:eastAsia="Times New Roman" w:cs="Times New Roman"/>
          <w:szCs w:val="24"/>
        </w:rPr>
        <w:t>b</w:t>
      </w:r>
      <w:r w:rsidRPr="0060131A" w:rsidR="0060131A">
        <w:rPr>
          <w:rFonts w:eastAsia="Times New Roman" w:cs="Times New Roman"/>
          <w:spacing w:val="13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a</w:t>
      </w:r>
      <w:r w:rsidRPr="0060131A" w:rsidR="0060131A">
        <w:rPr>
          <w:rFonts w:eastAsia="Times New Roman" w:cs="Times New Roman"/>
          <w:spacing w:val="2"/>
          <w:szCs w:val="24"/>
        </w:rPr>
        <w:t>pp</w:t>
      </w:r>
      <w:r w:rsidRPr="0060131A" w:rsidR="0060131A">
        <w:rPr>
          <w:rFonts w:eastAsia="Times New Roman" w:cs="Times New Roman"/>
          <w:spacing w:val="1"/>
          <w:szCs w:val="24"/>
        </w:rPr>
        <w:t>licati</w:t>
      </w:r>
      <w:r w:rsidRPr="0060131A" w:rsidR="0060131A">
        <w:rPr>
          <w:rFonts w:eastAsia="Times New Roman" w:cs="Times New Roman"/>
          <w:spacing w:val="2"/>
          <w:szCs w:val="24"/>
        </w:rPr>
        <w:t>o</w:t>
      </w:r>
      <w:r w:rsidRPr="0060131A" w:rsidR="0060131A">
        <w:rPr>
          <w:rFonts w:eastAsia="Times New Roman" w:cs="Times New Roman"/>
          <w:szCs w:val="24"/>
        </w:rPr>
        <w:t>n</w:t>
      </w:r>
      <w:r w:rsidRPr="0060131A" w:rsidR="0060131A">
        <w:rPr>
          <w:rFonts w:eastAsia="Times New Roman" w:cs="Times New Roman"/>
          <w:spacing w:val="29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sec</w:t>
      </w:r>
      <w:r w:rsidRPr="0060131A" w:rsidR="0060131A">
        <w:rPr>
          <w:rFonts w:eastAsia="Times New Roman" w:cs="Times New Roman"/>
          <w:spacing w:val="2"/>
          <w:szCs w:val="24"/>
        </w:rPr>
        <w:t>u</w:t>
      </w:r>
      <w:r w:rsidRPr="0060131A" w:rsidR="0060131A">
        <w:rPr>
          <w:rFonts w:eastAsia="Times New Roman" w:cs="Times New Roman"/>
          <w:spacing w:val="1"/>
          <w:szCs w:val="24"/>
        </w:rPr>
        <w:t>rit</w:t>
      </w:r>
      <w:r w:rsidRPr="0060131A" w:rsidR="0060131A">
        <w:rPr>
          <w:rFonts w:eastAsia="Times New Roman" w:cs="Times New Roman"/>
          <w:szCs w:val="24"/>
        </w:rPr>
        <w:t>y</w:t>
      </w:r>
      <w:r w:rsidRPr="0060131A" w:rsidR="0060131A">
        <w:rPr>
          <w:rFonts w:eastAsia="Times New Roman" w:cs="Times New Roman"/>
          <w:spacing w:val="23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assess</w:t>
      </w:r>
      <w:r w:rsidRPr="0060131A" w:rsidR="0060131A">
        <w:rPr>
          <w:rFonts w:eastAsia="Times New Roman" w:cs="Times New Roman"/>
          <w:spacing w:val="2"/>
          <w:szCs w:val="24"/>
        </w:rPr>
        <w:t>m</w:t>
      </w:r>
      <w:r w:rsidRPr="0060131A" w:rsidR="0060131A">
        <w:rPr>
          <w:rFonts w:eastAsia="Times New Roman" w:cs="Times New Roman"/>
          <w:spacing w:val="1"/>
          <w:szCs w:val="24"/>
        </w:rPr>
        <w:t>e</w:t>
      </w:r>
      <w:r w:rsidRPr="0060131A" w:rsidR="0060131A">
        <w:rPr>
          <w:rFonts w:eastAsia="Times New Roman" w:cs="Times New Roman"/>
          <w:spacing w:val="2"/>
          <w:szCs w:val="24"/>
        </w:rPr>
        <w:t>n</w:t>
      </w:r>
      <w:r w:rsidRPr="0060131A" w:rsidR="0060131A">
        <w:rPr>
          <w:rFonts w:eastAsia="Times New Roman" w:cs="Times New Roman"/>
          <w:szCs w:val="24"/>
        </w:rPr>
        <w:t>t</w:t>
      </w:r>
      <w:r w:rsidRPr="0060131A" w:rsidR="0060131A">
        <w:rPr>
          <w:rFonts w:eastAsia="Times New Roman" w:cs="Times New Roman"/>
          <w:spacing w:val="29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t</w:t>
      </w:r>
      <w:r w:rsidRPr="0060131A" w:rsidR="0060131A">
        <w:rPr>
          <w:rFonts w:eastAsia="Times New Roman" w:cs="Times New Roman"/>
          <w:spacing w:val="2"/>
          <w:szCs w:val="24"/>
        </w:rPr>
        <w:t>oo</w:t>
      </w:r>
      <w:r w:rsidRPr="0060131A" w:rsidR="0060131A">
        <w:rPr>
          <w:rFonts w:eastAsia="Times New Roman" w:cs="Times New Roman"/>
          <w:spacing w:val="1"/>
          <w:szCs w:val="24"/>
        </w:rPr>
        <w:t>l</w:t>
      </w:r>
      <w:r w:rsidRPr="0060131A" w:rsidR="0060131A">
        <w:rPr>
          <w:rFonts w:eastAsia="Times New Roman" w:cs="Times New Roman"/>
          <w:szCs w:val="24"/>
        </w:rPr>
        <w:t>s</w:t>
      </w:r>
      <w:r w:rsidRPr="0060131A" w:rsidR="0060131A">
        <w:rPr>
          <w:rFonts w:eastAsia="Times New Roman" w:cs="Times New Roman"/>
          <w:spacing w:val="15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i</w:t>
      </w:r>
      <w:r w:rsidRPr="0060131A" w:rsidR="0060131A">
        <w:rPr>
          <w:rFonts w:eastAsia="Times New Roman" w:cs="Times New Roman"/>
          <w:szCs w:val="24"/>
        </w:rPr>
        <w:t>n</w:t>
      </w:r>
      <w:r w:rsidRPr="0060131A" w:rsidR="0060131A">
        <w:rPr>
          <w:rFonts w:eastAsia="Times New Roman" w:cs="Times New Roman"/>
          <w:spacing w:val="8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u</w:t>
      </w:r>
      <w:r w:rsidRPr="0060131A" w:rsidR="0060131A">
        <w:rPr>
          <w:rFonts w:eastAsia="Times New Roman" w:cs="Times New Roman"/>
          <w:spacing w:val="1"/>
          <w:szCs w:val="24"/>
        </w:rPr>
        <w:t>s</w:t>
      </w:r>
      <w:r w:rsidRPr="0060131A" w:rsidR="0060131A">
        <w:rPr>
          <w:rFonts w:eastAsia="Times New Roman" w:cs="Times New Roman"/>
          <w:szCs w:val="24"/>
        </w:rPr>
        <w:t>e</w:t>
      </w:r>
      <w:r w:rsidRPr="0060131A" w:rsidR="0060131A">
        <w:rPr>
          <w:rFonts w:eastAsia="Times New Roman" w:cs="Times New Roman"/>
          <w:spacing w:val="12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wh</w:t>
      </w:r>
      <w:r w:rsidRPr="0060131A" w:rsidR="0060131A">
        <w:rPr>
          <w:rFonts w:eastAsia="Times New Roman" w:cs="Times New Roman"/>
          <w:spacing w:val="1"/>
          <w:szCs w:val="24"/>
        </w:rPr>
        <w:t>ic</w:t>
      </w:r>
      <w:r w:rsidRPr="0060131A" w:rsidR="0060131A">
        <w:rPr>
          <w:rFonts w:eastAsia="Times New Roman" w:cs="Times New Roman"/>
          <w:szCs w:val="24"/>
        </w:rPr>
        <w:t>h</w:t>
      </w:r>
      <w:r w:rsidRPr="0060131A" w:rsidR="0060131A">
        <w:rPr>
          <w:rFonts w:eastAsia="Times New Roman" w:cs="Times New Roman"/>
          <w:spacing w:val="18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w</w:t>
      </w:r>
      <w:r w:rsidRPr="0060131A" w:rsidR="0060131A">
        <w:rPr>
          <w:rFonts w:eastAsia="Times New Roman" w:cs="Times New Roman"/>
          <w:spacing w:val="1"/>
          <w:szCs w:val="24"/>
        </w:rPr>
        <w:t>il</w:t>
      </w:r>
      <w:r w:rsidRPr="0060131A" w:rsidR="0060131A">
        <w:rPr>
          <w:rFonts w:eastAsia="Times New Roman" w:cs="Times New Roman"/>
          <w:szCs w:val="24"/>
        </w:rPr>
        <w:t>l</w:t>
      </w:r>
      <w:r w:rsidRPr="0060131A" w:rsidR="0060131A">
        <w:rPr>
          <w:rFonts w:eastAsia="Times New Roman" w:cs="Times New Roman"/>
          <w:spacing w:val="12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b</w:t>
      </w:r>
      <w:r w:rsidRPr="0060131A" w:rsidR="0060131A">
        <w:rPr>
          <w:rFonts w:eastAsia="Times New Roman" w:cs="Times New Roman"/>
          <w:szCs w:val="24"/>
        </w:rPr>
        <w:t>e</w:t>
      </w:r>
      <w:r w:rsidRPr="0060131A" w:rsidR="0060131A">
        <w:rPr>
          <w:rFonts w:eastAsia="Times New Roman" w:cs="Times New Roman"/>
          <w:spacing w:val="9"/>
          <w:szCs w:val="24"/>
        </w:rPr>
        <w:t xml:space="preserve"> </w:t>
      </w:r>
      <w:r w:rsidRPr="0060131A" w:rsidR="0060131A">
        <w:rPr>
          <w:rFonts w:eastAsia="Times New Roman" w:cs="Times New Roman"/>
          <w:spacing w:val="2"/>
          <w:szCs w:val="24"/>
        </w:rPr>
        <w:t>u</w:t>
      </w:r>
      <w:r w:rsidRPr="0060131A" w:rsidR="0060131A">
        <w:rPr>
          <w:rFonts w:eastAsia="Times New Roman" w:cs="Times New Roman"/>
          <w:spacing w:val="1"/>
          <w:szCs w:val="24"/>
        </w:rPr>
        <w:t>se</w:t>
      </w:r>
      <w:r w:rsidRPr="0060131A" w:rsidR="0060131A">
        <w:rPr>
          <w:rFonts w:eastAsia="Times New Roman" w:cs="Times New Roman"/>
          <w:szCs w:val="24"/>
        </w:rPr>
        <w:t>d</w:t>
      </w:r>
      <w:r w:rsidRPr="0060131A" w:rsidR="0060131A">
        <w:rPr>
          <w:rFonts w:eastAsia="Times New Roman" w:cs="Times New Roman"/>
          <w:spacing w:val="14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szCs w:val="24"/>
        </w:rPr>
        <w:t>f</w:t>
      </w:r>
      <w:r w:rsidRPr="0060131A" w:rsidR="0060131A">
        <w:rPr>
          <w:rFonts w:eastAsia="Times New Roman" w:cs="Times New Roman"/>
          <w:spacing w:val="2"/>
          <w:szCs w:val="24"/>
        </w:rPr>
        <w:t>o</w:t>
      </w:r>
      <w:r w:rsidRPr="0060131A" w:rsidR="0060131A">
        <w:rPr>
          <w:rFonts w:eastAsia="Times New Roman" w:cs="Times New Roman"/>
          <w:szCs w:val="24"/>
        </w:rPr>
        <w:t>r</w:t>
      </w:r>
      <w:r w:rsidRPr="0060131A" w:rsidR="0060131A">
        <w:rPr>
          <w:rFonts w:eastAsia="Times New Roman" w:cs="Times New Roman"/>
          <w:spacing w:val="11"/>
          <w:szCs w:val="24"/>
        </w:rPr>
        <w:t xml:space="preserve"> </w:t>
      </w:r>
      <w:r w:rsidRPr="0060131A" w:rsidR="0060131A">
        <w:rPr>
          <w:rFonts w:eastAsia="Times New Roman" w:cs="Times New Roman"/>
          <w:szCs w:val="24"/>
        </w:rPr>
        <w:t>t</w:t>
      </w:r>
      <w:r w:rsidRPr="0060131A" w:rsidR="0060131A">
        <w:rPr>
          <w:rFonts w:eastAsia="Times New Roman" w:cs="Times New Roman"/>
          <w:spacing w:val="1"/>
          <w:szCs w:val="24"/>
        </w:rPr>
        <w:t>esti</w:t>
      </w:r>
      <w:r w:rsidRPr="0060131A" w:rsidR="0060131A">
        <w:rPr>
          <w:rFonts w:eastAsia="Times New Roman" w:cs="Times New Roman"/>
          <w:spacing w:val="2"/>
          <w:szCs w:val="24"/>
        </w:rPr>
        <w:t>n</w:t>
      </w:r>
      <w:r w:rsidRPr="0060131A" w:rsidR="0060131A">
        <w:rPr>
          <w:rFonts w:eastAsia="Times New Roman" w:cs="Times New Roman"/>
          <w:szCs w:val="24"/>
        </w:rPr>
        <w:t>g</w:t>
      </w:r>
      <w:r w:rsidRPr="0060131A" w:rsidR="0060131A">
        <w:rPr>
          <w:rFonts w:eastAsia="Times New Roman" w:cs="Times New Roman"/>
          <w:spacing w:val="19"/>
          <w:szCs w:val="24"/>
        </w:rPr>
        <w:t xml:space="preserve"> </w:t>
      </w:r>
      <w:r w:rsidRPr="0060131A" w:rsidR="0060131A">
        <w:rPr>
          <w:rFonts w:eastAsia="Times New Roman" w:cs="Times New Roman"/>
          <w:spacing w:val="1"/>
          <w:w w:val="103"/>
          <w:szCs w:val="24"/>
        </w:rPr>
        <w:t>are:</w:t>
      </w:r>
    </w:p>
    <w:p w:rsidRPr="0060131A" w:rsidR="0060131A" w:rsidP="0060131A" w:rsidRDefault="0060131A" w14:paraId="2B97CCB7" w14:textId="77777777">
      <w:pPr>
        <w:spacing w:before="11" w:after="0" w:line="240" w:lineRule="exact"/>
        <w:rPr>
          <w:rFonts w:cs="Times New Roman"/>
          <w:szCs w:val="24"/>
        </w:rPr>
      </w:pPr>
    </w:p>
    <w:p w:rsidRPr="0060131A" w:rsidR="0060131A" w:rsidP="54722840" w:rsidRDefault="0060131A" w14:paraId="79954B8A" w14:textId="64BEE9A6">
      <w:pPr>
        <w:tabs>
          <w:tab w:val="left" w:pos="820"/>
        </w:tabs>
        <w:spacing w:after="0" w:line="240" w:lineRule="auto"/>
        <w:ind w:right="-20"/>
        <w:rPr>
          <w:del w:author="Anjaly T A" w:date="2021-07-28T12:46:20.798Z" w:id="794710560"/>
          <w:rFonts w:eastAsia="Times New Roman" w:cs="Times New Roman"/>
        </w:rPr>
      </w:pPr>
      <w:r w:rsidRPr="54722840" w:rsidR="0060131A">
        <w:rPr>
          <w:rFonts w:eastAsia="Arial" w:cs="Times New Roman"/>
          <w:w w:val="136"/>
        </w:rPr>
        <w:t>•</w:t>
      </w:r>
      <w:r w:rsidRPr="0060131A">
        <w:rPr>
          <w:rFonts w:eastAsia="Arial" w:cs="Times New Roman"/>
          <w:szCs w:val="24"/>
        </w:rPr>
        <w:tab/>
      </w:r>
      <w:del w:author="Anjaly T A" w:date="2021-07-28T12:46:20.802Z" w:id="559607281">
        <w:r w:rsidRPr="54722840" w:rsidDel="0060131A">
          <w:rPr>
            <w:rFonts w:eastAsia="Times New Roman" w:cs="Times New Roman"/>
          </w:rPr>
          <w:delText>&lt;Too</w:delText>
        </w:r>
        <w:r w:rsidRPr="54722840" w:rsidDel="0060131A">
          <w:rPr>
            <w:rFonts w:eastAsia="Times New Roman" w:cs="Times New Roman"/>
          </w:rPr>
          <w:delText>l/</w:delText>
        </w:r>
        <w:r w:rsidRPr="54722840" w:rsidDel="0060131A">
          <w:rPr>
            <w:rFonts w:eastAsia="Times New Roman" w:cs="Times New Roman"/>
          </w:rPr>
          <w:delText>App</w:delText>
        </w:r>
        <w:r w:rsidRPr="54722840" w:rsidDel="0060131A">
          <w:rPr>
            <w:rFonts w:eastAsia="Times New Roman" w:cs="Times New Roman"/>
          </w:rPr>
          <w:delText>licati</w:delText>
        </w:r>
        <w:r w:rsidRPr="54722840" w:rsidDel="0060131A">
          <w:rPr>
            <w:rFonts w:eastAsia="Times New Roman" w:cs="Times New Roman"/>
          </w:rPr>
          <w:delText>o</w:delText>
        </w:r>
        <w:r w:rsidRPr="54722840" w:rsidDel="0060131A">
          <w:rPr>
            <w:rFonts w:eastAsia="Times New Roman" w:cs="Times New Roman"/>
          </w:rPr>
          <w:delText>n</w:delText>
        </w:r>
        <w:r w:rsidRPr="54722840" w:rsidDel="0060131A">
          <w:rPr>
            <w:rFonts w:eastAsia="Times New Roman" w:cs="Times New Roman"/>
          </w:rPr>
          <w:delText xml:space="preserve"> </w:delText>
        </w:r>
        <w:r w:rsidRPr="54722840" w:rsidDel="0060131A">
          <w:rPr>
            <w:rFonts w:eastAsia="Times New Roman" w:cs="Times New Roman"/>
          </w:rPr>
          <w:delText>1</w:delText>
        </w:r>
        <w:r w:rsidRPr="54722840" w:rsidDel="0060131A">
          <w:rPr>
            <w:rFonts w:eastAsia="Times New Roman" w:cs="Times New Roman"/>
          </w:rPr>
          <w:delText>&gt;</w:delText>
        </w:r>
      </w:del>
      <w:ins w:author="Anjaly T A" w:date="2021-07-28T12:49:23.918Z" w:id="128756192">
        <w:r w:rsidRPr="54722840" w:rsidR="665007EE">
          <w:rPr>
            <w:rFonts w:eastAsia="Times New Roman" w:cs="Times New Roman"/>
            <w:w w:val="103"/>
          </w:rPr>
          <w:t xml:space="preserve"> PgAdmin</w:t>
        </w:r>
      </w:ins>
    </w:p>
    <w:p w:rsidRPr="0060131A" w:rsidR="0060131A" w:rsidP="0060131A" w:rsidRDefault="0060131A" w14:paraId="6F7FDCC6" w14:textId="77777777">
      <w:pPr>
        <w:spacing w:before="16" w:after="0" w:line="240" w:lineRule="exact"/>
        <w:rPr>
          <w:rFonts w:cs="Times New Roman"/>
          <w:szCs w:val="24"/>
        </w:rPr>
      </w:pPr>
    </w:p>
    <w:p w:rsidRPr="0060131A" w:rsidR="0060131A" w:rsidP="54722840" w:rsidRDefault="0060131A" w14:paraId="17458AA6" w14:textId="7F6DAD6E">
      <w:pPr>
        <w:tabs>
          <w:tab w:val="left" w:pos="820"/>
        </w:tabs>
        <w:spacing w:after="0" w:line="240" w:lineRule="auto"/>
        <w:ind w:right="-20"/>
        <w:rPr>
          <w:del w:author="Anjaly T A" w:date="2021-07-28T12:46:23.563Z" w:id="758258442"/>
          <w:rFonts w:eastAsia="Times New Roman" w:cs="Times New Roman"/>
        </w:rPr>
      </w:pPr>
      <w:r w:rsidRPr="54722840" w:rsidR="0060131A">
        <w:rPr>
          <w:rFonts w:eastAsia="Arial" w:cs="Times New Roman"/>
          <w:w w:val="136"/>
        </w:rPr>
        <w:t>•</w:t>
      </w:r>
      <w:r w:rsidRPr="0060131A">
        <w:rPr>
          <w:rFonts w:eastAsia="Arial" w:cs="Times New Roman"/>
          <w:szCs w:val="24"/>
        </w:rPr>
        <w:tab/>
      </w:r>
      <w:del w:author="Anjaly T A" w:date="2021-07-28T12:46:23.564Z" w:id="2007870077">
        <w:r w:rsidRPr="54722840" w:rsidDel="0060131A">
          <w:rPr>
            <w:rFonts w:eastAsia="Times New Roman" w:cs="Times New Roman"/>
          </w:rPr>
          <w:delText>&lt;Too</w:delText>
        </w:r>
        <w:r w:rsidRPr="54722840" w:rsidDel="0060131A">
          <w:rPr>
            <w:rFonts w:eastAsia="Times New Roman" w:cs="Times New Roman"/>
          </w:rPr>
          <w:delText>l/</w:delText>
        </w:r>
        <w:r w:rsidRPr="54722840" w:rsidDel="0060131A">
          <w:rPr>
            <w:rFonts w:eastAsia="Times New Roman" w:cs="Times New Roman"/>
          </w:rPr>
          <w:delText>App</w:delText>
        </w:r>
        <w:r w:rsidRPr="54722840" w:rsidDel="0060131A">
          <w:rPr>
            <w:rFonts w:eastAsia="Times New Roman" w:cs="Times New Roman"/>
          </w:rPr>
          <w:delText>licati</w:delText>
        </w:r>
        <w:r w:rsidRPr="54722840" w:rsidDel="0060131A">
          <w:rPr>
            <w:rFonts w:eastAsia="Times New Roman" w:cs="Times New Roman"/>
          </w:rPr>
          <w:delText>o</w:delText>
        </w:r>
        <w:r w:rsidRPr="54722840" w:rsidDel="0060131A">
          <w:rPr>
            <w:rFonts w:eastAsia="Times New Roman" w:cs="Times New Roman"/>
          </w:rPr>
          <w:delText>n</w:delText>
        </w:r>
        <w:r w:rsidRPr="54722840" w:rsidDel="0060131A">
          <w:rPr>
            <w:rFonts w:eastAsia="Times New Roman" w:cs="Times New Roman"/>
          </w:rPr>
          <w:delText xml:space="preserve"> </w:delText>
        </w:r>
        <w:r w:rsidRPr="54722840" w:rsidDel="0060131A">
          <w:rPr>
            <w:rFonts w:eastAsia="Times New Roman" w:cs="Times New Roman"/>
          </w:rPr>
          <w:delText>2</w:delText>
        </w:r>
        <w:r w:rsidRPr="54722840" w:rsidDel="0060131A">
          <w:rPr>
            <w:rFonts w:eastAsia="Times New Roman" w:cs="Times New Roman"/>
          </w:rPr>
          <w:delText>&gt;</w:delText>
        </w:r>
      </w:del>
      <w:ins w:author="Anjaly T A" w:date="2021-07-28T12:49:28.328Z" w:id="610265458">
        <w:r w:rsidRPr="54722840" w:rsidR="41A1B76B">
          <w:rPr>
            <w:rFonts w:eastAsia="Times New Roman" w:cs="Times New Roman"/>
            <w:w w:val="103"/>
          </w:rPr>
          <w:t xml:space="preserve"> Postman</w:t>
        </w:r>
      </w:ins>
    </w:p>
    <w:p w:rsidRPr="0060131A" w:rsidR="0060131A" w:rsidP="54722840" w:rsidRDefault="0060131A" w14:paraId="61E4B960" w14:textId="77777777" w14:noSpellErr="1">
      <w:pPr>
        <w:spacing w:before="16" w:after="0" w:line="240" w:lineRule="exact"/>
        <w:rPr>
          <w:del w:author="Anjaly T A" w:date="2021-07-28T12:49:44.303Z" w:id="1598114479"/>
          <w:rFonts w:cs="Times New Roman"/>
        </w:rPr>
      </w:pPr>
    </w:p>
    <w:p w:rsidRPr="0060131A" w:rsidR="0060131A" w:rsidP="54722840" w:rsidRDefault="0060131A" w14:paraId="1EA8851F" w14:textId="77777777">
      <w:pPr>
        <w:tabs>
          <w:tab w:val="left" w:pos="820"/>
        </w:tabs>
        <w:spacing w:after="0" w:line="240" w:lineRule="auto"/>
        <w:ind w:right="-20"/>
        <w:rPr>
          <w:rFonts w:eastAsia="Times New Roman" w:cs="Times New Roman"/>
        </w:rPr>
      </w:pPr>
      <w:del w:author="Anjaly T A" w:date="2021-07-28T12:49:40.776Z" w:id="2017194702">
        <w:r w:rsidRPr="54722840" w:rsidDel="0060131A">
          <w:rPr>
            <w:rFonts w:eastAsia="Arial" w:cs="Times New Roman"/>
          </w:rPr>
          <w:delText>•</w:delText>
        </w:r>
        <w:r w:rsidRPr="54722840" w:rsidDel="0060131A">
          <w:rPr>
            <w:rFonts w:eastAsia="Arial" w:cs="Times New Roman"/>
          </w:rPr>
          <w:delText xml:space="preserve"> </w:delText>
        </w:r>
        <w:r w:rsidRPr="54722840" w:rsidDel="0060131A">
          <w:rPr>
            <w:rFonts w:eastAsia="Times New Roman" w:cs="Times New Roman"/>
          </w:rPr>
          <w:delText>…</w:delText>
        </w:r>
      </w:del>
    </w:p>
    <w:p w:rsidRPr="0060131A" w:rsidR="0060131A" w:rsidP="0060131A" w:rsidRDefault="0060131A" w14:paraId="4207C9A8" w14:textId="77777777">
      <w:pPr>
        <w:spacing w:before="2" w:after="0" w:line="240" w:lineRule="exact"/>
        <w:rPr>
          <w:rFonts w:cs="Times New Roman"/>
          <w:szCs w:val="24"/>
        </w:rPr>
      </w:pPr>
    </w:p>
    <w:p w:rsidRPr="0060131A" w:rsidR="0060131A" w:rsidP="0060131A" w:rsidRDefault="0060131A" w14:paraId="3FD0123D" w14:textId="77777777">
      <w:pPr>
        <w:spacing w:after="0" w:line="253" w:lineRule="auto"/>
        <w:ind w:right="130"/>
        <w:rPr>
          <w:rFonts w:eastAsia="Times New Roman" w:cs="Times New Roman"/>
          <w:szCs w:val="24"/>
        </w:rPr>
      </w:pP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oo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/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r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tec</w:t>
      </w:r>
      <w:r w:rsidRPr="0060131A">
        <w:rPr>
          <w:rFonts w:eastAsia="Times New Roman" w:cs="Times New Roman"/>
          <w:spacing w:val="2"/>
          <w:szCs w:val="24"/>
        </w:rPr>
        <w:t>hn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qu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b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se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p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nd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u</w:t>
      </w:r>
      <w:r w:rsidRPr="0060131A">
        <w:rPr>
          <w:rFonts w:eastAsia="Times New Roman" w:cs="Times New Roman"/>
          <w:spacing w:val="2"/>
          <w:szCs w:val="24"/>
        </w:rPr>
        <w:t>po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wh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4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s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f</w:t>
      </w:r>
      <w:r w:rsidRPr="0060131A">
        <w:rPr>
          <w:rFonts w:eastAsia="Times New Roman" w:cs="Times New Roman"/>
          <w:spacing w:val="2"/>
          <w:szCs w:val="24"/>
        </w:rPr>
        <w:t>oun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7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efa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l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0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assess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e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2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</w:t>
      </w:r>
      <w:r w:rsidRPr="0060131A">
        <w:rPr>
          <w:rFonts w:eastAsia="Times New Roman" w:cs="Times New Roman"/>
          <w:spacing w:val="2"/>
          <w:w w:val="103"/>
          <w:szCs w:val="24"/>
        </w:rPr>
        <w:t>h</w:t>
      </w:r>
      <w:r w:rsidRPr="0060131A">
        <w:rPr>
          <w:rFonts w:eastAsia="Times New Roman" w:cs="Times New Roman"/>
          <w:w w:val="103"/>
          <w:szCs w:val="24"/>
        </w:rPr>
        <w:t xml:space="preserve">e 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5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eter</w:t>
      </w:r>
      <w:r w:rsidRPr="0060131A">
        <w:rPr>
          <w:rFonts w:eastAsia="Times New Roman" w:cs="Times New Roman"/>
          <w:spacing w:val="2"/>
          <w:szCs w:val="24"/>
        </w:rPr>
        <w:t>m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27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va</w:t>
      </w:r>
      <w:r w:rsidRPr="0060131A">
        <w:rPr>
          <w:rFonts w:eastAsia="Times New Roman" w:cs="Times New Roman"/>
          <w:spacing w:val="1"/>
          <w:szCs w:val="24"/>
        </w:rPr>
        <w:t>li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an</w:t>
      </w:r>
      <w:r w:rsidRPr="0060131A">
        <w:rPr>
          <w:rFonts w:eastAsia="Times New Roman" w:cs="Times New Roman"/>
          <w:szCs w:val="24"/>
        </w:rPr>
        <w:t>d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ris</w:t>
      </w:r>
      <w:r w:rsidRPr="0060131A">
        <w:rPr>
          <w:rFonts w:eastAsia="Times New Roman" w:cs="Times New Roman"/>
          <w:szCs w:val="24"/>
        </w:rPr>
        <w:t>k</w:t>
      </w:r>
      <w:r w:rsidRPr="0060131A">
        <w:rPr>
          <w:rFonts w:eastAsia="Times New Roman" w:cs="Times New Roman"/>
          <w:spacing w:val="13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ar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s</w:t>
      </w:r>
      <w:r w:rsidRPr="0060131A">
        <w:rPr>
          <w:rFonts w:eastAsia="Times New Roman" w:cs="Times New Roman"/>
          <w:spacing w:val="2"/>
          <w:szCs w:val="24"/>
        </w:rPr>
        <w:t>ub</w:t>
      </w:r>
      <w:r w:rsidRPr="0060131A">
        <w:rPr>
          <w:rFonts w:eastAsia="Times New Roman" w:cs="Times New Roman"/>
          <w:spacing w:val="1"/>
          <w:szCs w:val="24"/>
        </w:rPr>
        <w:t>jec</w:t>
      </w:r>
      <w:r w:rsidRPr="0060131A">
        <w:rPr>
          <w:rFonts w:eastAsia="Times New Roman" w:cs="Times New Roman"/>
          <w:szCs w:val="24"/>
        </w:rPr>
        <w:t>t</w:t>
      </w:r>
      <w:r w:rsidRPr="0060131A">
        <w:rPr>
          <w:rFonts w:eastAsia="Times New Roman" w:cs="Times New Roman"/>
          <w:spacing w:val="1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zCs w:val="24"/>
        </w:rPr>
        <w:t>o</w:t>
      </w:r>
      <w:r w:rsidRPr="0060131A">
        <w:rPr>
          <w:rFonts w:eastAsia="Times New Roman" w:cs="Times New Roman"/>
          <w:spacing w:val="8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d</w:t>
      </w:r>
      <w:r w:rsidRPr="0060131A">
        <w:rPr>
          <w:rFonts w:eastAsia="Times New Roman" w:cs="Times New Roman"/>
          <w:spacing w:val="1"/>
          <w:szCs w:val="24"/>
        </w:rPr>
        <w:t>iscreti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n</w:t>
      </w:r>
      <w:r w:rsidRPr="0060131A">
        <w:rPr>
          <w:rFonts w:eastAsia="Times New Roman" w:cs="Times New Roman"/>
          <w:spacing w:val="26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o</w:t>
      </w:r>
      <w:r w:rsidRPr="0060131A">
        <w:rPr>
          <w:rFonts w:eastAsia="Times New Roman" w:cs="Times New Roman"/>
          <w:szCs w:val="24"/>
        </w:rPr>
        <w:t>f</w:t>
      </w:r>
      <w:r w:rsidRPr="0060131A">
        <w:rPr>
          <w:rFonts w:eastAsia="Times New Roman" w:cs="Times New Roman"/>
          <w:spacing w:val="9"/>
          <w:szCs w:val="24"/>
        </w:rPr>
        <w:t xml:space="preserve"> </w:t>
      </w:r>
      <w:r w:rsidRPr="0060131A">
        <w:rPr>
          <w:rFonts w:eastAsia="Times New Roman" w:cs="Times New Roman"/>
          <w:spacing w:val="1"/>
          <w:szCs w:val="24"/>
        </w:rPr>
        <w:t>t</w:t>
      </w:r>
      <w:r w:rsidRPr="0060131A">
        <w:rPr>
          <w:rFonts w:eastAsia="Times New Roman" w:cs="Times New Roman"/>
          <w:spacing w:val="2"/>
          <w:szCs w:val="24"/>
        </w:rPr>
        <w:t>h</w:t>
      </w:r>
      <w:r w:rsidRPr="0060131A">
        <w:rPr>
          <w:rFonts w:eastAsia="Times New Roman" w:cs="Times New Roman"/>
          <w:szCs w:val="24"/>
        </w:rPr>
        <w:t>e</w:t>
      </w:r>
      <w:r w:rsidRPr="0060131A">
        <w:rPr>
          <w:rFonts w:eastAsia="Times New Roman" w:cs="Times New Roman"/>
          <w:spacing w:val="11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S</w:t>
      </w:r>
      <w:r w:rsidRPr="0060131A">
        <w:rPr>
          <w:rFonts w:eastAsia="Times New Roman" w:cs="Times New Roman"/>
          <w:spacing w:val="1"/>
          <w:szCs w:val="24"/>
        </w:rPr>
        <w:t>ec</w:t>
      </w:r>
      <w:r w:rsidRPr="0060131A">
        <w:rPr>
          <w:rFonts w:eastAsia="Times New Roman" w:cs="Times New Roman"/>
          <w:spacing w:val="2"/>
          <w:szCs w:val="24"/>
        </w:rPr>
        <w:t>u</w:t>
      </w:r>
      <w:r w:rsidRPr="0060131A">
        <w:rPr>
          <w:rFonts w:eastAsia="Times New Roman" w:cs="Times New Roman"/>
          <w:spacing w:val="1"/>
          <w:szCs w:val="24"/>
        </w:rPr>
        <w:t>rit</w:t>
      </w:r>
      <w:r w:rsidRPr="0060131A">
        <w:rPr>
          <w:rFonts w:eastAsia="Times New Roman" w:cs="Times New Roman"/>
          <w:szCs w:val="24"/>
        </w:rPr>
        <w:t>y</w:t>
      </w:r>
      <w:r w:rsidRPr="0060131A">
        <w:rPr>
          <w:rFonts w:eastAsia="Times New Roman" w:cs="Times New Roman"/>
          <w:spacing w:val="23"/>
          <w:szCs w:val="24"/>
        </w:rPr>
        <w:t xml:space="preserve"> </w:t>
      </w:r>
      <w:r w:rsidRPr="0060131A">
        <w:rPr>
          <w:rFonts w:eastAsia="Times New Roman" w:cs="Times New Roman"/>
          <w:spacing w:val="2"/>
          <w:szCs w:val="24"/>
        </w:rPr>
        <w:t>Eng</w:t>
      </w:r>
      <w:r w:rsidRPr="0060131A">
        <w:rPr>
          <w:rFonts w:eastAsia="Times New Roman" w:cs="Times New Roman"/>
          <w:spacing w:val="1"/>
          <w:szCs w:val="24"/>
        </w:rPr>
        <w:t>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pacing w:val="1"/>
          <w:szCs w:val="24"/>
        </w:rPr>
        <w:t>eeri</w:t>
      </w:r>
      <w:r w:rsidRPr="0060131A">
        <w:rPr>
          <w:rFonts w:eastAsia="Times New Roman" w:cs="Times New Roman"/>
          <w:spacing w:val="2"/>
          <w:szCs w:val="24"/>
        </w:rPr>
        <w:t>n</w:t>
      </w:r>
      <w:r w:rsidRPr="0060131A">
        <w:rPr>
          <w:rFonts w:eastAsia="Times New Roman" w:cs="Times New Roman"/>
          <w:szCs w:val="24"/>
        </w:rPr>
        <w:t>g</w:t>
      </w:r>
      <w:r w:rsidRPr="0060131A">
        <w:rPr>
          <w:rFonts w:eastAsia="Times New Roman" w:cs="Times New Roman"/>
          <w:spacing w:val="32"/>
          <w:szCs w:val="24"/>
        </w:rPr>
        <w:t xml:space="preserve"> </w:t>
      </w:r>
      <w:r w:rsidRPr="0060131A">
        <w:rPr>
          <w:rFonts w:eastAsia="Times New Roman" w:cs="Times New Roman"/>
          <w:spacing w:val="1"/>
          <w:w w:val="103"/>
          <w:szCs w:val="24"/>
        </w:rPr>
        <w:t>tea</w:t>
      </w:r>
      <w:r w:rsidRPr="0060131A">
        <w:rPr>
          <w:rFonts w:eastAsia="Times New Roman" w:cs="Times New Roman"/>
          <w:spacing w:val="2"/>
          <w:w w:val="103"/>
          <w:szCs w:val="24"/>
        </w:rPr>
        <w:t>m</w:t>
      </w:r>
      <w:r w:rsidRPr="0060131A">
        <w:rPr>
          <w:rFonts w:eastAsia="Times New Roman" w:cs="Times New Roman"/>
          <w:w w:val="103"/>
          <w:szCs w:val="24"/>
        </w:rPr>
        <w:t>.</w:t>
      </w:r>
    </w:p>
    <w:p w:rsidRPr="009B4BCC" w:rsidR="0060131A" w:rsidP="009B4BCC" w:rsidRDefault="0060131A" w14:paraId="2C5890B1" w14:textId="77777777">
      <w:pPr>
        <w:spacing w:before="5" w:after="0" w:line="180" w:lineRule="exact"/>
        <w:rPr>
          <w:rFonts w:cs="Times New Roman"/>
          <w:szCs w:val="24"/>
        </w:rPr>
      </w:pPr>
    </w:p>
    <w:p w:rsidR="00C72E22" w:rsidP="00A84AF0" w:rsidRDefault="009C2FC8" w14:paraId="5CB3AAAB" w14:textId="77777777">
      <w:pPr>
        <w:pStyle w:val="Heading1"/>
        <w:numPr>
          <w:ilvl w:val="0"/>
          <w:numId w:val="1"/>
        </w:numPr>
        <w:spacing w:before="0"/>
      </w:pPr>
      <w:bookmarkStart w:name="_Toc61437716" w:id="7"/>
      <w:r>
        <w:t>Policy Compliance</w:t>
      </w:r>
      <w:bookmarkEnd w:id="7"/>
    </w:p>
    <w:p w:rsidRPr="00B96A66" w:rsidR="00B96A66" w:rsidP="00B96A66" w:rsidRDefault="00B96A66" w14:paraId="73A75030" w14:textId="77777777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:rsidRPr="001C31CD" w:rsidR="002975A6" w:rsidP="4DFA64EA" w:rsidRDefault="00B96A66" w14:paraId="74BC3B1E" w14:textId="6156713C">
      <w:pPr>
        <w:pStyle w:val="ListParagraph"/>
        <w:ind w:left="0"/>
        <w:rPr>
          <w:rFonts w:cs="Times New Roman"/>
        </w:rPr>
      </w:pPr>
      <w:r w:rsidRPr="4DFA64EA">
        <w:rPr>
          <w:rFonts w:cs="Times New Roman"/>
        </w:rPr>
        <w:t xml:space="preserve">The </w:t>
      </w:r>
      <w:r w:rsidRPr="4DFA64EA" w:rsidR="00EE02A9">
        <w:rPr>
          <w:rFonts w:cs="Times New Roman"/>
        </w:rPr>
        <w:t>IT Infra</w:t>
      </w:r>
      <w:r w:rsidRPr="4DFA64EA">
        <w:rPr>
          <w:rFonts w:cs="Times New Roman"/>
        </w:rPr>
        <w:t xml:space="preserve"> team will verify compliance to this policy through various methods, including but not limited to, </w:t>
      </w:r>
      <w:r w:rsidRPr="4DFA64EA" w:rsidR="007B3E20">
        <w:rPr>
          <w:rFonts w:cs="Times New Roman"/>
        </w:rPr>
        <w:t>periodic walk-thr</w:t>
      </w:r>
      <w:ins w:author="Abdul Rashid" w:date="2020-12-31T06:19:00Z" w:id="8">
        <w:r w:rsidRPr="4DFA64EA" w:rsidR="6B9EC213">
          <w:rPr>
            <w:rFonts w:cs="Times New Roman"/>
          </w:rPr>
          <w:t>ough</w:t>
        </w:r>
      </w:ins>
      <w:del w:author="Abdul Rashid" w:date="2020-12-31T06:19:00Z" w:id="9">
        <w:r w:rsidRPr="4DFA64EA" w:rsidDel="007B3E20">
          <w:rPr>
            <w:rFonts w:cs="Times New Roman"/>
          </w:rPr>
          <w:delText>us</w:delText>
        </w:r>
      </w:del>
      <w:r w:rsidRPr="4DFA64EA" w:rsidR="007B3E20">
        <w:rPr>
          <w:rFonts w:cs="Times New Roman"/>
        </w:rPr>
        <w:t xml:space="preserve">, video monitoring, </w:t>
      </w:r>
      <w:r w:rsidRPr="4DFA64EA">
        <w:rPr>
          <w:rFonts w:cs="Times New Roman"/>
        </w:rPr>
        <w:t xml:space="preserve">business tool reports, internal and external audits, and feedback to the policy owner. </w:t>
      </w:r>
    </w:p>
    <w:p w:rsidR="00B96A66" w:rsidP="00B96A66" w:rsidRDefault="00B96A66" w14:paraId="7434ED80" w14:textId="77777777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name="_Toc61437717" w:id="10"/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  <w:bookmarkEnd w:id="10"/>
    </w:p>
    <w:p w:rsidRPr="001C31CD" w:rsidR="00B96A66" w:rsidP="00B96A66" w:rsidRDefault="00B96A66" w14:paraId="2D882E3A" w14:textId="77777777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:rsidRPr="001C31CD" w:rsidR="00B96A66" w:rsidP="00B96A66" w:rsidRDefault="00B96A66" w14:paraId="5C62421B" w14:textId="77777777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name="_Toc61437718" w:id="11"/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  <w:bookmarkEnd w:id="11"/>
    </w:p>
    <w:p w:rsidR="002975A6" w:rsidP="002975A6" w:rsidRDefault="00B96A66" w14:paraId="408EFA3F" w14:textId="77777777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:rsidRPr="002975A6" w:rsidR="002975A6" w:rsidP="00B96A66" w:rsidRDefault="002975A6" w14:paraId="48232711" w14:textId="77777777">
      <w:pPr>
        <w:pStyle w:val="ListParagraph"/>
        <w:ind w:left="0"/>
        <w:rPr>
          <w:rFonts w:cs="Times New Roman"/>
          <w:szCs w:val="24"/>
        </w:rPr>
      </w:pPr>
      <w:r w:rsidRPr="002975A6">
        <w:rPr>
          <w:rFonts w:eastAsia="Times New Roman" w:cs="Times New Roman"/>
          <w:spacing w:val="3"/>
          <w:szCs w:val="24"/>
        </w:rPr>
        <w:t>W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b</w:t>
      </w:r>
      <w:r w:rsidRPr="002975A6">
        <w:rPr>
          <w:rFonts w:eastAsia="Times New Roman" w:cs="Times New Roman"/>
          <w:spacing w:val="15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assess</w:t>
      </w:r>
      <w:r w:rsidRPr="002975A6">
        <w:rPr>
          <w:rFonts w:eastAsia="Times New Roman" w:cs="Times New Roman"/>
          <w:spacing w:val="2"/>
          <w:szCs w:val="24"/>
        </w:rPr>
        <w:t>men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3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zCs w:val="24"/>
        </w:rPr>
        <w:t>a</w:t>
      </w:r>
      <w:r w:rsidRPr="002975A6">
        <w:rPr>
          <w:rFonts w:eastAsia="Times New Roman" w:cs="Times New Roman"/>
          <w:spacing w:val="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</w:t>
      </w:r>
      <w:r w:rsidRPr="002975A6">
        <w:rPr>
          <w:rFonts w:eastAsia="Times New Roman" w:cs="Times New Roman"/>
          <w:spacing w:val="2"/>
          <w:szCs w:val="24"/>
        </w:rPr>
        <w:t>qu</w:t>
      </w:r>
      <w:r w:rsidRPr="002975A6">
        <w:rPr>
          <w:rFonts w:eastAsia="Times New Roman" w:cs="Times New Roman"/>
          <w:spacing w:val="1"/>
          <w:szCs w:val="24"/>
        </w:rPr>
        <w:t>ire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3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ng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on</w:t>
      </w:r>
      <w:r w:rsidRPr="002975A6">
        <w:rPr>
          <w:rFonts w:eastAsia="Times New Roman" w:cs="Times New Roman"/>
          <w:spacing w:val="1"/>
          <w:szCs w:val="24"/>
        </w:rPr>
        <w:t>tr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ces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2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</w:t>
      </w:r>
      <w:r w:rsidRPr="002975A6">
        <w:rPr>
          <w:rFonts w:eastAsia="Times New Roman" w:cs="Times New Roman"/>
          <w:spacing w:val="2"/>
          <w:szCs w:val="24"/>
        </w:rPr>
        <w:t>qu</w:t>
      </w:r>
      <w:r w:rsidRPr="002975A6">
        <w:rPr>
          <w:rFonts w:eastAsia="Times New Roman" w:cs="Times New Roman"/>
          <w:spacing w:val="1"/>
          <w:szCs w:val="24"/>
        </w:rPr>
        <w:t>ire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2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dh</w:t>
      </w:r>
      <w:r w:rsidRPr="002975A6">
        <w:rPr>
          <w:rFonts w:eastAsia="Times New Roman" w:cs="Times New Roman"/>
          <w:spacing w:val="1"/>
          <w:szCs w:val="24"/>
        </w:rPr>
        <w:t>er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9"/>
          <w:szCs w:val="24"/>
        </w:rPr>
        <w:t xml:space="preserve"> </w:t>
      </w:r>
      <w:r w:rsidRPr="002975A6">
        <w:rPr>
          <w:rFonts w:eastAsia="Times New Roman" w:cs="Times New Roman"/>
          <w:spacing w:val="1"/>
          <w:w w:val="103"/>
          <w:szCs w:val="24"/>
        </w:rPr>
        <w:t>t</w:t>
      </w:r>
      <w:r w:rsidRPr="002975A6">
        <w:rPr>
          <w:rFonts w:eastAsia="Times New Roman" w:cs="Times New Roman"/>
          <w:w w:val="103"/>
          <w:szCs w:val="24"/>
        </w:rPr>
        <w:t xml:space="preserve">o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po</w:t>
      </w:r>
      <w:r w:rsidRPr="002975A6">
        <w:rPr>
          <w:rFonts w:eastAsia="Times New Roman" w:cs="Times New Roman"/>
          <w:spacing w:val="1"/>
          <w:szCs w:val="24"/>
        </w:rPr>
        <w:t>li</w:t>
      </w:r>
      <w:r w:rsidRPr="002975A6">
        <w:rPr>
          <w:rFonts w:eastAsia="Times New Roman" w:cs="Times New Roman"/>
          <w:spacing w:val="2"/>
          <w:szCs w:val="24"/>
        </w:rPr>
        <w:t>c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un</w:t>
      </w:r>
      <w:r w:rsidRPr="002975A6">
        <w:rPr>
          <w:rFonts w:eastAsia="Times New Roman" w:cs="Times New Roman"/>
          <w:spacing w:val="1"/>
          <w:szCs w:val="24"/>
        </w:rPr>
        <w:t>les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oun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1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x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mp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 xml:space="preserve">.  </w:t>
      </w:r>
      <w:r w:rsidRPr="002975A6">
        <w:rPr>
          <w:rFonts w:eastAsia="Times New Roman" w:cs="Times New Roman"/>
          <w:spacing w:val="2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A</w:t>
      </w:r>
      <w:r w:rsidRPr="002975A6">
        <w:rPr>
          <w:rFonts w:eastAsia="Times New Roman" w:cs="Times New Roman"/>
          <w:spacing w:val="1"/>
          <w:szCs w:val="24"/>
        </w:rPr>
        <w:t>l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release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2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mu</w:t>
      </w:r>
      <w:r w:rsidRPr="002975A6">
        <w:rPr>
          <w:rFonts w:eastAsia="Times New Roman" w:cs="Times New Roman"/>
          <w:spacing w:val="1"/>
          <w:szCs w:val="24"/>
        </w:rPr>
        <w:t>s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as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oug</w:t>
      </w:r>
      <w:r w:rsidRPr="002975A6">
        <w:rPr>
          <w:rFonts w:eastAsia="Times New Roman" w:cs="Times New Roman"/>
          <w:szCs w:val="24"/>
        </w:rPr>
        <w:t>h</w:t>
      </w:r>
      <w:r w:rsidRPr="002975A6">
        <w:rPr>
          <w:rFonts w:eastAsia="Times New Roman" w:cs="Times New Roman"/>
          <w:spacing w:val="2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ng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1"/>
          <w:w w:val="103"/>
          <w:szCs w:val="24"/>
        </w:rPr>
        <w:t>c</w:t>
      </w:r>
      <w:r w:rsidRPr="002975A6">
        <w:rPr>
          <w:rFonts w:eastAsia="Times New Roman" w:cs="Times New Roman"/>
          <w:spacing w:val="2"/>
          <w:w w:val="103"/>
          <w:szCs w:val="24"/>
        </w:rPr>
        <w:t>on</w:t>
      </w:r>
      <w:r w:rsidRPr="002975A6">
        <w:rPr>
          <w:rFonts w:eastAsia="Times New Roman" w:cs="Times New Roman"/>
          <w:spacing w:val="1"/>
          <w:w w:val="103"/>
          <w:szCs w:val="24"/>
        </w:rPr>
        <w:t>tr</w:t>
      </w:r>
      <w:r w:rsidRPr="002975A6">
        <w:rPr>
          <w:rFonts w:eastAsia="Times New Roman" w:cs="Times New Roman"/>
          <w:spacing w:val="2"/>
          <w:w w:val="103"/>
          <w:szCs w:val="24"/>
        </w:rPr>
        <w:t>o</w:t>
      </w:r>
      <w:r w:rsidRPr="002975A6">
        <w:rPr>
          <w:rFonts w:eastAsia="Times New Roman" w:cs="Times New Roman"/>
          <w:w w:val="103"/>
          <w:szCs w:val="24"/>
        </w:rPr>
        <w:t xml:space="preserve">l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cess</w:t>
      </w:r>
      <w:r w:rsidRPr="002975A6">
        <w:rPr>
          <w:rFonts w:eastAsia="Times New Roman" w:cs="Times New Roman"/>
          <w:szCs w:val="24"/>
        </w:rPr>
        <w:t xml:space="preserve">. </w:t>
      </w:r>
      <w:r w:rsidRPr="002975A6">
        <w:rPr>
          <w:rFonts w:eastAsia="Times New Roman" w:cs="Times New Roman"/>
          <w:spacing w:val="25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An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w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b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pp</w:t>
      </w:r>
      <w:r w:rsidRPr="002975A6">
        <w:rPr>
          <w:rFonts w:eastAsia="Times New Roman" w:cs="Times New Roman"/>
          <w:spacing w:val="1"/>
          <w:szCs w:val="24"/>
        </w:rPr>
        <w:t>licati</w:t>
      </w:r>
      <w:r w:rsidRPr="002975A6">
        <w:rPr>
          <w:rFonts w:eastAsia="Times New Roman" w:cs="Times New Roman"/>
          <w:spacing w:val="2"/>
          <w:szCs w:val="24"/>
        </w:rPr>
        <w:t>on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32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d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no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0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pacing w:val="2"/>
          <w:szCs w:val="24"/>
        </w:rPr>
        <w:t>dh</w:t>
      </w:r>
      <w:r w:rsidRPr="002975A6">
        <w:rPr>
          <w:rFonts w:eastAsia="Times New Roman" w:cs="Times New Roman"/>
          <w:spacing w:val="1"/>
          <w:szCs w:val="24"/>
        </w:rPr>
        <w:t>er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zCs w:val="24"/>
        </w:rPr>
        <w:t>o</w:t>
      </w:r>
      <w:r w:rsidRPr="002975A6">
        <w:rPr>
          <w:rFonts w:eastAsia="Times New Roman" w:cs="Times New Roman"/>
          <w:spacing w:val="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zCs w:val="24"/>
        </w:rPr>
        <w:t>s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po</w:t>
      </w:r>
      <w:r w:rsidRPr="002975A6">
        <w:rPr>
          <w:rFonts w:eastAsia="Times New Roman" w:cs="Times New Roman"/>
          <w:spacing w:val="1"/>
          <w:szCs w:val="24"/>
        </w:rPr>
        <w:t>lic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y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ta</w:t>
      </w:r>
      <w:r w:rsidRPr="002975A6">
        <w:rPr>
          <w:rFonts w:eastAsia="Times New Roman" w:cs="Times New Roman"/>
          <w:spacing w:val="2"/>
          <w:szCs w:val="24"/>
        </w:rPr>
        <w:t>k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1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ffli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20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un</w:t>
      </w:r>
      <w:r w:rsidRPr="002975A6">
        <w:rPr>
          <w:rFonts w:eastAsia="Times New Roman" w:cs="Times New Roman"/>
          <w:spacing w:val="1"/>
          <w:szCs w:val="24"/>
        </w:rPr>
        <w:t>ti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s</w:t>
      </w:r>
      <w:r w:rsidRPr="002975A6">
        <w:rPr>
          <w:rFonts w:eastAsia="Times New Roman" w:cs="Times New Roman"/>
          <w:spacing w:val="2"/>
          <w:szCs w:val="24"/>
        </w:rPr>
        <w:t>u</w:t>
      </w:r>
      <w:r w:rsidRPr="002975A6">
        <w:rPr>
          <w:rFonts w:eastAsia="Times New Roman" w:cs="Times New Roman"/>
          <w:spacing w:val="1"/>
          <w:szCs w:val="24"/>
        </w:rPr>
        <w:t>c</w:t>
      </w:r>
      <w:r w:rsidRPr="002975A6">
        <w:rPr>
          <w:rFonts w:eastAsia="Times New Roman" w:cs="Times New Roman"/>
          <w:szCs w:val="24"/>
        </w:rPr>
        <w:t>h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ti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4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13"/>
          <w:szCs w:val="24"/>
        </w:rPr>
        <w:t xml:space="preserve"> </w:t>
      </w:r>
      <w:r w:rsidRPr="002975A6">
        <w:rPr>
          <w:rFonts w:eastAsia="Times New Roman" w:cs="Times New Roman"/>
          <w:w w:val="103"/>
          <w:szCs w:val="24"/>
        </w:rPr>
        <w:t xml:space="preserve">a 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3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l</w:t>
      </w:r>
      <w:r w:rsidRPr="002975A6">
        <w:rPr>
          <w:rFonts w:eastAsia="Times New Roman" w:cs="Times New Roman"/>
          <w:spacing w:val="1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assess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28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ca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12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b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p</w:t>
      </w:r>
      <w:r w:rsidRPr="002975A6">
        <w:rPr>
          <w:rFonts w:eastAsia="Times New Roman" w:cs="Times New Roman"/>
          <w:spacing w:val="1"/>
          <w:szCs w:val="24"/>
        </w:rPr>
        <w:t>erf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e</w:t>
      </w:r>
      <w:r w:rsidRPr="002975A6">
        <w:rPr>
          <w:rFonts w:eastAsia="Times New Roman" w:cs="Times New Roman"/>
          <w:szCs w:val="24"/>
        </w:rPr>
        <w:t>d</w:t>
      </w:r>
      <w:r w:rsidRPr="002975A6">
        <w:rPr>
          <w:rFonts w:eastAsia="Times New Roman" w:cs="Times New Roman"/>
          <w:spacing w:val="2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a</w:t>
      </w:r>
      <w:r w:rsidRPr="002975A6">
        <w:rPr>
          <w:rFonts w:eastAsia="Times New Roman" w:cs="Times New Roman"/>
          <w:szCs w:val="24"/>
        </w:rPr>
        <w:t>t</w:t>
      </w:r>
      <w:r w:rsidRPr="002975A6">
        <w:rPr>
          <w:rFonts w:eastAsia="Times New Roman" w:cs="Times New Roman"/>
          <w:spacing w:val="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d</w:t>
      </w:r>
      <w:r w:rsidRPr="002975A6">
        <w:rPr>
          <w:rFonts w:eastAsia="Times New Roman" w:cs="Times New Roman"/>
          <w:spacing w:val="1"/>
          <w:szCs w:val="24"/>
        </w:rPr>
        <w:t>iscreti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26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9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t</w:t>
      </w:r>
      <w:r w:rsidRPr="002975A6">
        <w:rPr>
          <w:rFonts w:eastAsia="Times New Roman" w:cs="Times New Roman"/>
          <w:spacing w:val="2"/>
          <w:szCs w:val="24"/>
        </w:rPr>
        <w:t>h</w:t>
      </w:r>
      <w:r w:rsidRPr="002975A6">
        <w:rPr>
          <w:rFonts w:eastAsia="Times New Roman" w:cs="Times New Roman"/>
          <w:szCs w:val="24"/>
        </w:rPr>
        <w:t>e</w:t>
      </w:r>
      <w:r w:rsidRPr="002975A6">
        <w:rPr>
          <w:rFonts w:eastAsia="Times New Roman" w:cs="Times New Roman"/>
          <w:spacing w:val="11"/>
          <w:szCs w:val="24"/>
        </w:rPr>
        <w:t xml:space="preserve"> </w:t>
      </w:r>
      <w:r w:rsidRPr="002975A6">
        <w:rPr>
          <w:rFonts w:eastAsia="Times New Roman" w:cs="Times New Roman"/>
          <w:spacing w:val="2"/>
          <w:szCs w:val="24"/>
        </w:rPr>
        <w:t>Ch</w:t>
      </w:r>
      <w:r w:rsidRPr="002975A6">
        <w:rPr>
          <w:rFonts w:eastAsia="Times New Roman" w:cs="Times New Roman"/>
          <w:spacing w:val="1"/>
          <w:szCs w:val="24"/>
        </w:rPr>
        <w:t>ie</w:t>
      </w:r>
      <w:r w:rsidRPr="002975A6">
        <w:rPr>
          <w:rFonts w:eastAsia="Times New Roman" w:cs="Times New Roman"/>
          <w:szCs w:val="24"/>
        </w:rPr>
        <w:t>f</w:t>
      </w:r>
      <w:r w:rsidRPr="002975A6">
        <w:rPr>
          <w:rFonts w:eastAsia="Times New Roman" w:cs="Times New Roman"/>
          <w:spacing w:val="17"/>
          <w:szCs w:val="24"/>
        </w:rPr>
        <w:t xml:space="preserve"> </w:t>
      </w:r>
      <w:r w:rsidRPr="002975A6">
        <w:rPr>
          <w:rFonts w:eastAsia="Times New Roman" w:cs="Times New Roman"/>
          <w:spacing w:val="1"/>
          <w:szCs w:val="24"/>
        </w:rPr>
        <w:t>I</w:t>
      </w:r>
      <w:r w:rsidRPr="002975A6">
        <w:rPr>
          <w:rFonts w:eastAsia="Times New Roman" w:cs="Times New Roman"/>
          <w:spacing w:val="2"/>
          <w:szCs w:val="24"/>
        </w:rPr>
        <w:t>n</w:t>
      </w:r>
      <w:r w:rsidRPr="002975A6">
        <w:rPr>
          <w:rFonts w:eastAsia="Times New Roman" w:cs="Times New Roman"/>
          <w:spacing w:val="1"/>
          <w:szCs w:val="24"/>
        </w:rPr>
        <w:t>f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pacing w:val="1"/>
          <w:szCs w:val="24"/>
        </w:rPr>
        <w:t>r</w:t>
      </w:r>
      <w:r w:rsidRPr="002975A6">
        <w:rPr>
          <w:rFonts w:eastAsia="Times New Roman" w:cs="Times New Roman"/>
          <w:spacing w:val="2"/>
          <w:szCs w:val="24"/>
        </w:rPr>
        <w:t>m</w:t>
      </w:r>
      <w:r w:rsidRPr="002975A6">
        <w:rPr>
          <w:rFonts w:eastAsia="Times New Roman" w:cs="Times New Roman"/>
          <w:spacing w:val="1"/>
          <w:szCs w:val="24"/>
        </w:rPr>
        <w:t>ati</w:t>
      </w:r>
      <w:r w:rsidRPr="002975A6">
        <w:rPr>
          <w:rFonts w:eastAsia="Times New Roman" w:cs="Times New Roman"/>
          <w:spacing w:val="2"/>
          <w:szCs w:val="24"/>
        </w:rPr>
        <w:t>o</w:t>
      </w:r>
      <w:r w:rsidRPr="002975A6">
        <w:rPr>
          <w:rFonts w:eastAsia="Times New Roman" w:cs="Times New Roman"/>
          <w:szCs w:val="24"/>
        </w:rPr>
        <w:t>n</w:t>
      </w:r>
      <w:r w:rsidRPr="002975A6">
        <w:rPr>
          <w:rFonts w:eastAsia="Times New Roman" w:cs="Times New Roman"/>
          <w:spacing w:val="31"/>
          <w:szCs w:val="24"/>
        </w:rPr>
        <w:t xml:space="preserve"> </w:t>
      </w:r>
      <w:r w:rsidRPr="002975A6">
        <w:rPr>
          <w:rFonts w:eastAsia="Times New Roman" w:cs="Times New Roman"/>
          <w:spacing w:val="2"/>
          <w:w w:val="103"/>
          <w:szCs w:val="24"/>
        </w:rPr>
        <w:t>O</w:t>
      </w:r>
      <w:r w:rsidRPr="002975A6">
        <w:rPr>
          <w:rFonts w:eastAsia="Times New Roman" w:cs="Times New Roman"/>
          <w:spacing w:val="1"/>
          <w:w w:val="103"/>
          <w:szCs w:val="24"/>
        </w:rPr>
        <w:t>fficer</w:t>
      </w:r>
      <w:r w:rsidRPr="002975A6">
        <w:rPr>
          <w:rFonts w:eastAsia="Times New Roman" w:cs="Times New Roman"/>
          <w:w w:val="103"/>
          <w:szCs w:val="24"/>
        </w:rPr>
        <w:t>.</w:t>
      </w:r>
    </w:p>
    <w:p w:rsidR="00A84AF0" w:rsidP="00B96A66" w:rsidRDefault="009C2FC8" w14:paraId="079E8B66" w14:textId="77777777">
      <w:pPr>
        <w:pStyle w:val="Heading1"/>
        <w:numPr>
          <w:ilvl w:val="0"/>
          <w:numId w:val="4"/>
        </w:numPr>
      </w:pPr>
      <w:bookmarkStart w:name="_Toc61437719" w:id="12"/>
      <w:r>
        <w:t>Related Standards, Policies and Processes</w:t>
      </w:r>
      <w:bookmarkEnd w:id="12"/>
    </w:p>
    <w:p w:rsidRPr="002975A6" w:rsidR="002975A6" w:rsidP="002975A6" w:rsidRDefault="000140B5" w14:paraId="685681D3" w14:textId="77777777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w:history="1" r:id="rId11"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Pr="002975A6" w:rsid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Pr="002975A6" w:rsid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To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Pr="002975A6" w:rsidR="002975A6">
          <w:rPr>
            <w:rStyle w:val="Hyperlink"/>
            <w:rFonts w:eastAsia="Times New Roman" w:cs="Times New Roman"/>
            <w:bCs/>
            <w:spacing w:val="14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T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e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n</w:t>
        </w:r>
        <w:r w:rsidRPr="002975A6" w:rsidR="002975A6">
          <w:rPr>
            <w:rStyle w:val="Hyperlink"/>
            <w:rFonts w:eastAsia="Times New Roman" w:cs="Times New Roman"/>
            <w:bCs/>
            <w:spacing w:val="14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P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r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jec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t</w:t>
        </w:r>
      </w:hyperlink>
    </w:p>
    <w:p w:rsidRPr="001229D0" w:rsidR="002975A6" w:rsidP="001229D0" w:rsidRDefault="000140B5" w14:paraId="1C81B179" w14:textId="397CD444">
      <w:pPr>
        <w:tabs>
          <w:tab w:val="left" w:pos="820"/>
        </w:tabs>
        <w:spacing w:before="40" w:after="0"/>
        <w:ind w:left="360" w:right="-20"/>
        <w:rPr>
          <w:rFonts w:eastAsia="Times New Roman" w:cs="Times New Roman"/>
          <w:szCs w:val="24"/>
        </w:rPr>
      </w:pPr>
      <w:hyperlink w:history="1" r:id="rId12"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Pr="002975A6" w:rsid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Pr="002975A6" w:rsid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T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esti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n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g</w:t>
        </w:r>
        <w:r w:rsidRPr="002975A6" w:rsidR="002975A6">
          <w:rPr>
            <w:rStyle w:val="Hyperlink"/>
            <w:rFonts w:eastAsia="Times New Roman" w:cs="Times New Roman"/>
            <w:bCs/>
            <w:spacing w:val="22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Gu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i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d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e</w:t>
        </w:r>
        <w:r w:rsidRPr="002975A6" w:rsidR="002975A6">
          <w:rPr>
            <w:rStyle w:val="Hyperlink"/>
            <w:rFonts w:eastAsia="Times New Roman" w:cs="Times New Roman"/>
            <w:spacing w:val="15"/>
            <w:szCs w:val="24"/>
          </w:rPr>
          <w:t xml:space="preserve"> </w:t>
        </w:r>
      </w:hyperlink>
      <w:r w:rsidRPr="002975A6" w:rsidR="002975A6">
        <w:rPr>
          <w:rFonts w:eastAsia="Times New Roman" w:cs="Times New Roman"/>
          <w:color w:val="0000FF"/>
          <w:spacing w:val="-44"/>
          <w:szCs w:val="24"/>
        </w:rPr>
        <w:t xml:space="preserve"> </w:t>
      </w:r>
    </w:p>
    <w:p w:rsidRPr="00FD3519" w:rsidR="00FD3519" w:rsidP="001229D0" w:rsidRDefault="000140B5" w14:paraId="5CA57235" w14:textId="5369345A">
      <w:pPr>
        <w:tabs>
          <w:tab w:val="left" w:pos="820"/>
        </w:tabs>
        <w:spacing w:before="40" w:after="0"/>
        <w:ind w:left="360" w:right="-20"/>
      </w:pPr>
      <w:hyperlink w:history="1" r:id="rId13"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O</w:t>
        </w:r>
        <w:r w:rsidRPr="002975A6" w:rsidR="002975A6">
          <w:rPr>
            <w:rStyle w:val="Hyperlink"/>
            <w:rFonts w:eastAsia="Times New Roman" w:cs="Times New Roman"/>
            <w:bCs/>
            <w:spacing w:val="3"/>
            <w:szCs w:val="24"/>
          </w:rPr>
          <w:t>W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AS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P</w:t>
        </w:r>
        <w:r w:rsidRPr="002975A6" w:rsidR="002975A6">
          <w:rPr>
            <w:rStyle w:val="Hyperlink"/>
            <w:rFonts w:eastAsia="Times New Roman" w:cs="Times New Roman"/>
            <w:bCs/>
            <w:spacing w:val="25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R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is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k</w:t>
        </w:r>
        <w:r w:rsidRPr="002975A6" w:rsidR="002975A6">
          <w:rPr>
            <w:rStyle w:val="Hyperlink"/>
            <w:rFonts w:eastAsia="Times New Roman" w:cs="Times New Roman"/>
            <w:bCs/>
            <w:spacing w:val="15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Ra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ti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n</w:t>
        </w:r>
        <w:r w:rsidRPr="002975A6" w:rsidR="002975A6">
          <w:rPr>
            <w:rStyle w:val="Hyperlink"/>
            <w:rFonts w:eastAsia="Times New Roman" w:cs="Times New Roman"/>
            <w:bCs/>
            <w:szCs w:val="24"/>
          </w:rPr>
          <w:t>g</w:t>
        </w:r>
        <w:r w:rsidRPr="002975A6" w:rsidR="002975A6">
          <w:rPr>
            <w:rStyle w:val="Hyperlink"/>
            <w:rFonts w:eastAsia="Times New Roman" w:cs="Times New Roman"/>
            <w:bCs/>
            <w:spacing w:val="21"/>
            <w:szCs w:val="24"/>
          </w:rPr>
          <w:t xml:space="preserve"> </w:t>
        </w:r>
        <w:r w:rsidRPr="002975A6" w:rsidR="002975A6">
          <w:rPr>
            <w:rStyle w:val="Hyperlink"/>
            <w:rFonts w:eastAsia="Times New Roman" w:cs="Times New Roman"/>
            <w:bCs/>
            <w:spacing w:val="3"/>
            <w:szCs w:val="24"/>
          </w:rPr>
          <w:t>M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et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hodo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l</w:t>
        </w:r>
        <w:r w:rsidRPr="002975A6" w:rsidR="002975A6">
          <w:rPr>
            <w:rStyle w:val="Hyperlink"/>
            <w:rFonts w:eastAsia="Times New Roman" w:cs="Times New Roman"/>
            <w:bCs/>
            <w:spacing w:val="2"/>
            <w:szCs w:val="24"/>
          </w:rPr>
          <w:t>og</w:t>
        </w:r>
        <w:r w:rsidRPr="002975A6" w:rsidR="002975A6">
          <w:rPr>
            <w:rStyle w:val="Hyperlink"/>
            <w:rFonts w:eastAsia="Times New Roman" w:cs="Times New Roman"/>
            <w:bCs/>
            <w:spacing w:val="1"/>
            <w:szCs w:val="24"/>
          </w:rPr>
          <w:t>y</w:t>
        </w:r>
      </w:hyperlink>
    </w:p>
    <w:sectPr w:rsidRPr="00FD3519" w:rsidR="00FD3519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1FBD" w:rsidP="0066487F" w:rsidRDefault="007F1FBD" w14:paraId="4E0A638C" w14:textId="77777777">
      <w:pPr>
        <w:spacing w:after="0" w:line="240" w:lineRule="auto"/>
      </w:pPr>
      <w:r>
        <w:separator/>
      </w:r>
    </w:p>
  </w:endnote>
  <w:endnote w:type="continuationSeparator" w:id="0">
    <w:p w:rsidR="007F1FBD" w:rsidP="0066487F" w:rsidRDefault="007F1FBD" w14:paraId="4D671E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0190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29D0" w:rsidRDefault="001229D0" w14:paraId="5C149DB1" w14:textId="7A6A3C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29D0" w:rsidRDefault="001229D0" w14:paraId="1E7D01C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1FBD" w:rsidP="0066487F" w:rsidRDefault="007F1FBD" w14:paraId="3BD23B84" w14:textId="77777777">
      <w:pPr>
        <w:spacing w:after="0" w:line="240" w:lineRule="auto"/>
      </w:pPr>
      <w:r>
        <w:separator/>
      </w:r>
    </w:p>
  </w:footnote>
  <w:footnote w:type="continuationSeparator" w:id="0">
    <w:p w:rsidR="007F1FBD" w:rsidP="0066487F" w:rsidRDefault="007F1FBD" w14:paraId="0217BB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6487F" w:rsidR="009B4BCC" w:rsidRDefault="009B4BCC" w14:paraId="48FCED77" w14:textId="37DDE481">
    <w:pPr>
      <w:pStyle w:val="Header"/>
      <w:rPr>
        <w:rFonts w:ascii="Verdana" w:hAnsi="Verdana"/>
        <w:szCs w:val="24"/>
      </w:rPr>
    </w:pPr>
  </w:p>
  <w:p w:rsidR="009B4BCC" w:rsidRDefault="009B4BCC" w14:paraId="2A2EBFC1" w14:textId="24757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7E04F2"/>
    <w:multiLevelType w:val="hybridMultilevel"/>
    <w:tmpl w:val="C9AC5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hybridMultilevel"/>
    <w:tmpl w:val="2170448E"/>
    <w:lvl w:ilvl="0" w:tplc="58A29E14">
      <w:start w:val="4"/>
      <w:numFmt w:val="decimal"/>
      <w:lvlText w:val="%1"/>
      <w:lvlJc w:val="left"/>
      <w:pPr>
        <w:ind w:left="360" w:hanging="360"/>
      </w:pPr>
      <w:rPr>
        <w:rFonts w:hint="default" w:cstheme="minorBidi"/>
      </w:rPr>
    </w:lvl>
    <w:lvl w:ilvl="1" w:tplc="032CEFB2">
      <w:start w:val="1"/>
      <w:numFmt w:val="decimal"/>
      <w:lvlText w:val="%1.%2"/>
      <w:lvlJc w:val="left"/>
      <w:pPr>
        <w:ind w:left="360" w:hanging="360"/>
      </w:pPr>
      <w:rPr>
        <w:rFonts w:hint="default" w:cstheme="minorBidi"/>
      </w:rPr>
    </w:lvl>
    <w:lvl w:ilvl="2" w:tplc="11C6536A">
      <w:start w:val="1"/>
      <w:numFmt w:val="decimal"/>
      <w:lvlText w:val="%1.%2.%3"/>
      <w:lvlJc w:val="left"/>
      <w:pPr>
        <w:ind w:left="720" w:hanging="720"/>
      </w:pPr>
      <w:rPr>
        <w:rFonts w:hint="default" w:cstheme="minorBidi"/>
      </w:rPr>
    </w:lvl>
    <w:lvl w:ilvl="3" w:tplc="8850EECE">
      <w:start w:val="1"/>
      <w:numFmt w:val="decimal"/>
      <w:lvlText w:val="%1.%2.%3.%4"/>
      <w:lvlJc w:val="left"/>
      <w:pPr>
        <w:ind w:left="720" w:hanging="720"/>
      </w:pPr>
      <w:rPr>
        <w:rFonts w:hint="default" w:cstheme="minorBidi"/>
      </w:rPr>
    </w:lvl>
    <w:lvl w:ilvl="4" w:tplc="D72E7A3A">
      <w:start w:val="1"/>
      <w:numFmt w:val="decimal"/>
      <w:lvlText w:val="%1.%2.%3.%4.%5"/>
      <w:lvlJc w:val="left"/>
      <w:pPr>
        <w:ind w:left="1080" w:hanging="1080"/>
      </w:pPr>
      <w:rPr>
        <w:rFonts w:hint="default" w:cstheme="minorBidi"/>
      </w:rPr>
    </w:lvl>
    <w:lvl w:ilvl="5" w:tplc="9614FEB4">
      <w:start w:val="1"/>
      <w:numFmt w:val="decimal"/>
      <w:lvlText w:val="%1.%2.%3.%4.%5.%6"/>
      <w:lvlJc w:val="left"/>
      <w:pPr>
        <w:ind w:left="1080" w:hanging="1080"/>
      </w:pPr>
      <w:rPr>
        <w:rFonts w:hint="default" w:cstheme="minorBidi"/>
      </w:rPr>
    </w:lvl>
    <w:lvl w:ilvl="6" w:tplc="05DAE956">
      <w:start w:val="1"/>
      <w:numFmt w:val="decimal"/>
      <w:lvlText w:val="%1.%2.%3.%4.%5.%6.%7"/>
      <w:lvlJc w:val="left"/>
      <w:pPr>
        <w:ind w:left="1440" w:hanging="1440"/>
      </w:pPr>
      <w:rPr>
        <w:rFonts w:hint="default" w:cstheme="minorBidi"/>
      </w:rPr>
    </w:lvl>
    <w:lvl w:ilvl="7" w:tplc="3F7E39D4">
      <w:start w:val="1"/>
      <w:numFmt w:val="decimal"/>
      <w:lvlText w:val="%1.%2.%3.%4.%5.%6.%7.%8"/>
      <w:lvlJc w:val="left"/>
      <w:pPr>
        <w:ind w:left="1440" w:hanging="1440"/>
      </w:pPr>
      <w:rPr>
        <w:rFonts w:hint="default" w:cstheme="minorBidi"/>
      </w:rPr>
    </w:lvl>
    <w:lvl w:ilvl="8" w:tplc="C202544A">
      <w:start w:val="1"/>
      <w:numFmt w:val="decimal"/>
      <w:lvlText w:val="%1.%2.%3.%4.%5.%6.%7.%8.%9"/>
      <w:lvlJc w:val="left"/>
      <w:pPr>
        <w:ind w:left="1800" w:hanging="1800"/>
      </w:pPr>
      <w:rPr>
        <w:rFonts w:hint="default" w:cstheme="minorBidi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3DB5A36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 w15:restartNumberingAfterBreak="0">
    <w:nsid w:val="4B8E5A3E"/>
    <w:multiLevelType w:val="hybridMultilevel"/>
    <w:tmpl w:val="86CA8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81FB1"/>
    <w:multiLevelType w:val="hybridMultilevel"/>
    <w:tmpl w:val="D9D2DDEA"/>
    <w:lvl w:ilvl="0" w:tplc="F182AD4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5A25D2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plc="4A00655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plc="0E2AC01C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plc="AE28D8AC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plc="E816500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plc="91BEC3D2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plc="074EA59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plc="10E21BC6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573981"/>
    <w:multiLevelType w:val="hybridMultilevel"/>
    <w:tmpl w:val="7E3C26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9193EBC"/>
    <w:multiLevelType w:val="hybridMultilevel"/>
    <w:tmpl w:val="E7E4D92E"/>
    <w:lvl w:ilvl="0" w:tplc="C6B2192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9A0367C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plc="AD96EFF4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plc="1D664E02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plc="FAD69E12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plc="9BCA233C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plc="1DBAEE44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plc="4FA04068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plc="23F6E73C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2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0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140B5"/>
    <w:rsid w:val="000424FD"/>
    <w:rsid w:val="0005772B"/>
    <w:rsid w:val="00104D6B"/>
    <w:rsid w:val="00107509"/>
    <w:rsid w:val="001229D0"/>
    <w:rsid w:val="00190D94"/>
    <w:rsid w:val="00191FBF"/>
    <w:rsid w:val="001A6AB2"/>
    <w:rsid w:val="001C4F84"/>
    <w:rsid w:val="001D04F3"/>
    <w:rsid w:val="001F698B"/>
    <w:rsid w:val="00204DC2"/>
    <w:rsid w:val="0022450F"/>
    <w:rsid w:val="002975A6"/>
    <w:rsid w:val="002D4839"/>
    <w:rsid w:val="002D5B0F"/>
    <w:rsid w:val="003013B8"/>
    <w:rsid w:val="00315F0F"/>
    <w:rsid w:val="0033192C"/>
    <w:rsid w:val="003B6BD8"/>
    <w:rsid w:val="003F462D"/>
    <w:rsid w:val="00411960"/>
    <w:rsid w:val="00445399"/>
    <w:rsid w:val="00486D08"/>
    <w:rsid w:val="00544265"/>
    <w:rsid w:val="005F6E58"/>
    <w:rsid w:val="0060131A"/>
    <w:rsid w:val="0066487F"/>
    <w:rsid w:val="006668BB"/>
    <w:rsid w:val="006D7D5D"/>
    <w:rsid w:val="006E094A"/>
    <w:rsid w:val="007161FB"/>
    <w:rsid w:val="00717E04"/>
    <w:rsid w:val="00724DE2"/>
    <w:rsid w:val="0073224B"/>
    <w:rsid w:val="00792C9B"/>
    <w:rsid w:val="007A1F88"/>
    <w:rsid w:val="007A3F76"/>
    <w:rsid w:val="007B3E20"/>
    <w:rsid w:val="007F0FDF"/>
    <w:rsid w:val="007F1FBD"/>
    <w:rsid w:val="008228E7"/>
    <w:rsid w:val="00836569"/>
    <w:rsid w:val="00875E48"/>
    <w:rsid w:val="0088247D"/>
    <w:rsid w:val="008B353D"/>
    <w:rsid w:val="008B54E3"/>
    <w:rsid w:val="008E3E91"/>
    <w:rsid w:val="009236CD"/>
    <w:rsid w:val="009536CD"/>
    <w:rsid w:val="009B4BCC"/>
    <w:rsid w:val="009C2FC8"/>
    <w:rsid w:val="00A047BB"/>
    <w:rsid w:val="00A84AF0"/>
    <w:rsid w:val="00AF32E9"/>
    <w:rsid w:val="00B96A66"/>
    <w:rsid w:val="00B97911"/>
    <w:rsid w:val="00BA253C"/>
    <w:rsid w:val="00BC3CF5"/>
    <w:rsid w:val="00BD6ABF"/>
    <w:rsid w:val="00BF37D6"/>
    <w:rsid w:val="00C02699"/>
    <w:rsid w:val="00C10B91"/>
    <w:rsid w:val="00C234F8"/>
    <w:rsid w:val="00C2737D"/>
    <w:rsid w:val="00C41CE0"/>
    <w:rsid w:val="00C54188"/>
    <w:rsid w:val="00C56616"/>
    <w:rsid w:val="00C72E22"/>
    <w:rsid w:val="00C9778B"/>
    <w:rsid w:val="00CB56EA"/>
    <w:rsid w:val="00CE4532"/>
    <w:rsid w:val="00D7341F"/>
    <w:rsid w:val="00DE586F"/>
    <w:rsid w:val="00E046B3"/>
    <w:rsid w:val="00E1237C"/>
    <w:rsid w:val="00EA2056"/>
    <w:rsid w:val="00EA70EE"/>
    <w:rsid w:val="00EE02A9"/>
    <w:rsid w:val="00F15156"/>
    <w:rsid w:val="00F41C0D"/>
    <w:rsid w:val="00FA6E5F"/>
    <w:rsid w:val="00FD3519"/>
    <w:rsid w:val="025F5FC0"/>
    <w:rsid w:val="07AC4BCB"/>
    <w:rsid w:val="0EE4D914"/>
    <w:rsid w:val="10D83ACB"/>
    <w:rsid w:val="142EC605"/>
    <w:rsid w:val="165C1648"/>
    <w:rsid w:val="1706246C"/>
    <w:rsid w:val="1AECEE35"/>
    <w:rsid w:val="1FD28568"/>
    <w:rsid w:val="206ACB40"/>
    <w:rsid w:val="235A44FF"/>
    <w:rsid w:val="282D371D"/>
    <w:rsid w:val="2940F37D"/>
    <w:rsid w:val="2D8D3496"/>
    <w:rsid w:val="2D9015FC"/>
    <w:rsid w:val="31CDA622"/>
    <w:rsid w:val="361E4243"/>
    <w:rsid w:val="3F76484A"/>
    <w:rsid w:val="3FCA6EA7"/>
    <w:rsid w:val="41A1B76B"/>
    <w:rsid w:val="42494910"/>
    <w:rsid w:val="438D6E4A"/>
    <w:rsid w:val="47696BD2"/>
    <w:rsid w:val="47BC582F"/>
    <w:rsid w:val="49582890"/>
    <w:rsid w:val="4BEDBC74"/>
    <w:rsid w:val="4DFA64EA"/>
    <w:rsid w:val="4FBA33DF"/>
    <w:rsid w:val="5347CE7C"/>
    <w:rsid w:val="54722840"/>
    <w:rsid w:val="57291152"/>
    <w:rsid w:val="5873528F"/>
    <w:rsid w:val="5A620F4D"/>
    <w:rsid w:val="5E3B2856"/>
    <w:rsid w:val="6181942A"/>
    <w:rsid w:val="65ED6EDC"/>
    <w:rsid w:val="665007EE"/>
    <w:rsid w:val="6B745512"/>
    <w:rsid w:val="6B9EC213"/>
    <w:rsid w:val="6C2CAFE2"/>
    <w:rsid w:val="6D59A150"/>
    <w:rsid w:val="7449D33A"/>
    <w:rsid w:val="7A54E5C2"/>
    <w:rsid w:val="7EFC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0D36B78"/>
  <w15:docId w15:val="{660D8A28-5E08-4F56-A9C0-8BE285B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72E2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6E094A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10750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661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56616"/>
    <w:pPr>
      <w:spacing w:after="100"/>
    </w:pPr>
  </w:style>
  <w:style w:type="table" w:styleId="TableGrid">
    <w:name w:val="Table Grid"/>
    <w:basedOn w:val="TableNormal"/>
    <w:uiPriority w:val="39"/>
    <w:rsid w:val="002245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0140B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www.owasp.org/index.php/OWASP_Risk_Rating_Methodology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://www.owasp.org/images/5/56/OWASP_Testing_Guide_v3.pdf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www.owasp.org/index.php/Category:OWASP_Top_Ten_Project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glossary/document.xml" Id="Rc2ae0b0b897b47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e0ecc-139a-4a86-82c5-bc3dcb9faa5f}"/>
      </w:docPartPr>
      <w:docPartBody>
        <w:p w14:paraId="2254B0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643AF9-9B59-4561-9811-C8039132B5C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749faf0-d882-4f79-b25b-bef4e6232f89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742D03A-D0C6-4515-AE86-C4BBABF7C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89405-75BC-4777-B4EE-4282085502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211AD3-82A7-4FFB-9F32-3E2C5A9D49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Cisco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D. Guel</dc:creator>
  <cp:lastModifiedBy>Anjaly T A</cp:lastModifiedBy>
  <cp:revision>12</cp:revision>
  <dcterms:created xsi:type="dcterms:W3CDTF">2020-12-04T13:22:00Z</dcterms:created>
  <dcterms:modified xsi:type="dcterms:W3CDTF">2022-11-02T10:50:14Z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ComplianceAssetId">
    <vt:lpwstr/>
  </property>
  <property fmtid="{D5CDD505-2E9C-101B-9397-08002B2CF9AE}" pid="4" name="Order">
    <vt:r8>1204400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MediaServiceImageTags">
    <vt:lpwstr/>
  </property>
</Properties>
</file>