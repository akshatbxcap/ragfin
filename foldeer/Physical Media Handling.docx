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Change w:id="0" w:author="Anjaly T A" w:date="2023-05-01T15:34:00Z">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PrChange>
      </w:tblPr>
      <w:tblGrid>
        <w:gridCol w:w="4582"/>
        <w:gridCol w:w="4762"/>
        <w:tblGridChange w:id="1">
          <w:tblGrid>
            <w:gridCol w:w="4673"/>
            <w:gridCol w:w="4671"/>
          </w:tblGrid>
        </w:tblGridChange>
      </w:tblGrid>
      <w:tr w:rsidR="002F6F94" w:rsidRPr="0075127E" w14:paraId="55D83354" w14:textId="77777777" w:rsidTr="00796FE4">
        <w:trPr>
          <w:trHeight w:val="480"/>
          <w:trPrChange w:id="2" w:author="Anjaly T A" w:date="2023-05-01T15:34:00Z">
            <w:trPr>
              <w:trHeight w:val="480"/>
            </w:trPr>
          </w:trPrChange>
        </w:trPr>
        <w:tc>
          <w:tcPr>
            <w:tcW w:w="458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Change w:id="3" w:author="Anjaly T A" w:date="2023-05-01T15:34:00Z">
              <w:tcPr>
                <w:tcW w:w="47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tcPrChange>
          </w:tcPr>
          <w:p w14:paraId="6BD8C50D" w14:textId="77777777" w:rsidR="002F6F94" w:rsidRPr="0075127E" w:rsidRDefault="002F6F94" w:rsidP="00687F3A">
            <w:pPr>
              <w:spacing w:after="0" w:line="240" w:lineRule="auto"/>
              <w:jc w:val="both"/>
              <w:textAlignment w:val="baseline"/>
              <w:rPr>
                <w:rFonts w:eastAsiaTheme="minorEastAsia"/>
                <w:sz w:val="18"/>
                <w:szCs w:val="18"/>
                <w:lang w:eastAsia="en-IN" w:bidi="hi-IN"/>
                <w:rPrChange w:id="4" w:author="Anjaly T A" w:date="2022-08-29T02:39:00Z">
                  <w:rPr>
                    <w:rFonts w:ascii="Segoe UI" w:eastAsia="Times New Roman" w:hAnsi="Segoe UI" w:cs="Segoe UI"/>
                    <w:sz w:val="18"/>
                    <w:szCs w:val="18"/>
                    <w:lang w:eastAsia="en-IN" w:bidi="hi-IN"/>
                  </w:rPr>
                </w:rPrChange>
              </w:rPr>
              <w:pPrChange w:id="5" w:author="Anjaly T A" w:date="2023-05-01T15:33:00Z">
                <w:pPr>
                  <w:spacing w:after="0" w:line="240" w:lineRule="auto"/>
                  <w:jc w:val="center"/>
                  <w:textAlignment w:val="baseline"/>
                </w:pPr>
              </w:pPrChange>
            </w:pPr>
            <w:r w:rsidRPr="28035C46">
              <w:rPr>
                <w:rFonts w:eastAsiaTheme="minorEastAsia"/>
                <w:b/>
                <w:bCs/>
                <w:color w:val="333332"/>
                <w:lang w:eastAsia="en-IN" w:bidi="hi-IN"/>
                <w:rPrChange w:id="6" w:author="Anjaly T A" w:date="2022-08-29T02:39:00Z">
                  <w:rPr>
                    <w:rFonts w:ascii="Times New Roman" w:eastAsia="Times New Roman" w:hAnsi="Times New Roman" w:cs="Times New Roman"/>
                    <w:b/>
                    <w:bCs/>
                    <w:color w:val="333332"/>
                    <w:lang w:eastAsia="en-IN" w:bidi="hi-IN"/>
                  </w:rPr>
                </w:rPrChange>
              </w:rPr>
              <w:t>Document Name</w:t>
            </w:r>
            <w:r w:rsidRPr="28035C46">
              <w:rPr>
                <w:rFonts w:eastAsiaTheme="minorEastAsia"/>
                <w:color w:val="333332"/>
                <w:lang w:eastAsia="en-IN" w:bidi="hi-IN"/>
                <w:rPrChange w:id="7" w:author="Anjaly T A" w:date="2022-08-29T02:39:00Z">
                  <w:rPr>
                    <w:rFonts w:ascii="Times New Roman" w:eastAsia="Times New Roman" w:hAnsi="Times New Roman" w:cs="Times New Roman"/>
                    <w:color w:val="333332"/>
                    <w:lang w:eastAsia="en-IN" w:bidi="hi-IN"/>
                  </w:rPr>
                </w:rPrChange>
              </w:rPr>
              <w:t> </w:t>
            </w:r>
          </w:p>
        </w:tc>
        <w:tc>
          <w:tcPr>
            <w:tcW w:w="4762" w:type="dxa"/>
            <w:tcBorders>
              <w:top w:val="single" w:sz="6" w:space="0" w:color="000000" w:themeColor="text1"/>
              <w:left w:val="nil"/>
              <w:bottom w:val="single" w:sz="6" w:space="0" w:color="000000" w:themeColor="text1"/>
              <w:right w:val="single" w:sz="6" w:space="0" w:color="000000" w:themeColor="text1"/>
            </w:tcBorders>
            <w:shd w:val="clear" w:color="auto" w:fill="auto"/>
            <w:hideMark/>
            <w:tcPrChange w:id="8" w:author="Anjaly T A" w:date="2023-05-01T15:34:00Z">
              <w:tcPr>
                <w:tcW w:w="4725" w:type="dxa"/>
                <w:tcBorders>
                  <w:top w:val="single" w:sz="6" w:space="0" w:color="000000" w:themeColor="text1"/>
                  <w:left w:val="nil"/>
                  <w:bottom w:val="single" w:sz="6" w:space="0" w:color="000000" w:themeColor="text1"/>
                  <w:right w:val="single" w:sz="6" w:space="0" w:color="000000" w:themeColor="text1"/>
                </w:tcBorders>
                <w:shd w:val="clear" w:color="auto" w:fill="auto"/>
                <w:hideMark/>
              </w:tcPr>
            </w:tcPrChange>
          </w:tcPr>
          <w:p w14:paraId="760C6DAB" w14:textId="31A144B9" w:rsidR="002F6F94" w:rsidRPr="0075127E" w:rsidRDefault="00796FE4" w:rsidP="00687F3A">
            <w:pPr>
              <w:spacing w:after="0" w:line="240" w:lineRule="auto"/>
              <w:jc w:val="both"/>
              <w:rPr>
                <w:rFonts w:eastAsiaTheme="minorEastAsia"/>
                <w:b/>
                <w:bCs/>
                <w:color w:val="333332"/>
                <w:lang w:eastAsia="en-IN" w:bidi="hi-IN"/>
                <w:rPrChange w:id="9" w:author="Anjaly T A" w:date="2022-08-29T02:39:00Z">
                  <w:rPr>
                    <w:rFonts w:ascii="Times New Roman" w:eastAsia="Times New Roman" w:hAnsi="Times New Roman" w:cs="Times New Roman"/>
                    <w:b/>
                    <w:bCs/>
                    <w:color w:val="333332"/>
                    <w:lang w:eastAsia="en-IN" w:bidi="hi-IN"/>
                  </w:rPr>
                </w:rPrChange>
              </w:rPr>
              <w:pPrChange w:id="10" w:author="Anjaly T A" w:date="2023-05-01T15:33:00Z">
                <w:pPr>
                  <w:spacing w:after="0" w:line="240" w:lineRule="auto"/>
                  <w:jc w:val="center"/>
                </w:pPr>
              </w:pPrChange>
            </w:pPr>
            <w:ins w:id="11" w:author="Anjaly T A" w:date="2023-05-01T15:34:00Z">
              <w:r>
                <w:rPr>
                  <w:rFonts w:eastAsiaTheme="minorEastAsia"/>
                  <w:b/>
                  <w:bCs/>
                  <w:color w:val="333332"/>
                  <w:lang w:eastAsia="en-IN" w:bidi="hi-IN"/>
                </w:rPr>
                <w:t xml:space="preserve"> </w:t>
              </w:r>
            </w:ins>
            <w:r w:rsidR="55B0C0D7" w:rsidRPr="245B2FBF">
              <w:rPr>
                <w:rFonts w:eastAsiaTheme="minorEastAsia"/>
                <w:b/>
                <w:bCs/>
                <w:color w:val="333332"/>
                <w:lang w:eastAsia="en-IN" w:bidi="hi-IN"/>
                <w:rPrChange w:id="12" w:author="Anjaly T A" w:date="2022-08-29T02:39:00Z">
                  <w:rPr>
                    <w:rFonts w:ascii="Times New Roman" w:eastAsia="Times New Roman" w:hAnsi="Times New Roman" w:cs="Times New Roman"/>
                    <w:b/>
                    <w:bCs/>
                    <w:color w:val="333332"/>
                    <w:lang w:eastAsia="en-IN" w:bidi="hi-IN"/>
                  </w:rPr>
                </w:rPrChange>
              </w:rPr>
              <w:t>Physical Media Handling</w:t>
            </w:r>
          </w:p>
        </w:tc>
      </w:tr>
      <w:tr w:rsidR="002F6F94" w:rsidRPr="0075127E" w14:paraId="7A058BE3" w14:textId="77777777" w:rsidTr="00796FE4">
        <w:trPr>
          <w:trHeight w:val="450"/>
          <w:trPrChange w:id="13" w:author="Anjaly T A" w:date="2023-05-01T15:34:00Z">
            <w:trPr>
              <w:trHeight w:val="450"/>
            </w:trPr>
          </w:trPrChange>
        </w:trPr>
        <w:tc>
          <w:tcPr>
            <w:tcW w:w="4582" w:type="dxa"/>
            <w:tcBorders>
              <w:top w:val="nil"/>
              <w:left w:val="single" w:sz="6" w:space="0" w:color="000000" w:themeColor="text1"/>
              <w:bottom w:val="single" w:sz="6" w:space="0" w:color="000000" w:themeColor="text1"/>
              <w:right w:val="single" w:sz="6" w:space="0" w:color="000000" w:themeColor="text1"/>
            </w:tcBorders>
            <w:shd w:val="clear" w:color="auto" w:fill="auto"/>
            <w:hideMark/>
            <w:tcPrChange w:id="14" w:author="Anjaly T A" w:date="2023-05-01T15:34:00Z">
              <w:tcPr>
                <w:tcW w:w="472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tcPrChange>
          </w:tcPr>
          <w:p w14:paraId="6236013E" w14:textId="77777777" w:rsidR="002F6F94" w:rsidRPr="0075127E" w:rsidRDefault="002F6F94" w:rsidP="00687F3A">
            <w:pPr>
              <w:spacing w:after="0" w:line="240" w:lineRule="auto"/>
              <w:jc w:val="both"/>
              <w:textAlignment w:val="baseline"/>
              <w:rPr>
                <w:rFonts w:eastAsiaTheme="minorEastAsia"/>
                <w:sz w:val="18"/>
                <w:szCs w:val="18"/>
                <w:lang w:eastAsia="en-IN" w:bidi="hi-IN"/>
                <w:rPrChange w:id="15" w:author="Anjaly T A" w:date="2022-08-29T02:39:00Z">
                  <w:rPr>
                    <w:rFonts w:ascii="Segoe UI" w:eastAsia="Times New Roman" w:hAnsi="Segoe UI" w:cs="Segoe UI"/>
                    <w:sz w:val="18"/>
                    <w:szCs w:val="18"/>
                    <w:lang w:eastAsia="en-IN" w:bidi="hi-IN"/>
                  </w:rPr>
                </w:rPrChange>
              </w:rPr>
              <w:pPrChange w:id="16" w:author="Anjaly T A" w:date="2023-05-01T15:33:00Z">
                <w:pPr>
                  <w:spacing w:after="0" w:line="240" w:lineRule="auto"/>
                  <w:jc w:val="center"/>
                  <w:textAlignment w:val="baseline"/>
                </w:pPr>
              </w:pPrChange>
            </w:pPr>
            <w:r w:rsidRPr="28035C46">
              <w:rPr>
                <w:rFonts w:eastAsiaTheme="minorEastAsia"/>
                <w:b/>
                <w:bCs/>
                <w:color w:val="333332"/>
                <w:lang w:eastAsia="en-IN" w:bidi="hi-IN"/>
                <w:rPrChange w:id="17" w:author="Anjaly T A" w:date="2022-08-29T02:39:00Z">
                  <w:rPr>
                    <w:rFonts w:ascii="Times New Roman" w:eastAsia="Times New Roman" w:hAnsi="Times New Roman" w:cs="Times New Roman"/>
                    <w:b/>
                    <w:bCs/>
                    <w:color w:val="333332"/>
                    <w:lang w:eastAsia="en-IN" w:bidi="hi-IN"/>
                  </w:rPr>
                </w:rPrChange>
              </w:rPr>
              <w:t>Version</w:t>
            </w:r>
            <w:r w:rsidRPr="28035C46">
              <w:rPr>
                <w:rFonts w:eastAsiaTheme="minorEastAsia"/>
                <w:color w:val="333332"/>
                <w:lang w:eastAsia="en-IN" w:bidi="hi-IN"/>
                <w:rPrChange w:id="18" w:author="Anjaly T A" w:date="2022-08-29T02:39:00Z">
                  <w:rPr>
                    <w:rFonts w:ascii="Times New Roman" w:eastAsia="Times New Roman" w:hAnsi="Times New Roman" w:cs="Times New Roman"/>
                    <w:color w:val="333332"/>
                    <w:lang w:eastAsia="en-IN" w:bidi="hi-IN"/>
                  </w:rPr>
                </w:rPrChange>
              </w:rPr>
              <w:t> </w:t>
            </w:r>
          </w:p>
        </w:tc>
        <w:tc>
          <w:tcPr>
            <w:tcW w:w="4762" w:type="dxa"/>
            <w:tcBorders>
              <w:top w:val="nil"/>
              <w:left w:val="nil"/>
              <w:bottom w:val="single" w:sz="6" w:space="0" w:color="000000" w:themeColor="text1"/>
              <w:right w:val="single" w:sz="6" w:space="0" w:color="000000" w:themeColor="text1"/>
            </w:tcBorders>
            <w:shd w:val="clear" w:color="auto" w:fill="auto"/>
            <w:hideMark/>
            <w:tcPrChange w:id="19" w:author="Anjaly T A" w:date="2023-05-01T15:34:00Z">
              <w:tcPr>
                <w:tcW w:w="4725" w:type="dxa"/>
                <w:tcBorders>
                  <w:top w:val="nil"/>
                  <w:left w:val="nil"/>
                  <w:bottom w:val="single" w:sz="6" w:space="0" w:color="000000" w:themeColor="text1"/>
                  <w:right w:val="single" w:sz="6" w:space="0" w:color="000000" w:themeColor="text1"/>
                </w:tcBorders>
                <w:shd w:val="clear" w:color="auto" w:fill="auto"/>
                <w:hideMark/>
              </w:tcPr>
            </w:tcPrChange>
          </w:tcPr>
          <w:p w14:paraId="4CDA9EA9" w14:textId="4A595C0A" w:rsidR="002F6F94" w:rsidRPr="0075127E" w:rsidRDefault="00796FE4" w:rsidP="00687F3A">
            <w:pPr>
              <w:spacing w:after="0" w:line="240" w:lineRule="auto"/>
              <w:jc w:val="both"/>
              <w:textAlignment w:val="baseline"/>
              <w:rPr>
                <w:rFonts w:eastAsiaTheme="minorEastAsia"/>
                <w:color w:val="333332"/>
                <w:lang w:eastAsia="en-IN" w:bidi="hi-IN"/>
                <w:rPrChange w:id="20" w:author="Anjaly T A" w:date="2022-08-29T02:39:00Z">
                  <w:rPr>
                    <w:rFonts w:ascii="Segoe UI" w:eastAsia="Times New Roman" w:hAnsi="Segoe UI" w:cs="Segoe UI"/>
                    <w:sz w:val="18"/>
                    <w:szCs w:val="18"/>
                    <w:lang w:eastAsia="en-IN" w:bidi="hi-IN"/>
                  </w:rPr>
                </w:rPrChange>
              </w:rPr>
              <w:pPrChange w:id="21" w:author="Anjaly T A" w:date="2023-05-01T15:33:00Z">
                <w:pPr>
                  <w:spacing w:after="0" w:line="240" w:lineRule="auto"/>
                  <w:jc w:val="center"/>
                  <w:textAlignment w:val="baseline"/>
                </w:pPr>
              </w:pPrChange>
            </w:pPr>
            <w:ins w:id="22" w:author="Anjaly T A" w:date="2023-05-01T15:34:00Z">
              <w:r>
                <w:rPr>
                  <w:rFonts w:eastAsiaTheme="minorEastAsia"/>
                  <w:b/>
                  <w:bCs/>
                  <w:color w:val="333332"/>
                  <w:lang w:eastAsia="en-IN" w:bidi="hi-IN"/>
                </w:rPr>
                <w:t xml:space="preserve"> </w:t>
              </w:r>
            </w:ins>
            <w:r w:rsidR="002F6F94" w:rsidRPr="245B2FBF">
              <w:rPr>
                <w:rFonts w:eastAsiaTheme="minorEastAsia"/>
                <w:b/>
                <w:bCs/>
                <w:color w:val="333332"/>
                <w:lang w:eastAsia="en-IN" w:bidi="hi-IN"/>
                <w:rPrChange w:id="23" w:author="Anjaly T A" w:date="2022-08-29T02:39:00Z">
                  <w:rPr>
                    <w:rFonts w:ascii="Times New Roman" w:eastAsia="Times New Roman" w:hAnsi="Times New Roman" w:cs="Times New Roman"/>
                    <w:b/>
                    <w:bCs/>
                    <w:color w:val="333332"/>
                    <w:lang w:eastAsia="en-IN" w:bidi="hi-IN"/>
                  </w:rPr>
                </w:rPrChange>
              </w:rPr>
              <w:t>0.</w:t>
            </w:r>
            <w:r w:rsidR="74A94C87" w:rsidRPr="245B2FBF">
              <w:rPr>
                <w:rFonts w:eastAsiaTheme="minorEastAsia"/>
                <w:b/>
                <w:bCs/>
                <w:color w:val="333332"/>
                <w:lang w:eastAsia="en-IN" w:bidi="hi-IN"/>
                <w:rPrChange w:id="24" w:author="Anjaly T A" w:date="2022-08-29T02:39:00Z">
                  <w:rPr>
                    <w:rFonts w:ascii="Times New Roman" w:eastAsia="Times New Roman" w:hAnsi="Times New Roman" w:cs="Times New Roman"/>
                    <w:b/>
                    <w:bCs/>
                    <w:color w:val="333332"/>
                    <w:lang w:eastAsia="en-IN" w:bidi="hi-IN"/>
                  </w:rPr>
                </w:rPrChange>
              </w:rPr>
              <w:t>2</w:t>
            </w:r>
          </w:p>
        </w:tc>
      </w:tr>
      <w:tr w:rsidR="002F6F94" w:rsidRPr="0075127E" w14:paraId="7A8D47E6" w14:textId="77777777" w:rsidTr="00796FE4">
        <w:trPr>
          <w:trHeight w:val="480"/>
          <w:trPrChange w:id="25" w:author="Anjaly T A" w:date="2023-05-01T15:34:00Z">
            <w:trPr>
              <w:trHeight w:val="480"/>
            </w:trPr>
          </w:trPrChange>
        </w:trPr>
        <w:tc>
          <w:tcPr>
            <w:tcW w:w="4582" w:type="dxa"/>
            <w:tcBorders>
              <w:top w:val="nil"/>
              <w:left w:val="single" w:sz="6" w:space="0" w:color="000000" w:themeColor="text1"/>
              <w:bottom w:val="single" w:sz="6" w:space="0" w:color="000000" w:themeColor="text1"/>
              <w:right w:val="single" w:sz="6" w:space="0" w:color="000000" w:themeColor="text1"/>
            </w:tcBorders>
            <w:shd w:val="clear" w:color="auto" w:fill="auto"/>
            <w:hideMark/>
            <w:tcPrChange w:id="26" w:author="Anjaly T A" w:date="2023-05-01T15:34:00Z">
              <w:tcPr>
                <w:tcW w:w="472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tcPrChange>
          </w:tcPr>
          <w:p w14:paraId="41D48325" w14:textId="376A9B47" w:rsidR="002F6F94" w:rsidRPr="0075127E" w:rsidRDefault="134C9B09" w:rsidP="00687F3A">
            <w:pPr>
              <w:spacing w:after="0" w:line="240" w:lineRule="auto"/>
              <w:jc w:val="both"/>
              <w:rPr>
                <w:rFonts w:eastAsiaTheme="minorEastAsia"/>
                <w:rPrChange w:id="27" w:author="Anjaly T A" w:date="2022-08-29T02:39:00Z">
                  <w:rPr>
                    <w:rFonts w:ascii="Times New Roman" w:eastAsia="Times New Roman" w:hAnsi="Times New Roman" w:cs="Times New Roman"/>
                  </w:rPr>
                </w:rPrChange>
              </w:rPr>
              <w:pPrChange w:id="28" w:author="Anjaly T A" w:date="2023-05-01T15:33:00Z">
                <w:pPr>
                  <w:spacing w:after="0" w:line="240" w:lineRule="auto"/>
                  <w:jc w:val="center"/>
                </w:pPr>
              </w:pPrChange>
            </w:pPr>
            <w:r w:rsidRPr="245B2FBF">
              <w:rPr>
                <w:rFonts w:eastAsiaTheme="minorEastAsia"/>
                <w:b/>
                <w:bCs/>
                <w:color w:val="333332"/>
                <w:lang w:eastAsia="en-IN" w:bidi="hi-IN"/>
                <w:rPrChange w:id="29" w:author="Anjaly T A" w:date="2022-08-29T02:39:00Z">
                  <w:rPr>
                    <w:rFonts w:ascii="Times New Roman" w:eastAsia="Times New Roman" w:hAnsi="Times New Roman" w:cs="Times New Roman"/>
                    <w:b/>
                    <w:bCs/>
                    <w:color w:val="333332"/>
                    <w:lang w:eastAsia="en-IN" w:bidi="hi-IN"/>
                  </w:rPr>
                </w:rPrChange>
              </w:rPr>
              <w:t>Last updated by</w:t>
            </w:r>
          </w:p>
        </w:tc>
        <w:tc>
          <w:tcPr>
            <w:tcW w:w="4762" w:type="dxa"/>
            <w:tcBorders>
              <w:top w:val="nil"/>
              <w:left w:val="nil"/>
              <w:bottom w:val="single" w:sz="6" w:space="0" w:color="000000" w:themeColor="text1"/>
              <w:right w:val="single" w:sz="6" w:space="0" w:color="000000" w:themeColor="text1"/>
            </w:tcBorders>
            <w:shd w:val="clear" w:color="auto" w:fill="auto"/>
            <w:hideMark/>
            <w:tcPrChange w:id="30" w:author="Anjaly T A" w:date="2023-05-01T15:34:00Z">
              <w:tcPr>
                <w:tcW w:w="4725" w:type="dxa"/>
                <w:tcBorders>
                  <w:top w:val="nil"/>
                  <w:left w:val="nil"/>
                  <w:bottom w:val="single" w:sz="6" w:space="0" w:color="000000" w:themeColor="text1"/>
                  <w:right w:val="single" w:sz="6" w:space="0" w:color="000000" w:themeColor="text1"/>
                </w:tcBorders>
                <w:shd w:val="clear" w:color="auto" w:fill="auto"/>
                <w:hideMark/>
              </w:tcPr>
            </w:tcPrChange>
          </w:tcPr>
          <w:p w14:paraId="10B7E9B4" w14:textId="539DC00F" w:rsidR="002F6F94" w:rsidRPr="0075127E" w:rsidRDefault="00796FE4" w:rsidP="00687F3A">
            <w:pPr>
              <w:spacing w:after="0" w:line="240" w:lineRule="auto"/>
              <w:jc w:val="both"/>
              <w:rPr>
                <w:rFonts w:eastAsiaTheme="minorEastAsia"/>
                <w:b/>
                <w:bCs/>
                <w:color w:val="333332"/>
                <w:lang w:eastAsia="en-IN" w:bidi="hi-IN"/>
                <w:rPrChange w:id="31" w:author="Anjaly T A" w:date="2022-08-29T02:39:00Z">
                  <w:rPr>
                    <w:rFonts w:ascii="Times New Roman" w:eastAsia="Times New Roman" w:hAnsi="Times New Roman" w:cs="Times New Roman"/>
                    <w:b/>
                    <w:bCs/>
                    <w:color w:val="333332"/>
                    <w:lang w:eastAsia="en-IN" w:bidi="hi-IN"/>
                  </w:rPr>
                </w:rPrChange>
              </w:rPr>
              <w:pPrChange w:id="32" w:author="Anjaly T A" w:date="2023-05-01T15:33:00Z">
                <w:pPr>
                  <w:spacing w:after="0" w:line="240" w:lineRule="auto"/>
                  <w:jc w:val="center"/>
                </w:pPr>
              </w:pPrChange>
            </w:pPr>
            <w:ins w:id="33" w:author="Anjaly T A" w:date="2023-05-01T15:35:00Z">
              <w:r>
                <w:rPr>
                  <w:rFonts w:eastAsiaTheme="minorEastAsia"/>
                  <w:b/>
                  <w:bCs/>
                  <w:color w:val="333332"/>
                  <w:lang w:eastAsia="en-IN" w:bidi="hi-IN"/>
                </w:rPr>
                <w:t xml:space="preserve"> </w:t>
              </w:r>
            </w:ins>
            <w:r w:rsidR="61346CF6" w:rsidRPr="245B2FBF">
              <w:rPr>
                <w:rFonts w:eastAsiaTheme="minorEastAsia"/>
                <w:b/>
                <w:bCs/>
                <w:color w:val="333332"/>
                <w:lang w:eastAsia="en-IN" w:bidi="hi-IN"/>
                <w:rPrChange w:id="34" w:author="Anjaly T A" w:date="2022-08-29T02:39:00Z">
                  <w:rPr>
                    <w:rFonts w:ascii="Times New Roman" w:eastAsia="Times New Roman" w:hAnsi="Times New Roman" w:cs="Times New Roman"/>
                    <w:b/>
                    <w:bCs/>
                    <w:color w:val="333332"/>
                    <w:lang w:eastAsia="en-IN" w:bidi="hi-IN"/>
                  </w:rPr>
                </w:rPrChange>
              </w:rPr>
              <w:t>Anjaly T A</w:t>
            </w:r>
          </w:p>
        </w:tc>
      </w:tr>
      <w:tr w:rsidR="002F6F94" w:rsidRPr="0075127E" w14:paraId="4E3C79D7" w14:textId="77777777" w:rsidTr="00796FE4">
        <w:trPr>
          <w:trHeight w:val="450"/>
          <w:trPrChange w:id="35" w:author="Anjaly T A" w:date="2023-05-01T15:34:00Z">
            <w:trPr>
              <w:trHeight w:val="450"/>
            </w:trPr>
          </w:trPrChange>
        </w:trPr>
        <w:tc>
          <w:tcPr>
            <w:tcW w:w="4582" w:type="dxa"/>
            <w:tcBorders>
              <w:top w:val="nil"/>
              <w:left w:val="single" w:sz="6" w:space="0" w:color="000000" w:themeColor="text1"/>
              <w:bottom w:val="single" w:sz="6" w:space="0" w:color="000000" w:themeColor="text1"/>
              <w:right w:val="single" w:sz="6" w:space="0" w:color="000000" w:themeColor="text1"/>
            </w:tcBorders>
            <w:shd w:val="clear" w:color="auto" w:fill="auto"/>
            <w:hideMark/>
            <w:tcPrChange w:id="36" w:author="Anjaly T A" w:date="2023-05-01T15:34:00Z">
              <w:tcPr>
                <w:tcW w:w="472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tcPrChange>
          </w:tcPr>
          <w:p w14:paraId="190C3486" w14:textId="74549BCA" w:rsidR="002F6F94" w:rsidRPr="0075127E" w:rsidRDefault="44B58AC8" w:rsidP="00687F3A">
            <w:pPr>
              <w:spacing w:after="0" w:line="240" w:lineRule="auto"/>
              <w:jc w:val="both"/>
              <w:textAlignment w:val="baseline"/>
              <w:rPr>
                <w:rFonts w:eastAsiaTheme="minorEastAsia"/>
                <w:sz w:val="18"/>
                <w:szCs w:val="18"/>
                <w:lang w:eastAsia="en-IN" w:bidi="hi-IN"/>
                <w:rPrChange w:id="37" w:author="Anjaly T A" w:date="2022-08-29T02:39:00Z">
                  <w:rPr>
                    <w:rFonts w:ascii="Segoe UI" w:eastAsia="Times New Roman" w:hAnsi="Segoe UI" w:cs="Segoe UI"/>
                    <w:sz w:val="18"/>
                    <w:szCs w:val="18"/>
                    <w:lang w:eastAsia="en-IN" w:bidi="hi-IN"/>
                  </w:rPr>
                </w:rPrChange>
              </w:rPr>
              <w:pPrChange w:id="38" w:author="Anjaly T A" w:date="2023-05-01T15:33:00Z">
                <w:pPr>
                  <w:spacing w:after="0" w:line="240" w:lineRule="auto"/>
                  <w:jc w:val="center"/>
                  <w:textAlignment w:val="baseline"/>
                </w:pPr>
              </w:pPrChange>
            </w:pPr>
            <w:r w:rsidRPr="245B2FBF">
              <w:rPr>
                <w:rFonts w:eastAsiaTheme="minorEastAsia"/>
                <w:b/>
                <w:bCs/>
                <w:color w:val="333332"/>
                <w:lang w:eastAsia="en-IN" w:bidi="hi-IN"/>
                <w:rPrChange w:id="39" w:author="Anjaly T A" w:date="2022-08-29T02:39:00Z">
                  <w:rPr>
                    <w:rFonts w:ascii="Times New Roman" w:eastAsia="Times New Roman" w:hAnsi="Times New Roman" w:cs="Times New Roman"/>
                    <w:b/>
                    <w:bCs/>
                    <w:color w:val="333332"/>
                    <w:lang w:eastAsia="en-IN" w:bidi="hi-IN"/>
                  </w:rPr>
                </w:rPrChange>
              </w:rPr>
              <w:t xml:space="preserve">Approved </w:t>
            </w:r>
            <w:r w:rsidR="002F6F94" w:rsidRPr="245B2FBF">
              <w:rPr>
                <w:rFonts w:eastAsiaTheme="minorEastAsia"/>
                <w:b/>
                <w:bCs/>
                <w:color w:val="333332"/>
                <w:lang w:eastAsia="en-IN" w:bidi="hi-IN"/>
                <w:rPrChange w:id="40" w:author="Anjaly T A" w:date="2022-08-29T02:39:00Z">
                  <w:rPr>
                    <w:rFonts w:ascii="Times New Roman" w:eastAsia="Times New Roman" w:hAnsi="Times New Roman" w:cs="Times New Roman"/>
                    <w:b/>
                    <w:bCs/>
                    <w:color w:val="333332"/>
                    <w:lang w:eastAsia="en-IN" w:bidi="hi-IN"/>
                  </w:rPr>
                </w:rPrChange>
              </w:rPr>
              <w:t>By</w:t>
            </w:r>
            <w:r w:rsidR="002F6F94" w:rsidRPr="245B2FBF">
              <w:rPr>
                <w:rFonts w:eastAsiaTheme="minorEastAsia"/>
                <w:color w:val="333332"/>
                <w:lang w:eastAsia="en-IN" w:bidi="hi-IN"/>
                <w:rPrChange w:id="41" w:author="Anjaly T A" w:date="2022-08-29T02:39:00Z">
                  <w:rPr>
                    <w:rFonts w:ascii="Times New Roman" w:eastAsia="Times New Roman" w:hAnsi="Times New Roman" w:cs="Times New Roman"/>
                    <w:color w:val="333332"/>
                    <w:lang w:eastAsia="en-IN" w:bidi="hi-IN"/>
                  </w:rPr>
                </w:rPrChange>
              </w:rPr>
              <w:t> </w:t>
            </w:r>
          </w:p>
        </w:tc>
        <w:tc>
          <w:tcPr>
            <w:tcW w:w="4762" w:type="dxa"/>
            <w:tcBorders>
              <w:top w:val="nil"/>
              <w:left w:val="nil"/>
              <w:bottom w:val="single" w:sz="6" w:space="0" w:color="000000" w:themeColor="text1"/>
              <w:right w:val="single" w:sz="6" w:space="0" w:color="000000" w:themeColor="text1"/>
            </w:tcBorders>
            <w:shd w:val="clear" w:color="auto" w:fill="auto"/>
            <w:hideMark/>
            <w:tcPrChange w:id="42" w:author="Anjaly T A" w:date="2023-05-01T15:34:00Z">
              <w:tcPr>
                <w:tcW w:w="4725" w:type="dxa"/>
                <w:tcBorders>
                  <w:top w:val="nil"/>
                  <w:left w:val="nil"/>
                  <w:bottom w:val="single" w:sz="6" w:space="0" w:color="000000" w:themeColor="text1"/>
                  <w:right w:val="single" w:sz="6" w:space="0" w:color="000000" w:themeColor="text1"/>
                </w:tcBorders>
                <w:shd w:val="clear" w:color="auto" w:fill="auto"/>
                <w:hideMark/>
              </w:tcPr>
            </w:tcPrChange>
          </w:tcPr>
          <w:p w14:paraId="0447B6CD" w14:textId="0849E7EF" w:rsidR="002F6F94" w:rsidRPr="0075127E" w:rsidRDefault="002F6F94" w:rsidP="00687F3A">
            <w:pPr>
              <w:spacing w:after="0" w:line="240" w:lineRule="auto"/>
              <w:jc w:val="both"/>
              <w:textAlignment w:val="baseline"/>
              <w:rPr>
                <w:rFonts w:eastAsiaTheme="minorEastAsia"/>
                <w:b/>
                <w:bCs/>
                <w:sz w:val="18"/>
                <w:szCs w:val="18"/>
                <w:lang w:eastAsia="en-IN" w:bidi="hi-IN"/>
                <w:rPrChange w:id="43" w:author="Anjaly T A" w:date="2022-08-29T02:44:00Z">
                  <w:rPr>
                    <w:rFonts w:ascii="Segoe UI" w:eastAsia="Times New Roman" w:hAnsi="Segoe UI" w:cs="Segoe UI"/>
                    <w:sz w:val="18"/>
                    <w:szCs w:val="18"/>
                    <w:lang w:eastAsia="en-IN" w:bidi="hi-IN"/>
                  </w:rPr>
                </w:rPrChange>
              </w:rPr>
              <w:pPrChange w:id="44" w:author="Anjaly T A" w:date="2023-05-01T15:33:00Z">
                <w:pPr>
                  <w:spacing w:after="0" w:line="240" w:lineRule="auto"/>
                  <w:jc w:val="center"/>
                  <w:textAlignment w:val="baseline"/>
                </w:pPr>
              </w:pPrChange>
            </w:pPr>
            <w:r w:rsidRPr="245B2FBF">
              <w:rPr>
                <w:rFonts w:eastAsiaTheme="minorEastAsia"/>
                <w:b/>
                <w:bCs/>
                <w:color w:val="333332"/>
                <w:lang w:eastAsia="en-IN" w:bidi="hi-IN"/>
                <w:rPrChange w:id="45" w:author="Anjaly T A" w:date="2022-08-29T02:44:00Z">
                  <w:rPr>
                    <w:rFonts w:ascii="Times New Roman" w:eastAsia="Times New Roman" w:hAnsi="Times New Roman" w:cs="Times New Roman"/>
                    <w:color w:val="333332"/>
                    <w:lang w:eastAsia="en-IN" w:bidi="hi-IN"/>
                  </w:rPr>
                </w:rPrChange>
              </w:rPr>
              <w:t> </w:t>
            </w:r>
            <w:ins w:id="46" w:author="Anjaly T A" w:date="2023-05-01T15:35:00Z">
              <w:r w:rsidR="00796FE4">
                <w:rPr>
                  <w:rFonts w:eastAsiaTheme="minorEastAsia"/>
                  <w:b/>
                  <w:bCs/>
                  <w:color w:val="333332"/>
                  <w:lang w:eastAsia="en-IN" w:bidi="hi-IN"/>
                </w:rPr>
                <w:t xml:space="preserve"> </w:t>
              </w:r>
            </w:ins>
            <w:r w:rsidR="43B78D77" w:rsidRPr="245B2FBF">
              <w:rPr>
                <w:rFonts w:eastAsiaTheme="minorEastAsia"/>
                <w:b/>
                <w:bCs/>
                <w:color w:val="333332"/>
                <w:lang w:eastAsia="en-IN" w:bidi="hi-IN"/>
                <w:rPrChange w:id="47" w:author="Anjaly T A" w:date="2022-08-29T02:38:00Z">
                  <w:rPr>
                    <w:rFonts w:ascii="Times New Roman" w:eastAsia="Times New Roman" w:hAnsi="Times New Roman" w:cs="Times New Roman"/>
                    <w:color w:val="333332"/>
                    <w:lang w:eastAsia="en-IN" w:bidi="hi-IN"/>
                  </w:rPr>
                </w:rPrChange>
              </w:rPr>
              <w:t>Inderjit Singh Bedi</w:t>
            </w:r>
          </w:p>
        </w:tc>
      </w:tr>
      <w:tr w:rsidR="002F6F94" w:rsidRPr="0075127E" w14:paraId="7B5369C0" w14:textId="77777777" w:rsidTr="00796FE4">
        <w:trPr>
          <w:trHeight w:val="450"/>
          <w:trPrChange w:id="48" w:author="Anjaly T A" w:date="2023-05-01T15:34:00Z">
            <w:trPr>
              <w:trHeight w:val="450"/>
            </w:trPr>
          </w:trPrChange>
        </w:trPr>
        <w:tc>
          <w:tcPr>
            <w:tcW w:w="4582" w:type="dxa"/>
            <w:tcBorders>
              <w:top w:val="nil"/>
              <w:left w:val="single" w:sz="6" w:space="0" w:color="000000" w:themeColor="text1"/>
              <w:bottom w:val="single" w:sz="6" w:space="0" w:color="000000" w:themeColor="text1"/>
              <w:right w:val="single" w:sz="6" w:space="0" w:color="000000" w:themeColor="text1"/>
            </w:tcBorders>
            <w:shd w:val="clear" w:color="auto" w:fill="auto"/>
            <w:hideMark/>
            <w:tcPrChange w:id="49" w:author="Anjaly T A" w:date="2023-05-01T15:34:00Z">
              <w:tcPr>
                <w:tcW w:w="472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tcPrChange>
          </w:tcPr>
          <w:p w14:paraId="011AFCC2" w14:textId="77777777" w:rsidR="002F6F94" w:rsidRPr="0075127E" w:rsidRDefault="002F6F94" w:rsidP="00687F3A">
            <w:pPr>
              <w:spacing w:after="0" w:line="240" w:lineRule="auto"/>
              <w:jc w:val="both"/>
              <w:textAlignment w:val="baseline"/>
              <w:rPr>
                <w:rFonts w:eastAsiaTheme="minorEastAsia"/>
                <w:sz w:val="18"/>
                <w:szCs w:val="18"/>
                <w:lang w:eastAsia="en-IN" w:bidi="hi-IN"/>
                <w:rPrChange w:id="50" w:author="Anjaly T A" w:date="2022-08-29T02:39:00Z">
                  <w:rPr>
                    <w:rFonts w:ascii="Segoe UI" w:eastAsia="Times New Roman" w:hAnsi="Segoe UI" w:cs="Segoe UI"/>
                    <w:sz w:val="18"/>
                    <w:szCs w:val="18"/>
                    <w:lang w:eastAsia="en-IN" w:bidi="hi-IN"/>
                  </w:rPr>
                </w:rPrChange>
              </w:rPr>
              <w:pPrChange w:id="51" w:author="Anjaly T A" w:date="2023-05-01T15:33:00Z">
                <w:pPr>
                  <w:spacing w:after="0" w:line="240" w:lineRule="auto"/>
                  <w:jc w:val="center"/>
                  <w:textAlignment w:val="baseline"/>
                </w:pPr>
              </w:pPrChange>
            </w:pPr>
            <w:r w:rsidRPr="28035C46">
              <w:rPr>
                <w:rFonts w:eastAsiaTheme="minorEastAsia"/>
                <w:b/>
                <w:bCs/>
                <w:color w:val="333332"/>
                <w:lang w:eastAsia="en-IN" w:bidi="hi-IN"/>
                <w:rPrChange w:id="52" w:author="Anjaly T A" w:date="2022-08-29T02:39:00Z">
                  <w:rPr>
                    <w:rFonts w:ascii="Times New Roman" w:eastAsia="Times New Roman" w:hAnsi="Times New Roman" w:cs="Times New Roman"/>
                    <w:b/>
                    <w:bCs/>
                    <w:color w:val="333332"/>
                    <w:lang w:eastAsia="en-IN" w:bidi="hi-IN"/>
                  </w:rPr>
                </w:rPrChange>
              </w:rPr>
              <w:t>Released on</w:t>
            </w:r>
            <w:r w:rsidRPr="28035C46">
              <w:rPr>
                <w:rFonts w:eastAsiaTheme="minorEastAsia"/>
                <w:color w:val="333332"/>
                <w:lang w:eastAsia="en-IN" w:bidi="hi-IN"/>
                <w:rPrChange w:id="53" w:author="Anjaly T A" w:date="2022-08-29T02:39:00Z">
                  <w:rPr>
                    <w:rFonts w:ascii="Times New Roman" w:eastAsia="Times New Roman" w:hAnsi="Times New Roman" w:cs="Times New Roman"/>
                    <w:color w:val="333332"/>
                    <w:lang w:eastAsia="en-IN" w:bidi="hi-IN"/>
                  </w:rPr>
                </w:rPrChange>
              </w:rPr>
              <w:t> </w:t>
            </w:r>
          </w:p>
        </w:tc>
        <w:tc>
          <w:tcPr>
            <w:tcW w:w="4762" w:type="dxa"/>
            <w:tcBorders>
              <w:top w:val="nil"/>
              <w:left w:val="nil"/>
              <w:bottom w:val="single" w:sz="6" w:space="0" w:color="000000" w:themeColor="text1"/>
              <w:right w:val="single" w:sz="6" w:space="0" w:color="000000" w:themeColor="text1"/>
            </w:tcBorders>
            <w:shd w:val="clear" w:color="auto" w:fill="auto"/>
            <w:hideMark/>
            <w:tcPrChange w:id="54" w:author="Anjaly T A" w:date="2023-05-01T15:34:00Z">
              <w:tcPr>
                <w:tcW w:w="4725" w:type="dxa"/>
                <w:tcBorders>
                  <w:top w:val="nil"/>
                  <w:left w:val="nil"/>
                  <w:bottom w:val="single" w:sz="6" w:space="0" w:color="000000" w:themeColor="text1"/>
                  <w:right w:val="single" w:sz="6" w:space="0" w:color="000000" w:themeColor="text1"/>
                </w:tcBorders>
                <w:shd w:val="clear" w:color="auto" w:fill="auto"/>
                <w:hideMark/>
              </w:tcPr>
            </w:tcPrChange>
          </w:tcPr>
          <w:p w14:paraId="035F552E" w14:textId="01C868C1" w:rsidR="002F6F94" w:rsidRPr="0075127E" w:rsidRDefault="002F6F94" w:rsidP="00687F3A">
            <w:pPr>
              <w:spacing w:after="0" w:line="240" w:lineRule="auto"/>
              <w:jc w:val="both"/>
              <w:textAlignment w:val="baseline"/>
              <w:rPr>
                <w:rFonts w:eastAsiaTheme="minorEastAsia"/>
                <w:b/>
                <w:bCs/>
                <w:sz w:val="18"/>
                <w:szCs w:val="18"/>
                <w:lang w:eastAsia="en-IN" w:bidi="hi-IN"/>
                <w:rPrChange w:id="55" w:author="Anjaly T A" w:date="2022-08-29T02:39:00Z">
                  <w:rPr>
                    <w:rFonts w:ascii="Segoe UI" w:eastAsia="Times New Roman" w:hAnsi="Segoe UI" w:cs="Segoe UI"/>
                    <w:sz w:val="18"/>
                    <w:szCs w:val="18"/>
                    <w:lang w:eastAsia="en-IN" w:bidi="hi-IN"/>
                  </w:rPr>
                </w:rPrChange>
              </w:rPr>
              <w:pPrChange w:id="56" w:author="Anjaly T A" w:date="2023-05-01T15:33:00Z">
                <w:pPr>
                  <w:spacing w:after="0" w:line="240" w:lineRule="auto"/>
                  <w:jc w:val="center"/>
                  <w:textAlignment w:val="baseline"/>
                </w:pPr>
              </w:pPrChange>
            </w:pPr>
            <w:r w:rsidRPr="245B2FBF">
              <w:rPr>
                <w:rFonts w:eastAsiaTheme="minorEastAsia"/>
                <w:b/>
                <w:bCs/>
                <w:color w:val="333332"/>
                <w:lang w:eastAsia="en-IN" w:bidi="hi-IN"/>
                <w:rPrChange w:id="57" w:author="Anjaly T A" w:date="2022-08-29T02:39:00Z">
                  <w:rPr>
                    <w:rFonts w:ascii="Times New Roman" w:eastAsia="Times New Roman" w:hAnsi="Times New Roman" w:cs="Times New Roman"/>
                    <w:color w:val="333332"/>
                    <w:lang w:eastAsia="en-IN" w:bidi="hi-IN"/>
                  </w:rPr>
                </w:rPrChange>
              </w:rPr>
              <w:t> </w:t>
            </w:r>
            <w:ins w:id="58" w:author="Anjaly T A" w:date="2023-05-01T15:35:00Z">
              <w:r w:rsidR="00796FE4">
                <w:rPr>
                  <w:rFonts w:eastAsiaTheme="minorEastAsia"/>
                  <w:b/>
                  <w:bCs/>
                  <w:color w:val="333332"/>
                  <w:lang w:eastAsia="en-IN" w:bidi="hi-IN"/>
                </w:rPr>
                <w:t xml:space="preserve"> </w:t>
              </w:r>
            </w:ins>
            <w:r w:rsidR="25093147" w:rsidRPr="245B2FBF">
              <w:rPr>
                <w:rFonts w:eastAsiaTheme="minorEastAsia"/>
                <w:b/>
                <w:bCs/>
                <w:color w:val="333332"/>
                <w:lang w:eastAsia="en-IN" w:bidi="hi-IN"/>
                <w:rPrChange w:id="59" w:author="Anjaly T A" w:date="2022-08-29T02:38:00Z">
                  <w:rPr>
                    <w:rFonts w:ascii="Times New Roman" w:eastAsia="Times New Roman" w:hAnsi="Times New Roman" w:cs="Times New Roman"/>
                    <w:color w:val="333332"/>
                    <w:lang w:eastAsia="en-IN" w:bidi="hi-IN"/>
                  </w:rPr>
                </w:rPrChange>
              </w:rPr>
              <w:t>25-</w:t>
            </w:r>
            <w:r w:rsidR="32685BA8" w:rsidRPr="245B2FBF">
              <w:rPr>
                <w:rFonts w:eastAsiaTheme="minorEastAsia"/>
                <w:b/>
                <w:bCs/>
                <w:color w:val="333332"/>
                <w:lang w:eastAsia="en-IN" w:bidi="hi-IN"/>
              </w:rPr>
              <w:t>10</w:t>
            </w:r>
            <w:r w:rsidR="25093147" w:rsidRPr="245B2FBF">
              <w:rPr>
                <w:rFonts w:eastAsiaTheme="minorEastAsia"/>
                <w:b/>
                <w:bCs/>
                <w:color w:val="333332"/>
                <w:lang w:eastAsia="en-IN" w:bidi="hi-IN"/>
                <w:rPrChange w:id="60" w:author="Anjaly T A" w:date="2022-08-29T02:38:00Z">
                  <w:rPr>
                    <w:rFonts w:ascii="Times New Roman" w:eastAsia="Times New Roman" w:hAnsi="Times New Roman" w:cs="Times New Roman"/>
                    <w:color w:val="333332"/>
                    <w:lang w:eastAsia="en-IN" w:bidi="hi-IN"/>
                  </w:rPr>
                </w:rPrChange>
              </w:rPr>
              <w:t>-2022</w:t>
            </w:r>
          </w:p>
        </w:tc>
      </w:tr>
    </w:tbl>
    <w:p w14:paraId="1AC0A724" w14:textId="08F88D54" w:rsidR="002F6F94" w:rsidRDefault="002F6F94" w:rsidP="00687F3A">
      <w:pPr>
        <w:shd w:val="clear" w:color="auto" w:fill="FFFFFF" w:themeFill="background1"/>
        <w:spacing w:after="0" w:line="240" w:lineRule="atLeast"/>
        <w:jc w:val="both"/>
        <w:textAlignment w:val="baseline"/>
        <w:outlineLvl w:val="2"/>
        <w:rPr>
          <w:rFonts w:eastAsiaTheme="minorEastAsia"/>
          <w:b/>
          <w:bCs/>
          <w:color w:val="000000" w:themeColor="text1"/>
          <w:sz w:val="24"/>
          <w:szCs w:val="24"/>
          <w:lang w:val="en-IN" w:eastAsia="en-IN" w:bidi="hi-IN"/>
        </w:rPr>
        <w:pPrChange w:id="61" w:author="Anjaly T A" w:date="2023-05-01T15:33:00Z">
          <w:pPr>
            <w:shd w:val="clear" w:color="auto" w:fill="FFFFFF" w:themeFill="background1"/>
            <w:spacing w:after="0" w:line="240" w:lineRule="atLeast"/>
            <w:textAlignment w:val="baseline"/>
            <w:outlineLvl w:val="2"/>
          </w:pPr>
        </w:pPrChange>
      </w:pPr>
    </w:p>
    <w:p w14:paraId="42529413" w14:textId="75077E75" w:rsidR="002F6F94" w:rsidRDefault="002F6F94" w:rsidP="00687F3A">
      <w:pPr>
        <w:shd w:val="clear" w:color="auto" w:fill="FFFFFF" w:themeFill="background1"/>
        <w:spacing w:after="0" w:line="240" w:lineRule="atLeast"/>
        <w:jc w:val="both"/>
        <w:textAlignment w:val="baseline"/>
        <w:outlineLvl w:val="2"/>
        <w:rPr>
          <w:rFonts w:eastAsiaTheme="minorEastAsia"/>
          <w:b/>
          <w:bCs/>
          <w:color w:val="000000" w:themeColor="text1"/>
          <w:sz w:val="24"/>
          <w:szCs w:val="24"/>
          <w:lang w:val="en-IN" w:eastAsia="en-IN" w:bidi="hi-IN"/>
        </w:rPr>
        <w:pPrChange w:id="62" w:author="Anjaly T A" w:date="2023-05-01T15:33:00Z">
          <w:pPr>
            <w:shd w:val="clear" w:color="auto" w:fill="FFFFFF" w:themeFill="background1"/>
            <w:spacing w:after="0" w:line="240" w:lineRule="atLeast"/>
            <w:textAlignment w:val="baseline"/>
            <w:outlineLvl w:val="2"/>
          </w:pPr>
        </w:pPrChange>
      </w:pPr>
    </w:p>
    <w:p w14:paraId="3B8B3B60" w14:textId="537CCA3D" w:rsidR="002F6F94" w:rsidDel="00687F3A" w:rsidRDefault="002F6F94" w:rsidP="00687F3A">
      <w:pPr>
        <w:shd w:val="clear" w:color="auto" w:fill="FFFFFF" w:themeFill="background1"/>
        <w:spacing w:after="0" w:line="240" w:lineRule="atLeast"/>
        <w:jc w:val="both"/>
        <w:textAlignment w:val="baseline"/>
        <w:outlineLvl w:val="2"/>
        <w:rPr>
          <w:del w:id="63" w:author="Anjaly T A" w:date="2023-05-01T15:33:00Z"/>
          <w:rFonts w:eastAsiaTheme="minorEastAsia"/>
          <w:b/>
          <w:bCs/>
          <w:color w:val="000000" w:themeColor="text1"/>
          <w:sz w:val="24"/>
          <w:szCs w:val="24"/>
          <w:lang w:val="en-IN" w:eastAsia="en-IN" w:bidi="hi-IN"/>
        </w:rPr>
        <w:pPrChange w:id="64" w:author="Anjaly T A" w:date="2023-05-01T15:33:00Z">
          <w:pPr>
            <w:shd w:val="clear" w:color="auto" w:fill="FFFFFF" w:themeFill="background1"/>
            <w:spacing w:after="0" w:line="240" w:lineRule="atLeast"/>
            <w:textAlignment w:val="baseline"/>
            <w:outlineLvl w:val="2"/>
          </w:pPr>
        </w:pPrChange>
      </w:pPr>
    </w:p>
    <w:p w14:paraId="0E682212" w14:textId="756759ED" w:rsidR="002F6F94" w:rsidDel="00687F3A" w:rsidRDefault="002F6F94" w:rsidP="00687F3A">
      <w:pPr>
        <w:shd w:val="clear" w:color="auto" w:fill="FFFFFF" w:themeFill="background1"/>
        <w:spacing w:after="0" w:line="240" w:lineRule="atLeast"/>
        <w:jc w:val="both"/>
        <w:textAlignment w:val="baseline"/>
        <w:outlineLvl w:val="2"/>
        <w:rPr>
          <w:del w:id="65" w:author="Anjaly T A" w:date="2023-05-01T15:33:00Z"/>
          <w:rFonts w:eastAsiaTheme="minorEastAsia"/>
          <w:b/>
          <w:bCs/>
          <w:color w:val="000000" w:themeColor="text1"/>
          <w:sz w:val="24"/>
          <w:szCs w:val="24"/>
          <w:lang w:val="en-IN" w:eastAsia="en-IN" w:bidi="hi-IN"/>
        </w:rPr>
        <w:pPrChange w:id="66" w:author="Anjaly T A" w:date="2023-05-01T15:33:00Z">
          <w:pPr>
            <w:shd w:val="clear" w:color="auto" w:fill="FFFFFF" w:themeFill="background1"/>
            <w:spacing w:after="0" w:line="240" w:lineRule="atLeast"/>
            <w:textAlignment w:val="baseline"/>
            <w:outlineLvl w:val="2"/>
          </w:pPr>
        </w:pPrChange>
      </w:pPr>
    </w:p>
    <w:p w14:paraId="70C64527" w14:textId="18F1DC26" w:rsidR="002F6F94" w:rsidDel="00687F3A" w:rsidRDefault="002F6F94" w:rsidP="00687F3A">
      <w:pPr>
        <w:shd w:val="clear" w:color="auto" w:fill="FFFFFF" w:themeFill="background1"/>
        <w:spacing w:after="0" w:line="240" w:lineRule="atLeast"/>
        <w:jc w:val="both"/>
        <w:textAlignment w:val="baseline"/>
        <w:outlineLvl w:val="2"/>
        <w:rPr>
          <w:del w:id="67" w:author="Anjaly T A" w:date="2023-05-01T15:33:00Z"/>
          <w:rFonts w:eastAsiaTheme="minorEastAsia"/>
          <w:b/>
          <w:bCs/>
          <w:color w:val="000000" w:themeColor="text1"/>
          <w:sz w:val="24"/>
          <w:szCs w:val="24"/>
          <w:lang w:val="en-IN" w:eastAsia="en-IN" w:bidi="hi-IN"/>
        </w:rPr>
        <w:pPrChange w:id="68" w:author="Anjaly T A" w:date="2023-05-01T15:33:00Z">
          <w:pPr>
            <w:shd w:val="clear" w:color="auto" w:fill="FFFFFF" w:themeFill="background1"/>
            <w:spacing w:after="0" w:line="240" w:lineRule="atLeast"/>
            <w:textAlignment w:val="baseline"/>
            <w:outlineLvl w:val="2"/>
          </w:pPr>
        </w:pPrChange>
      </w:pPr>
    </w:p>
    <w:p w14:paraId="24B7B23A" w14:textId="11976BCF" w:rsidR="002F6F94" w:rsidDel="00687F3A" w:rsidRDefault="002F6F94" w:rsidP="00687F3A">
      <w:pPr>
        <w:shd w:val="clear" w:color="auto" w:fill="FFFFFF" w:themeFill="background1"/>
        <w:spacing w:after="0" w:line="240" w:lineRule="atLeast"/>
        <w:jc w:val="both"/>
        <w:textAlignment w:val="baseline"/>
        <w:outlineLvl w:val="2"/>
        <w:rPr>
          <w:del w:id="69" w:author="Anjaly T A" w:date="2023-05-01T15:33:00Z"/>
          <w:rFonts w:eastAsiaTheme="minorEastAsia"/>
          <w:b/>
          <w:bCs/>
          <w:color w:val="000000" w:themeColor="text1"/>
          <w:sz w:val="24"/>
          <w:szCs w:val="24"/>
          <w:lang w:val="en-IN" w:eastAsia="en-IN" w:bidi="hi-IN"/>
        </w:rPr>
        <w:pPrChange w:id="70" w:author="Anjaly T A" w:date="2023-05-01T15:33:00Z">
          <w:pPr>
            <w:shd w:val="clear" w:color="auto" w:fill="FFFFFF" w:themeFill="background1"/>
            <w:spacing w:after="0" w:line="240" w:lineRule="atLeast"/>
            <w:textAlignment w:val="baseline"/>
            <w:outlineLvl w:val="2"/>
          </w:pPr>
        </w:pPrChange>
      </w:pPr>
    </w:p>
    <w:p w14:paraId="612CF978" w14:textId="790F9B0B" w:rsidR="002F6F94" w:rsidDel="00687F3A" w:rsidRDefault="002F6F94" w:rsidP="00687F3A">
      <w:pPr>
        <w:shd w:val="clear" w:color="auto" w:fill="FFFFFF" w:themeFill="background1"/>
        <w:spacing w:after="0" w:line="240" w:lineRule="atLeast"/>
        <w:jc w:val="both"/>
        <w:textAlignment w:val="baseline"/>
        <w:outlineLvl w:val="2"/>
        <w:rPr>
          <w:del w:id="71" w:author="Anjaly T A" w:date="2023-05-01T15:33:00Z"/>
          <w:rFonts w:eastAsiaTheme="minorEastAsia"/>
          <w:b/>
          <w:bCs/>
          <w:color w:val="000000" w:themeColor="text1"/>
          <w:sz w:val="24"/>
          <w:szCs w:val="24"/>
          <w:lang w:val="en-IN" w:eastAsia="en-IN" w:bidi="hi-IN"/>
        </w:rPr>
        <w:pPrChange w:id="72" w:author="Anjaly T A" w:date="2023-05-01T15:33:00Z">
          <w:pPr>
            <w:shd w:val="clear" w:color="auto" w:fill="FFFFFF" w:themeFill="background1"/>
            <w:spacing w:after="0" w:line="240" w:lineRule="atLeast"/>
            <w:textAlignment w:val="baseline"/>
            <w:outlineLvl w:val="2"/>
          </w:pPr>
        </w:pPrChange>
      </w:pPr>
    </w:p>
    <w:p w14:paraId="51BFA2BA" w14:textId="66BBF3B3" w:rsidR="002F6F94" w:rsidDel="00687F3A" w:rsidRDefault="002F6F94" w:rsidP="00687F3A">
      <w:pPr>
        <w:shd w:val="clear" w:color="auto" w:fill="FFFFFF" w:themeFill="background1"/>
        <w:spacing w:after="0" w:line="240" w:lineRule="atLeast"/>
        <w:jc w:val="both"/>
        <w:textAlignment w:val="baseline"/>
        <w:outlineLvl w:val="2"/>
        <w:rPr>
          <w:del w:id="73" w:author="Anjaly T A" w:date="2023-05-01T15:33:00Z"/>
          <w:rFonts w:eastAsiaTheme="minorEastAsia"/>
          <w:b/>
          <w:bCs/>
          <w:color w:val="000000" w:themeColor="text1"/>
          <w:sz w:val="24"/>
          <w:szCs w:val="24"/>
          <w:lang w:val="en-IN" w:eastAsia="en-IN" w:bidi="hi-IN"/>
        </w:rPr>
        <w:pPrChange w:id="74" w:author="Anjaly T A" w:date="2023-05-01T15:33:00Z">
          <w:pPr>
            <w:shd w:val="clear" w:color="auto" w:fill="FFFFFF" w:themeFill="background1"/>
            <w:spacing w:after="0" w:line="240" w:lineRule="atLeast"/>
            <w:textAlignment w:val="baseline"/>
            <w:outlineLvl w:val="2"/>
          </w:pPr>
        </w:pPrChange>
      </w:pPr>
    </w:p>
    <w:p w14:paraId="0C5415FC" w14:textId="5380F9DC" w:rsidR="002F6F94" w:rsidDel="00687F3A" w:rsidRDefault="002F6F94" w:rsidP="00687F3A">
      <w:pPr>
        <w:shd w:val="clear" w:color="auto" w:fill="FFFFFF" w:themeFill="background1"/>
        <w:spacing w:after="0" w:line="240" w:lineRule="atLeast"/>
        <w:jc w:val="both"/>
        <w:textAlignment w:val="baseline"/>
        <w:outlineLvl w:val="2"/>
        <w:rPr>
          <w:del w:id="75" w:author="Anjaly T A" w:date="2023-05-01T15:33:00Z"/>
          <w:rFonts w:eastAsiaTheme="minorEastAsia"/>
          <w:b/>
          <w:bCs/>
          <w:color w:val="000000" w:themeColor="text1"/>
          <w:sz w:val="24"/>
          <w:szCs w:val="24"/>
          <w:lang w:val="en-IN" w:eastAsia="en-IN" w:bidi="hi-IN"/>
        </w:rPr>
        <w:pPrChange w:id="76" w:author="Anjaly T A" w:date="2023-05-01T15:33:00Z">
          <w:pPr>
            <w:shd w:val="clear" w:color="auto" w:fill="FFFFFF" w:themeFill="background1"/>
            <w:spacing w:after="0" w:line="240" w:lineRule="atLeast"/>
            <w:textAlignment w:val="baseline"/>
            <w:outlineLvl w:val="2"/>
          </w:pPr>
        </w:pPrChange>
      </w:pPr>
    </w:p>
    <w:p w14:paraId="54CEBC32" w14:textId="65A8DE17" w:rsidR="002F6F94" w:rsidDel="00687F3A" w:rsidRDefault="002F6F94" w:rsidP="00687F3A">
      <w:pPr>
        <w:shd w:val="clear" w:color="auto" w:fill="FFFFFF" w:themeFill="background1"/>
        <w:spacing w:after="0" w:line="240" w:lineRule="atLeast"/>
        <w:jc w:val="both"/>
        <w:textAlignment w:val="baseline"/>
        <w:outlineLvl w:val="2"/>
        <w:rPr>
          <w:del w:id="77" w:author="Anjaly T A" w:date="2023-05-01T15:33:00Z"/>
          <w:rFonts w:eastAsiaTheme="minorEastAsia"/>
          <w:b/>
          <w:bCs/>
          <w:color w:val="000000" w:themeColor="text1"/>
          <w:sz w:val="24"/>
          <w:szCs w:val="24"/>
          <w:lang w:val="en-IN" w:eastAsia="en-IN" w:bidi="hi-IN"/>
        </w:rPr>
        <w:pPrChange w:id="78" w:author="Anjaly T A" w:date="2023-05-01T15:33:00Z">
          <w:pPr>
            <w:shd w:val="clear" w:color="auto" w:fill="FFFFFF" w:themeFill="background1"/>
            <w:spacing w:after="0" w:line="240" w:lineRule="atLeast"/>
            <w:textAlignment w:val="baseline"/>
            <w:outlineLvl w:val="2"/>
          </w:pPr>
        </w:pPrChange>
      </w:pPr>
    </w:p>
    <w:p w14:paraId="7475CB50" w14:textId="1A5D1497" w:rsidR="002F6F94" w:rsidDel="00687F3A" w:rsidRDefault="002F6F94" w:rsidP="00687F3A">
      <w:pPr>
        <w:shd w:val="clear" w:color="auto" w:fill="FFFFFF" w:themeFill="background1"/>
        <w:spacing w:after="0" w:line="240" w:lineRule="atLeast"/>
        <w:jc w:val="both"/>
        <w:textAlignment w:val="baseline"/>
        <w:outlineLvl w:val="2"/>
        <w:rPr>
          <w:del w:id="79" w:author="Anjaly T A" w:date="2023-05-01T15:33:00Z"/>
          <w:rFonts w:eastAsiaTheme="minorEastAsia"/>
          <w:b/>
          <w:bCs/>
          <w:color w:val="000000" w:themeColor="text1"/>
          <w:sz w:val="24"/>
          <w:szCs w:val="24"/>
          <w:lang w:val="en-IN" w:eastAsia="en-IN" w:bidi="hi-IN"/>
        </w:rPr>
        <w:pPrChange w:id="80" w:author="Anjaly T A" w:date="2023-05-01T15:33:00Z">
          <w:pPr>
            <w:shd w:val="clear" w:color="auto" w:fill="FFFFFF" w:themeFill="background1"/>
            <w:spacing w:after="0" w:line="240" w:lineRule="atLeast"/>
            <w:textAlignment w:val="baseline"/>
            <w:outlineLvl w:val="2"/>
          </w:pPr>
        </w:pPrChange>
      </w:pPr>
    </w:p>
    <w:p w14:paraId="03FD7B13" w14:textId="2E67329D" w:rsidR="002F6F94" w:rsidRDefault="002F6F94" w:rsidP="00687F3A">
      <w:pPr>
        <w:shd w:val="clear" w:color="auto" w:fill="FFFFFF" w:themeFill="background1"/>
        <w:spacing w:after="0" w:line="240" w:lineRule="atLeast"/>
        <w:jc w:val="both"/>
        <w:textAlignment w:val="baseline"/>
        <w:outlineLvl w:val="2"/>
        <w:rPr>
          <w:del w:id="81" w:author="Anjaly T A" w:date="2022-08-29T02:47:00Z"/>
          <w:rFonts w:eastAsiaTheme="minorEastAsia"/>
          <w:b/>
          <w:bCs/>
          <w:color w:val="000000" w:themeColor="text1"/>
          <w:sz w:val="24"/>
          <w:szCs w:val="24"/>
          <w:lang w:val="en-IN" w:eastAsia="en-IN" w:bidi="hi-IN"/>
        </w:rPr>
        <w:pPrChange w:id="82" w:author="Anjaly T A" w:date="2023-05-01T15:33:00Z">
          <w:pPr>
            <w:shd w:val="clear" w:color="auto" w:fill="FFFFFF" w:themeFill="background1"/>
            <w:spacing w:after="0" w:line="240" w:lineRule="atLeast"/>
            <w:textAlignment w:val="baseline"/>
            <w:outlineLvl w:val="2"/>
          </w:pPr>
        </w:pPrChange>
      </w:pPr>
    </w:p>
    <w:p w14:paraId="145785AC" w14:textId="7FEB9E79" w:rsidR="00A57CA7" w:rsidDel="00687F3A" w:rsidRDefault="00A57CA7" w:rsidP="00687F3A">
      <w:pPr>
        <w:pStyle w:val="Heading1"/>
        <w:ind w:left="720"/>
        <w:jc w:val="both"/>
        <w:rPr>
          <w:del w:id="83" w:author="Anjaly T A" w:date="2023-05-01T15:33:00Z"/>
          <w:rStyle w:val="Heading1Char"/>
          <w:rFonts w:asciiTheme="minorHAnsi" w:eastAsiaTheme="minorEastAsia" w:hAnsiTheme="minorHAnsi" w:cstheme="minorBidi"/>
        </w:rPr>
        <w:pPrChange w:id="84" w:author="Anjaly T A" w:date="2023-05-01T15:33:00Z">
          <w:pPr>
            <w:pStyle w:val="Heading1"/>
            <w:ind w:left="720"/>
          </w:pPr>
        </w:pPrChange>
      </w:pPr>
      <w:bookmarkStart w:id="85" w:name="_Toc61457371"/>
    </w:p>
    <w:customXmlDelRangeStart w:id="86" w:author="Anjaly T A" w:date="2023-05-01T15:33:00Z"/>
    <w:sdt>
      <w:sdtPr>
        <w:rPr>
          <w:lang w:val="en-IN"/>
        </w:rPr>
        <w:id w:val="21911264"/>
        <w:docPartObj>
          <w:docPartGallery w:val="Table of Contents"/>
          <w:docPartUnique/>
        </w:docPartObj>
      </w:sdtPr>
      <w:sdtEndPr>
        <w:rPr>
          <w:rFonts w:asciiTheme="minorHAnsi" w:eastAsiaTheme="minorHAnsi" w:hAnsiTheme="minorHAnsi" w:cstheme="minorBidi"/>
          <w:b/>
          <w:bCs/>
          <w:noProof/>
          <w:color w:val="auto"/>
          <w:sz w:val="22"/>
          <w:szCs w:val="22"/>
          <w:lang w:val="en-US"/>
        </w:rPr>
      </w:sdtEndPr>
      <w:sdtContent>
        <w:customXmlDelRangeEnd w:id="86"/>
        <w:p w14:paraId="34EA6806" w14:textId="7D4A4DE2" w:rsidR="008A44E4" w:rsidDel="00687F3A" w:rsidRDefault="008A44E4" w:rsidP="00687F3A">
          <w:pPr>
            <w:pStyle w:val="TOCHeading"/>
            <w:jc w:val="both"/>
            <w:rPr>
              <w:del w:id="87" w:author="Anjaly T A" w:date="2023-05-01T15:33:00Z"/>
              <w:rFonts w:asciiTheme="minorHAnsi" w:eastAsiaTheme="minorEastAsia" w:hAnsiTheme="minorHAnsi" w:cstheme="minorBidi"/>
              <w:rPrChange w:id="88" w:author="Anjaly T A" w:date="2022-08-29T02:39:00Z">
                <w:rPr>
                  <w:del w:id="89" w:author="Anjaly T A" w:date="2023-05-01T15:33:00Z"/>
                </w:rPr>
              </w:rPrChange>
            </w:rPr>
            <w:pPrChange w:id="90" w:author="Anjaly T A" w:date="2023-05-01T15:33:00Z">
              <w:pPr>
                <w:pStyle w:val="TOCHeading"/>
              </w:pPr>
            </w:pPrChange>
          </w:pPr>
          <w:del w:id="91" w:author="Anjaly T A" w:date="2023-05-01T15:33:00Z">
            <w:r w:rsidDel="00687F3A">
              <w:delText>Contents</w:delText>
            </w:r>
          </w:del>
        </w:p>
        <w:p w14:paraId="2D3E0AA1" w14:textId="3B583582" w:rsidR="008A44E4" w:rsidRPr="008A44E4" w:rsidDel="00687F3A" w:rsidRDefault="00A57CA7" w:rsidP="00687F3A">
          <w:pPr>
            <w:pStyle w:val="TOC1"/>
            <w:tabs>
              <w:tab w:val="left" w:pos="440"/>
              <w:tab w:val="right" w:leader="dot" w:pos="9350"/>
            </w:tabs>
            <w:jc w:val="both"/>
            <w:rPr>
              <w:del w:id="92" w:author="Anjaly T A" w:date="2023-05-01T15:33:00Z"/>
              <w:rFonts w:eastAsiaTheme="minorEastAsia"/>
              <w:noProof/>
              <w:rPrChange w:id="93" w:author="Anjaly T A" w:date="2022-08-29T02:39:00Z">
                <w:rPr>
                  <w:del w:id="94" w:author="Anjaly T A" w:date="2023-05-01T15:33:00Z"/>
                  <w:noProof/>
                </w:rPr>
              </w:rPrChange>
            </w:rPr>
            <w:pPrChange w:id="95" w:author="Anjaly T A" w:date="2023-05-01T15:33:00Z">
              <w:pPr>
                <w:pStyle w:val="TOC1"/>
                <w:tabs>
                  <w:tab w:val="left" w:pos="440"/>
                  <w:tab w:val="right" w:leader="dot" w:pos="9350"/>
                </w:tabs>
              </w:pPr>
            </w:pPrChange>
          </w:pPr>
          <w:del w:id="96" w:author="Anjaly T A" w:date="2023-05-01T15:33:00Z">
            <w:r w:rsidRPr="28035C46" w:rsidDel="00687F3A">
              <w:fldChar w:fldCharType="begin"/>
            </w:r>
            <w:r w:rsidR="008A44E4" w:rsidRPr="008A44E4" w:rsidDel="00687F3A">
              <w:delInstrText xml:space="preserve"> TOC \o "1-3" \h \z \u </w:delInstrText>
            </w:r>
            <w:r w:rsidRPr="28035C46" w:rsidDel="00687F3A">
              <w:fldChar w:fldCharType="separate"/>
            </w:r>
            <w:r w:rsidR="008A44E4" w:rsidDel="00687F3A">
              <w:delText>￼</w:delText>
            </w:r>
          </w:del>
        </w:p>
        <w:p w14:paraId="402A8626" w14:textId="022E3A1D" w:rsidR="008A44E4" w:rsidRPr="008A44E4" w:rsidDel="00687F3A" w:rsidRDefault="008A44E4" w:rsidP="00687F3A">
          <w:pPr>
            <w:pStyle w:val="TOC1"/>
            <w:tabs>
              <w:tab w:val="left" w:pos="440"/>
              <w:tab w:val="right" w:leader="dot" w:pos="9350"/>
            </w:tabs>
            <w:jc w:val="both"/>
            <w:rPr>
              <w:del w:id="97" w:author="Anjaly T A" w:date="2023-05-01T15:33:00Z"/>
              <w:rFonts w:eastAsiaTheme="minorEastAsia"/>
              <w:noProof/>
              <w:rPrChange w:id="98" w:author="Anjaly T A" w:date="2022-08-29T02:39:00Z">
                <w:rPr>
                  <w:del w:id="99" w:author="Anjaly T A" w:date="2023-05-01T15:33:00Z"/>
                  <w:noProof/>
                </w:rPr>
              </w:rPrChange>
            </w:rPr>
            <w:pPrChange w:id="100" w:author="Anjaly T A" w:date="2023-05-01T15:33:00Z">
              <w:pPr>
                <w:pStyle w:val="TOC1"/>
                <w:tabs>
                  <w:tab w:val="left" w:pos="440"/>
                  <w:tab w:val="right" w:leader="dot" w:pos="9350"/>
                </w:tabs>
              </w:pPr>
            </w:pPrChange>
          </w:pPr>
          <w:del w:id="101" w:author="Anjaly T A" w:date="2023-05-01T15:33:00Z">
            <w:r w:rsidDel="00687F3A">
              <w:delText>￼</w:delText>
            </w:r>
          </w:del>
        </w:p>
        <w:p w14:paraId="3A693A78" w14:textId="15DC227D" w:rsidR="008A44E4" w:rsidRPr="008A44E4" w:rsidDel="00687F3A" w:rsidRDefault="008A44E4" w:rsidP="00687F3A">
          <w:pPr>
            <w:pStyle w:val="TOC1"/>
            <w:tabs>
              <w:tab w:val="left" w:pos="440"/>
              <w:tab w:val="right" w:leader="dot" w:pos="9350"/>
            </w:tabs>
            <w:jc w:val="both"/>
            <w:rPr>
              <w:del w:id="102" w:author="Anjaly T A" w:date="2023-05-01T15:33:00Z"/>
              <w:rFonts w:eastAsiaTheme="minorEastAsia"/>
              <w:noProof/>
              <w:rPrChange w:id="103" w:author="Anjaly T A" w:date="2022-08-29T02:39:00Z">
                <w:rPr>
                  <w:del w:id="104" w:author="Anjaly T A" w:date="2023-05-01T15:33:00Z"/>
                  <w:noProof/>
                </w:rPr>
              </w:rPrChange>
            </w:rPr>
            <w:pPrChange w:id="105" w:author="Anjaly T A" w:date="2023-05-01T15:33:00Z">
              <w:pPr>
                <w:pStyle w:val="TOC1"/>
                <w:tabs>
                  <w:tab w:val="left" w:pos="440"/>
                  <w:tab w:val="right" w:leader="dot" w:pos="9350"/>
                </w:tabs>
              </w:pPr>
            </w:pPrChange>
          </w:pPr>
          <w:del w:id="106" w:author="Anjaly T A" w:date="2023-05-01T15:33:00Z">
            <w:r w:rsidDel="00687F3A">
              <w:delText>￼</w:delText>
            </w:r>
          </w:del>
        </w:p>
        <w:p w14:paraId="71F4DF30" w14:textId="30F7AEEF" w:rsidR="008A44E4" w:rsidRPr="008A44E4" w:rsidDel="00687F3A" w:rsidRDefault="008A44E4" w:rsidP="00687F3A">
          <w:pPr>
            <w:pStyle w:val="TOC1"/>
            <w:tabs>
              <w:tab w:val="left" w:pos="440"/>
              <w:tab w:val="right" w:leader="dot" w:pos="9350"/>
            </w:tabs>
            <w:jc w:val="both"/>
            <w:rPr>
              <w:del w:id="107" w:author="Anjaly T A" w:date="2023-05-01T15:33:00Z"/>
              <w:rFonts w:eastAsiaTheme="minorEastAsia"/>
              <w:noProof/>
              <w:rPrChange w:id="108" w:author="Anjaly T A" w:date="2022-08-29T02:39:00Z">
                <w:rPr>
                  <w:del w:id="109" w:author="Anjaly T A" w:date="2023-05-01T15:33:00Z"/>
                  <w:noProof/>
                </w:rPr>
              </w:rPrChange>
            </w:rPr>
            <w:pPrChange w:id="110" w:author="Anjaly T A" w:date="2023-05-01T15:33:00Z">
              <w:pPr>
                <w:pStyle w:val="TOC1"/>
                <w:tabs>
                  <w:tab w:val="left" w:pos="440"/>
                  <w:tab w:val="right" w:leader="dot" w:pos="9350"/>
                </w:tabs>
              </w:pPr>
            </w:pPrChange>
          </w:pPr>
          <w:del w:id="111" w:author="Anjaly T A" w:date="2023-05-01T15:33:00Z">
            <w:r w:rsidDel="00687F3A">
              <w:delText>￼</w:delText>
            </w:r>
          </w:del>
        </w:p>
        <w:p w14:paraId="66A65EBA" w14:textId="53B8DA0B" w:rsidR="008A44E4" w:rsidRPr="008A44E4" w:rsidDel="00687F3A" w:rsidRDefault="008A44E4" w:rsidP="00687F3A">
          <w:pPr>
            <w:pStyle w:val="TOC1"/>
            <w:tabs>
              <w:tab w:val="left" w:pos="440"/>
              <w:tab w:val="right" w:leader="dot" w:pos="9350"/>
            </w:tabs>
            <w:jc w:val="both"/>
            <w:rPr>
              <w:del w:id="112" w:author="Anjaly T A" w:date="2023-05-01T15:33:00Z"/>
              <w:rFonts w:eastAsiaTheme="minorEastAsia"/>
              <w:noProof/>
              <w:rPrChange w:id="113" w:author="Anjaly T A" w:date="2022-08-29T02:39:00Z">
                <w:rPr>
                  <w:del w:id="114" w:author="Anjaly T A" w:date="2023-05-01T15:33:00Z"/>
                  <w:noProof/>
                </w:rPr>
              </w:rPrChange>
            </w:rPr>
            <w:pPrChange w:id="115" w:author="Anjaly T A" w:date="2023-05-01T15:33:00Z">
              <w:pPr>
                <w:pStyle w:val="TOC1"/>
                <w:tabs>
                  <w:tab w:val="left" w:pos="440"/>
                  <w:tab w:val="right" w:leader="dot" w:pos="9350"/>
                </w:tabs>
              </w:pPr>
            </w:pPrChange>
          </w:pPr>
          <w:del w:id="116" w:author="Anjaly T A" w:date="2023-05-01T15:33:00Z">
            <w:r w:rsidDel="00687F3A">
              <w:delText>￼</w:delText>
            </w:r>
          </w:del>
        </w:p>
        <w:p w14:paraId="373B9CF8" w14:textId="120F0EDE" w:rsidR="00A57CA7" w:rsidDel="00687F3A" w:rsidRDefault="00A57CA7" w:rsidP="00687F3A">
          <w:pPr>
            <w:jc w:val="both"/>
            <w:rPr>
              <w:del w:id="117" w:author="Anjaly T A" w:date="2023-05-01T15:33:00Z"/>
              <w:rFonts w:eastAsiaTheme="minorEastAsia"/>
              <w:lang w:val="en-IN"/>
            </w:rPr>
            <w:pPrChange w:id="118" w:author="Anjaly T A" w:date="2023-05-01T15:33:00Z">
              <w:pPr/>
            </w:pPrChange>
          </w:pPr>
          <w:del w:id="119" w:author="Anjaly T A" w:date="2023-05-01T15:33:00Z">
            <w:r w:rsidRPr="28035C46" w:rsidDel="00687F3A">
              <w:rPr>
                <w:b/>
                <w:bCs/>
                <w:noProof/>
              </w:rPr>
              <w:fldChar w:fldCharType="end"/>
            </w:r>
          </w:del>
        </w:p>
        <w:customXmlDelRangeStart w:id="120" w:author="Anjaly T A" w:date="2023-05-01T15:33:00Z"/>
      </w:sdtContent>
    </w:sdt>
    <w:customXmlDelRangeEnd w:id="120"/>
    <w:p w14:paraId="2289E795" w14:textId="0DB39129" w:rsidR="28035C46" w:rsidDel="00687F3A" w:rsidRDefault="28035C46" w:rsidP="00687F3A">
      <w:pPr>
        <w:jc w:val="both"/>
        <w:rPr>
          <w:del w:id="121" w:author="Anjaly T A" w:date="2023-05-01T15:33:00Z"/>
        </w:rPr>
        <w:pPrChange w:id="122" w:author="Anjaly T A" w:date="2023-05-01T15:33:00Z">
          <w:pPr/>
        </w:pPrChange>
      </w:pPr>
      <w:del w:id="123" w:author="Anjaly T A" w:date="2023-05-01T15:33:00Z">
        <w:r w:rsidDel="00687F3A">
          <w:br w:type="page"/>
        </w:r>
      </w:del>
    </w:p>
    <w:p w14:paraId="2B34C79A" w14:textId="77777777" w:rsidR="00A57CA7" w:rsidRPr="00A57CA7" w:rsidRDefault="00A57CA7" w:rsidP="00687F3A">
      <w:pPr>
        <w:jc w:val="both"/>
        <w:rPr>
          <w:rFonts w:eastAsiaTheme="minorEastAsia"/>
          <w:lang w:val="en-IN"/>
        </w:rPr>
        <w:pPrChange w:id="124" w:author="Anjaly T A" w:date="2023-05-01T15:33:00Z">
          <w:pPr/>
        </w:pPrChange>
      </w:pPr>
    </w:p>
    <w:p w14:paraId="6BF846EF" w14:textId="6B0AB1E5" w:rsidR="000E6F10" w:rsidRDefault="000E6F10" w:rsidP="00687F3A">
      <w:pPr>
        <w:pStyle w:val="Heading1"/>
        <w:numPr>
          <w:ilvl w:val="0"/>
          <w:numId w:val="1"/>
        </w:numPr>
        <w:jc w:val="both"/>
        <w:rPr>
          <w:rFonts w:asciiTheme="minorHAnsi" w:eastAsiaTheme="minorEastAsia" w:hAnsiTheme="minorHAnsi" w:cstheme="minorBidi"/>
        </w:rPr>
        <w:pPrChange w:id="125" w:author="Anjaly T A" w:date="2023-05-01T15:33:00Z">
          <w:pPr>
            <w:pStyle w:val="Heading1"/>
            <w:numPr>
              <w:numId w:val="1"/>
            </w:numPr>
            <w:ind w:left="720" w:hanging="360"/>
          </w:pPr>
        </w:pPrChange>
      </w:pPr>
      <w:bookmarkStart w:id="126" w:name="_Toc61526103"/>
      <w:bookmarkStart w:id="127" w:name="_Toc1957902772"/>
      <w:bookmarkStart w:id="128" w:name="_Toc1045780904"/>
      <w:bookmarkStart w:id="129" w:name="_Toc1441709080"/>
      <w:bookmarkStart w:id="130" w:name="_Toc2052601437"/>
      <w:bookmarkStart w:id="131" w:name="_Toc1181585856"/>
      <w:bookmarkStart w:id="132" w:name="_Toc1595829343"/>
      <w:bookmarkStart w:id="133" w:name="_Toc1715815465"/>
      <w:bookmarkStart w:id="134" w:name="_Toc1917579444"/>
      <w:bookmarkStart w:id="135" w:name="_Toc119125722"/>
      <w:bookmarkStart w:id="136" w:name="_Toc1335585040"/>
      <w:bookmarkStart w:id="137" w:name="_Toc1818118623"/>
      <w:bookmarkStart w:id="138" w:name="_Toc10478580"/>
      <w:bookmarkStart w:id="139" w:name="_Toc2004079751"/>
      <w:r w:rsidRPr="4BA8C234">
        <w:rPr>
          <w:rStyle w:val="Heading1Char"/>
          <w:rFonts w:asciiTheme="minorHAnsi" w:eastAsiaTheme="minorEastAsia" w:hAnsiTheme="minorHAnsi" w:cstheme="minorBidi"/>
        </w:rPr>
        <w:t>Introduction</w:t>
      </w:r>
      <w:bookmarkEnd w:id="85"/>
      <w:bookmarkEnd w:id="126"/>
      <w:r w:rsidRPr="4BA8C234">
        <w:rPr>
          <w:rFonts w:asciiTheme="minorHAnsi" w:eastAsiaTheme="minorEastAsia" w:hAnsiTheme="minorHAnsi" w:cstheme="minorBidi"/>
        </w:rPr>
        <w:t xml:space="preserve">  </w:t>
      </w:r>
      <w:bookmarkEnd w:id="127"/>
      <w:bookmarkEnd w:id="128"/>
      <w:bookmarkEnd w:id="129"/>
      <w:bookmarkEnd w:id="130"/>
      <w:bookmarkEnd w:id="131"/>
      <w:bookmarkEnd w:id="132"/>
      <w:bookmarkEnd w:id="133"/>
      <w:bookmarkEnd w:id="134"/>
      <w:bookmarkEnd w:id="135"/>
      <w:bookmarkEnd w:id="136"/>
      <w:bookmarkEnd w:id="137"/>
      <w:bookmarkEnd w:id="138"/>
      <w:bookmarkEnd w:id="139"/>
    </w:p>
    <w:p w14:paraId="2EC6221B" w14:textId="6066D35B" w:rsidR="000E6F10" w:rsidDel="00687F3A" w:rsidRDefault="000E6F10" w:rsidP="00687F3A">
      <w:pPr>
        <w:jc w:val="both"/>
        <w:rPr>
          <w:del w:id="140" w:author="Anjaly T A" w:date="2023-05-01T15:33:00Z"/>
          <w:rFonts w:eastAsiaTheme="minorEastAsia"/>
        </w:rPr>
      </w:pPr>
      <w:r w:rsidRPr="7B902EF9">
        <w:rPr>
          <w:rFonts w:eastAsiaTheme="minorEastAsia"/>
        </w:rPr>
        <w:t xml:space="preserve">Physical Media Handling is the critical aspect for any organization’s communication method. It is of utmost importance that the policy is defined at </w:t>
      </w:r>
      <w:ins w:id="141" w:author="Anjaly T A" w:date="2023-05-01T09:59:00Z">
        <w:r w:rsidR="3E216AAA" w:rsidRPr="7B902EF9">
          <w:rPr>
            <w:rFonts w:eastAsiaTheme="minorEastAsia"/>
          </w:rPr>
          <w:t>an organizational</w:t>
        </w:r>
      </w:ins>
      <w:r w:rsidRPr="7B902EF9">
        <w:rPr>
          <w:rFonts w:eastAsiaTheme="minorEastAsia"/>
        </w:rPr>
        <w:t xml:space="preserve"> level to establish the need to secure information and information processing facilities. Access any kind of physical media should be controlled </w:t>
      </w:r>
      <w:proofErr w:type="gramStart"/>
      <w:r w:rsidRPr="7B902EF9">
        <w:rPr>
          <w:rFonts w:eastAsiaTheme="minorEastAsia"/>
        </w:rPr>
        <w:t>on the basis of</w:t>
      </w:r>
      <w:proofErr w:type="gramEnd"/>
      <w:r w:rsidRPr="7B902EF9">
        <w:rPr>
          <w:rFonts w:eastAsiaTheme="minorEastAsia"/>
        </w:rPr>
        <w:t xml:space="preserve"> business and security requirements.</w:t>
      </w:r>
    </w:p>
    <w:p w14:paraId="02173337" w14:textId="77777777" w:rsidR="000E6F10" w:rsidRDefault="000E6F10" w:rsidP="00687F3A">
      <w:pPr>
        <w:jc w:val="both"/>
        <w:rPr>
          <w:rFonts w:eastAsiaTheme="minorEastAsia"/>
        </w:rPr>
      </w:pPr>
    </w:p>
    <w:p w14:paraId="4F146A72" w14:textId="38229028" w:rsidR="000E6F10" w:rsidRDefault="000E6F10" w:rsidP="00687F3A">
      <w:pPr>
        <w:pStyle w:val="Heading1"/>
        <w:numPr>
          <w:ilvl w:val="0"/>
          <w:numId w:val="1"/>
        </w:numPr>
        <w:jc w:val="both"/>
        <w:rPr>
          <w:rStyle w:val="Heading1Char"/>
          <w:rFonts w:asciiTheme="minorHAnsi" w:eastAsiaTheme="minorEastAsia" w:hAnsiTheme="minorHAnsi" w:cstheme="minorBidi"/>
        </w:rPr>
        <w:pPrChange w:id="142" w:author="Anjaly T A" w:date="2023-05-01T15:33:00Z">
          <w:pPr>
            <w:pStyle w:val="Heading1"/>
            <w:numPr>
              <w:numId w:val="1"/>
            </w:numPr>
            <w:ind w:left="720" w:hanging="360"/>
          </w:pPr>
        </w:pPrChange>
      </w:pPr>
      <w:bookmarkStart w:id="143" w:name="_Toc61457372"/>
      <w:bookmarkStart w:id="144" w:name="_Toc61526104"/>
      <w:bookmarkStart w:id="145" w:name="_Toc123998457"/>
      <w:bookmarkStart w:id="146" w:name="_Toc1479892648"/>
      <w:bookmarkStart w:id="147" w:name="_Toc972715190"/>
      <w:bookmarkStart w:id="148" w:name="_Toc916453878"/>
      <w:bookmarkStart w:id="149" w:name="_Toc720493212"/>
      <w:bookmarkStart w:id="150" w:name="_Toc231809616"/>
      <w:bookmarkStart w:id="151" w:name="_Toc1696910221"/>
      <w:bookmarkStart w:id="152" w:name="_Toc1055969101"/>
      <w:bookmarkStart w:id="153" w:name="_Toc318909319"/>
      <w:bookmarkStart w:id="154" w:name="_Toc1263871723"/>
      <w:bookmarkStart w:id="155" w:name="_Toc1799518590"/>
      <w:bookmarkStart w:id="156" w:name="_Toc1542518357"/>
      <w:bookmarkStart w:id="157" w:name="_Toc263288699"/>
      <w:r w:rsidRPr="4BA8C234">
        <w:rPr>
          <w:rStyle w:val="Heading1Char"/>
          <w:rFonts w:asciiTheme="minorHAnsi" w:eastAsiaTheme="minorEastAsia" w:hAnsiTheme="minorHAnsi" w:cstheme="minorBidi"/>
        </w:rPr>
        <w:t>Objective</w:t>
      </w:r>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14:paraId="5D446A5C" w14:textId="6A3E2B97" w:rsidR="000E6F10" w:rsidDel="00687F3A" w:rsidRDefault="000E6F10" w:rsidP="00687F3A">
      <w:pPr>
        <w:jc w:val="both"/>
        <w:rPr>
          <w:del w:id="158" w:author="Anjaly T A" w:date="2023-05-01T15:33:00Z"/>
          <w:rFonts w:eastAsiaTheme="minorEastAsia"/>
          <w:rPrChange w:id="159" w:author="Anjaly T A" w:date="2022-08-29T02:39:00Z">
            <w:rPr>
              <w:del w:id="160" w:author="Anjaly T A" w:date="2023-05-01T15:33:00Z"/>
            </w:rPr>
          </w:rPrChange>
        </w:rPr>
      </w:pPr>
      <w:r w:rsidRPr="28035C46">
        <w:rPr>
          <w:rFonts w:eastAsiaTheme="minorEastAsia"/>
          <w:rPrChange w:id="161" w:author="Anjaly T A" w:date="2022-08-29T02:39:00Z">
            <w:rPr/>
          </w:rPrChange>
        </w:rPr>
        <w:t xml:space="preserve">The purpose of this Policy is to prevent unauthorized access to </w:t>
      </w:r>
      <w:r w:rsidR="00DD1C2E" w:rsidRPr="28035C46">
        <w:rPr>
          <w:rFonts w:eastAsiaTheme="minorEastAsia"/>
          <w:rPrChange w:id="162" w:author="Anjaly T A" w:date="2022-08-29T02:39:00Z">
            <w:rPr/>
          </w:rPrChange>
        </w:rPr>
        <w:t>any physical media by any unauthorized people</w:t>
      </w:r>
      <w:r w:rsidRPr="28035C46">
        <w:rPr>
          <w:rFonts w:eastAsiaTheme="minorEastAsia"/>
          <w:rPrChange w:id="163" w:author="Anjaly T A" w:date="2022-08-29T02:39:00Z">
            <w:rPr/>
          </w:rPrChange>
        </w:rPr>
        <w:t xml:space="preserve">. This Policy is designed to protect </w:t>
      </w:r>
      <w:r w:rsidR="00DD1C2E" w:rsidRPr="28035C46">
        <w:rPr>
          <w:rFonts w:eastAsiaTheme="minorEastAsia"/>
          <w:rPrChange w:id="164" w:author="Anjaly T A" w:date="2022-08-29T02:39:00Z">
            <w:rPr/>
          </w:rPrChange>
        </w:rPr>
        <w:t>physical media devices</w:t>
      </w:r>
      <w:r w:rsidRPr="28035C46">
        <w:rPr>
          <w:rFonts w:eastAsiaTheme="minorEastAsia"/>
          <w:rPrChange w:id="165" w:author="Anjaly T A" w:date="2022-08-29T02:39:00Z">
            <w:rPr/>
          </w:rPrChange>
        </w:rPr>
        <w:t xml:space="preserve"> from unauthorized change,</w:t>
      </w:r>
      <w:r w:rsidR="009F0DBF" w:rsidRPr="28035C46">
        <w:rPr>
          <w:rFonts w:eastAsiaTheme="minorEastAsia"/>
          <w:rPrChange w:id="166" w:author="Anjaly T A" w:date="2022-08-29T02:39:00Z">
            <w:rPr/>
          </w:rPrChange>
        </w:rPr>
        <w:t xml:space="preserve"> or</w:t>
      </w:r>
      <w:r w:rsidRPr="28035C46">
        <w:rPr>
          <w:rFonts w:eastAsiaTheme="minorEastAsia"/>
          <w:rPrChange w:id="167" w:author="Anjaly T A" w:date="2022-08-29T02:39:00Z">
            <w:rPr/>
          </w:rPrChange>
        </w:rPr>
        <w:t xml:space="preserve"> destruction, whether intentional or accidental.</w:t>
      </w:r>
    </w:p>
    <w:p w14:paraId="24B13F30" w14:textId="77777777" w:rsidR="000E6F10" w:rsidRDefault="000E6F10" w:rsidP="00687F3A">
      <w:pPr>
        <w:jc w:val="both"/>
        <w:rPr>
          <w:rFonts w:eastAsiaTheme="minorEastAsia"/>
          <w:rPrChange w:id="168" w:author="Anjaly T A" w:date="2022-08-29T02:39:00Z">
            <w:rPr/>
          </w:rPrChange>
        </w:rPr>
      </w:pPr>
    </w:p>
    <w:p w14:paraId="3ED1E044" w14:textId="057F0CCC" w:rsidR="000E6F10" w:rsidRPr="00B80326" w:rsidRDefault="000E6F10" w:rsidP="00687F3A">
      <w:pPr>
        <w:pStyle w:val="Heading1"/>
        <w:numPr>
          <w:ilvl w:val="0"/>
          <w:numId w:val="1"/>
        </w:numPr>
        <w:jc w:val="both"/>
        <w:rPr>
          <w:rFonts w:asciiTheme="minorHAnsi" w:eastAsiaTheme="minorEastAsia" w:hAnsiTheme="minorHAnsi" w:cstheme="minorBidi"/>
          <w:rPrChange w:id="169" w:author="Anjaly T A" w:date="2022-08-29T02:39:00Z">
            <w:rPr/>
          </w:rPrChange>
        </w:rPr>
        <w:pPrChange w:id="170" w:author="Anjaly T A" w:date="2023-05-01T15:33:00Z">
          <w:pPr>
            <w:pStyle w:val="Heading1"/>
            <w:numPr>
              <w:numId w:val="1"/>
            </w:numPr>
            <w:ind w:left="720" w:hanging="360"/>
          </w:pPr>
        </w:pPrChange>
      </w:pPr>
      <w:bookmarkStart w:id="171" w:name="_Toc61457373"/>
      <w:bookmarkStart w:id="172" w:name="_Toc61526105"/>
      <w:bookmarkStart w:id="173" w:name="_Toc832240822"/>
      <w:bookmarkStart w:id="174" w:name="_Toc781865387"/>
      <w:bookmarkStart w:id="175" w:name="_Toc1399221637"/>
      <w:bookmarkStart w:id="176" w:name="_Toc1278553909"/>
      <w:bookmarkStart w:id="177" w:name="_Toc777761834"/>
      <w:bookmarkStart w:id="178" w:name="_Toc2049332934"/>
      <w:bookmarkStart w:id="179" w:name="_Toc2004313834"/>
      <w:bookmarkStart w:id="180" w:name="_Toc1055173786"/>
      <w:bookmarkStart w:id="181" w:name="_Toc2104816262"/>
      <w:bookmarkStart w:id="182" w:name="_Toc937060382"/>
      <w:bookmarkStart w:id="183" w:name="_Toc1999772989"/>
      <w:bookmarkStart w:id="184" w:name="_Toc520059189"/>
      <w:bookmarkStart w:id="185" w:name="_Toc153887193"/>
      <w:r w:rsidRPr="4BA8C234">
        <w:rPr>
          <w:rFonts w:asciiTheme="minorHAnsi" w:eastAsiaTheme="minorEastAsia" w:hAnsiTheme="minorHAnsi" w:cstheme="minorBidi"/>
          <w:rPrChange w:id="186" w:author="Anjaly T A" w:date="2022-08-29T02:39:00Z">
            <w:rPr/>
          </w:rPrChange>
        </w:rPr>
        <w:t>Scope</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149563A7" w14:textId="77777777" w:rsidR="000E6F10" w:rsidRDefault="000E6F10" w:rsidP="00796FE4">
      <w:pPr>
        <w:jc w:val="both"/>
        <w:rPr>
          <w:del w:id="187" w:author="Anjaly T A" w:date="2021-08-03T10:34:00Z"/>
          <w:rFonts w:eastAsiaTheme="minorEastAsia"/>
        </w:rPr>
      </w:pPr>
      <w:r w:rsidRPr="28035C46">
        <w:rPr>
          <w:rFonts w:eastAsiaTheme="minorEastAsia"/>
          <w:rPrChange w:id="188" w:author="Anjaly T A" w:date="2022-08-29T02:39:00Z">
            <w:rPr/>
          </w:rPrChange>
        </w:rPr>
        <w:t>The scope of this Policy includes all XTRACAP employees. Each employee is responsible for carrying out his or her responsibilities under this Policy.</w:t>
      </w:r>
    </w:p>
    <w:p w14:paraId="421CB411" w14:textId="77777777" w:rsidR="000E6F10" w:rsidRDefault="000E6F10" w:rsidP="00796FE4">
      <w:pPr>
        <w:jc w:val="both"/>
        <w:rPr>
          <w:del w:id="189" w:author="Anjaly T A" w:date="2021-08-03T10:34:00Z"/>
          <w:rFonts w:eastAsiaTheme="minorEastAsia"/>
          <w:rPrChange w:id="190" w:author="Anjaly T A" w:date="2022-08-29T02:39:00Z">
            <w:rPr>
              <w:del w:id="191" w:author="Anjaly T A" w:date="2021-08-03T10:34:00Z"/>
            </w:rPr>
          </w:rPrChange>
        </w:rPr>
      </w:pPr>
    </w:p>
    <w:p w14:paraId="4940D13B" w14:textId="77777777" w:rsidR="000E6F10" w:rsidRDefault="000E6F10" w:rsidP="00687F3A">
      <w:pPr>
        <w:jc w:val="both"/>
        <w:rPr>
          <w:rFonts w:eastAsiaTheme="minorEastAsia"/>
          <w:rPrChange w:id="192" w:author="Anjaly T A" w:date="2022-08-29T02:39:00Z">
            <w:rPr/>
          </w:rPrChange>
        </w:rPr>
      </w:pPr>
    </w:p>
    <w:p w14:paraId="56A7A04B" w14:textId="72517078" w:rsidR="000E6F10" w:rsidRPr="00B80326" w:rsidDel="00687F3A" w:rsidRDefault="000E6F10" w:rsidP="00687F3A">
      <w:pPr>
        <w:pStyle w:val="Heading1"/>
        <w:numPr>
          <w:ilvl w:val="0"/>
          <w:numId w:val="1"/>
        </w:numPr>
        <w:jc w:val="both"/>
        <w:rPr>
          <w:del w:id="193" w:author="Anjaly T A" w:date="2023-05-01T15:33:00Z"/>
          <w:rStyle w:val="Heading1Char"/>
          <w:rFonts w:asciiTheme="minorHAnsi" w:eastAsiaTheme="minorEastAsia" w:hAnsiTheme="minorHAnsi" w:cstheme="minorBidi"/>
          <w:rPrChange w:id="194" w:author="Anjaly T A" w:date="2022-08-29T02:39:00Z">
            <w:rPr>
              <w:del w:id="195" w:author="Anjaly T A" w:date="2023-05-01T15:33:00Z"/>
              <w:rStyle w:val="Heading1Char"/>
            </w:rPr>
          </w:rPrChange>
        </w:rPr>
        <w:pPrChange w:id="196" w:author="Anjaly T A" w:date="2023-05-01T15:33:00Z">
          <w:pPr>
            <w:pStyle w:val="Heading1"/>
            <w:numPr>
              <w:numId w:val="1"/>
            </w:numPr>
            <w:ind w:left="720" w:hanging="360"/>
          </w:pPr>
        </w:pPrChange>
      </w:pPr>
      <w:bookmarkStart w:id="197" w:name="_Toc61457375"/>
      <w:bookmarkStart w:id="198" w:name="_Toc61526106"/>
      <w:bookmarkStart w:id="199" w:name="_Toc1082159934"/>
      <w:bookmarkStart w:id="200" w:name="_Toc1088400973"/>
      <w:bookmarkStart w:id="201" w:name="_Toc1648166114"/>
      <w:bookmarkStart w:id="202" w:name="_Toc472381745"/>
      <w:bookmarkStart w:id="203" w:name="_Toc214118561"/>
      <w:bookmarkStart w:id="204" w:name="_Toc1344610877"/>
      <w:bookmarkStart w:id="205" w:name="_Toc492766956"/>
      <w:bookmarkStart w:id="206" w:name="_Toc1662478776"/>
      <w:bookmarkStart w:id="207" w:name="_Toc316418618"/>
      <w:bookmarkStart w:id="208" w:name="_Toc650453387"/>
      <w:bookmarkStart w:id="209" w:name="_Toc352729683"/>
      <w:bookmarkStart w:id="210" w:name="_Toc268487743"/>
      <w:bookmarkStart w:id="211" w:name="_Toc735433360"/>
      <w:r w:rsidRPr="4BA8C234">
        <w:rPr>
          <w:rFonts w:asciiTheme="minorHAnsi" w:eastAsiaTheme="minorEastAsia" w:hAnsiTheme="minorHAnsi" w:cstheme="minorBidi"/>
          <w:rPrChange w:id="212" w:author="Anjaly T A" w:date="2022-08-29T02:39:00Z">
            <w:rPr/>
          </w:rPrChange>
        </w:rPr>
        <w:t>Policy</w:t>
      </w:r>
      <w:bookmarkEnd w:id="197"/>
      <w:bookmarkEnd w:id="198"/>
      <w:r w:rsidRPr="4BA8C234">
        <w:rPr>
          <w:rFonts w:asciiTheme="minorHAnsi" w:eastAsiaTheme="minorEastAsia" w:hAnsiTheme="minorHAnsi" w:cstheme="minorBidi"/>
          <w:rPrChange w:id="213" w:author="Anjaly T A" w:date="2022-08-29T02:39:00Z">
            <w:rPr/>
          </w:rPrChange>
        </w:rPr>
        <w:t xml:space="preserve"> </w:t>
      </w:r>
      <w:bookmarkEnd w:id="199"/>
      <w:bookmarkEnd w:id="200"/>
      <w:bookmarkEnd w:id="201"/>
      <w:bookmarkEnd w:id="202"/>
      <w:bookmarkEnd w:id="203"/>
      <w:bookmarkEnd w:id="204"/>
      <w:bookmarkEnd w:id="205"/>
      <w:bookmarkEnd w:id="206"/>
      <w:bookmarkEnd w:id="207"/>
      <w:bookmarkEnd w:id="208"/>
      <w:bookmarkEnd w:id="209"/>
      <w:bookmarkEnd w:id="210"/>
      <w:bookmarkEnd w:id="211"/>
    </w:p>
    <w:p w14:paraId="480D790B" w14:textId="47E963D4" w:rsidR="002F6F94" w:rsidRPr="00687F3A" w:rsidRDefault="002F6F94" w:rsidP="00687F3A">
      <w:pPr>
        <w:pStyle w:val="Heading1"/>
        <w:numPr>
          <w:ilvl w:val="0"/>
          <w:numId w:val="1"/>
        </w:numPr>
        <w:jc w:val="both"/>
        <w:rPr>
          <w:rFonts w:eastAsiaTheme="minorEastAsia"/>
          <w:b/>
          <w:bCs/>
          <w:color w:val="000000" w:themeColor="text1"/>
          <w:sz w:val="24"/>
          <w:szCs w:val="24"/>
          <w:lang w:eastAsia="en-IN" w:bidi="hi-IN"/>
          <w:rPrChange w:id="214" w:author="Anjaly T A" w:date="2023-05-01T15:33:00Z">
            <w:rPr>
              <w:rFonts w:ascii="Times New Roman" w:eastAsia="Times New Roman" w:hAnsi="Times New Roman" w:cs="Times New Roman"/>
              <w:b/>
              <w:bCs/>
              <w:color w:val="000000" w:themeColor="text1"/>
              <w:sz w:val="24"/>
              <w:szCs w:val="24"/>
              <w:lang w:val="en-IN" w:eastAsia="en-IN" w:bidi="hi-IN"/>
            </w:rPr>
          </w:rPrChange>
        </w:rPr>
        <w:pPrChange w:id="215" w:author="Anjaly T A" w:date="2023-05-01T15:33:00Z">
          <w:pPr>
            <w:shd w:val="clear" w:color="auto" w:fill="FFFFFF" w:themeFill="background1"/>
            <w:spacing w:after="0" w:line="240" w:lineRule="atLeast"/>
            <w:textAlignment w:val="baseline"/>
            <w:outlineLvl w:val="2"/>
          </w:pPr>
        </w:pPrChange>
      </w:pPr>
    </w:p>
    <w:p w14:paraId="5FA784C5" w14:textId="77777777" w:rsidR="002F6F94" w:rsidRDefault="002F6F94" w:rsidP="00687F3A">
      <w:pPr>
        <w:shd w:val="clear" w:color="auto" w:fill="FFFFFF" w:themeFill="background1"/>
        <w:spacing w:after="0" w:line="240" w:lineRule="atLeast"/>
        <w:jc w:val="both"/>
        <w:textAlignment w:val="baseline"/>
        <w:outlineLvl w:val="2"/>
        <w:rPr>
          <w:rFonts w:eastAsiaTheme="minorEastAsia"/>
          <w:b/>
          <w:bCs/>
          <w:color w:val="000000" w:themeColor="text1"/>
          <w:sz w:val="24"/>
          <w:szCs w:val="24"/>
          <w:lang w:val="en-IN" w:eastAsia="en-IN" w:bidi="hi-IN"/>
          <w:rPrChange w:id="216" w:author="Anjaly T A" w:date="2022-08-29T02:39:00Z">
            <w:rPr>
              <w:rFonts w:ascii="Times New Roman" w:eastAsia="Times New Roman" w:hAnsi="Times New Roman" w:cs="Times New Roman"/>
              <w:b/>
              <w:bCs/>
              <w:color w:val="000000" w:themeColor="text1"/>
              <w:sz w:val="24"/>
              <w:szCs w:val="24"/>
              <w:lang w:val="en-IN" w:eastAsia="en-IN" w:bidi="hi-IN"/>
            </w:rPr>
          </w:rPrChange>
        </w:rPr>
        <w:pPrChange w:id="217" w:author="Anjaly T A" w:date="2023-05-01T15:33:00Z">
          <w:pPr>
            <w:shd w:val="clear" w:color="auto" w:fill="FFFFFF" w:themeFill="background1"/>
            <w:spacing w:after="0" w:line="240" w:lineRule="atLeast"/>
            <w:textAlignment w:val="baseline"/>
            <w:outlineLvl w:val="2"/>
          </w:pPr>
        </w:pPrChange>
      </w:pPr>
    </w:p>
    <w:p w14:paraId="11ECD425" w14:textId="4251FB8E" w:rsidR="00485E27" w:rsidRPr="00485E27" w:rsidRDefault="009F0DBF" w:rsidP="00687F3A">
      <w:pPr>
        <w:shd w:val="clear" w:color="auto" w:fill="FFFFFF" w:themeFill="background1"/>
        <w:spacing w:after="0" w:line="240" w:lineRule="atLeast"/>
        <w:jc w:val="both"/>
        <w:textAlignment w:val="baseline"/>
        <w:outlineLvl w:val="2"/>
        <w:rPr>
          <w:rFonts w:eastAsiaTheme="minorEastAsia"/>
          <w:b/>
          <w:bCs/>
          <w:color w:val="000000" w:themeColor="text1"/>
          <w:sz w:val="24"/>
          <w:szCs w:val="24"/>
          <w:lang w:val="en-IN" w:eastAsia="en-IN" w:bidi="hi-IN"/>
          <w:rPrChange w:id="218" w:author="Anjaly T A" w:date="2022-08-29T02:39:00Z">
            <w:rPr>
              <w:rFonts w:ascii="Times New Roman" w:eastAsia="Times New Roman" w:hAnsi="Times New Roman" w:cs="Times New Roman"/>
              <w:b/>
              <w:bCs/>
              <w:color w:val="000000" w:themeColor="text1"/>
              <w:sz w:val="24"/>
              <w:szCs w:val="24"/>
              <w:lang w:val="en-IN" w:eastAsia="en-IN" w:bidi="hi-IN"/>
            </w:rPr>
          </w:rPrChange>
        </w:rPr>
        <w:pPrChange w:id="219" w:author="Anjaly T A" w:date="2023-05-01T15:33:00Z">
          <w:pPr>
            <w:shd w:val="clear" w:color="auto" w:fill="FFFFFF" w:themeFill="background1"/>
            <w:spacing w:after="0" w:line="240" w:lineRule="atLeast"/>
            <w:textAlignment w:val="baseline"/>
            <w:outlineLvl w:val="2"/>
          </w:pPr>
        </w:pPrChange>
      </w:pPr>
      <w:bookmarkStart w:id="220" w:name="_Toc61526107"/>
      <w:bookmarkStart w:id="221" w:name="_Toc1863231680"/>
      <w:bookmarkStart w:id="222" w:name="_Toc581350330"/>
      <w:bookmarkStart w:id="223" w:name="_Toc45329766"/>
      <w:bookmarkStart w:id="224" w:name="_Toc1992037905"/>
      <w:bookmarkStart w:id="225" w:name="_Toc1791941918"/>
      <w:bookmarkStart w:id="226" w:name="_Toc31121084"/>
      <w:bookmarkStart w:id="227" w:name="_Toc413343852"/>
      <w:bookmarkStart w:id="228" w:name="_Toc774016628"/>
      <w:bookmarkStart w:id="229" w:name="_Toc419058404"/>
      <w:bookmarkStart w:id="230" w:name="_Toc2066606389"/>
      <w:bookmarkStart w:id="231" w:name="_Toc2096645032"/>
      <w:bookmarkStart w:id="232" w:name="_Toc127570581"/>
      <w:bookmarkStart w:id="233" w:name="_Toc379793206"/>
      <w:r w:rsidRPr="4BA8C234">
        <w:rPr>
          <w:rFonts w:eastAsiaTheme="minorEastAsia"/>
          <w:b/>
          <w:bCs/>
          <w:color w:val="000000" w:themeColor="text1"/>
          <w:sz w:val="24"/>
          <w:szCs w:val="24"/>
          <w:lang w:val="en-IN" w:eastAsia="en-IN" w:bidi="hi-IN"/>
          <w:rPrChange w:id="234" w:author="Anjaly T A" w:date="2022-08-29T02:39:00Z">
            <w:rPr>
              <w:rFonts w:ascii="Times New Roman" w:eastAsia="Times New Roman" w:hAnsi="Times New Roman" w:cs="Times New Roman"/>
              <w:b/>
              <w:bCs/>
              <w:color w:val="000000" w:themeColor="text1"/>
              <w:sz w:val="24"/>
              <w:szCs w:val="24"/>
              <w:lang w:val="en-IN" w:eastAsia="en-IN" w:bidi="hi-IN"/>
            </w:rPr>
          </w:rPrChange>
        </w:rPr>
        <w:t xml:space="preserve">4.1 </w:t>
      </w:r>
      <w:r w:rsidR="00485E27" w:rsidRPr="4BA8C234">
        <w:rPr>
          <w:rFonts w:eastAsiaTheme="minorEastAsia"/>
          <w:b/>
          <w:bCs/>
          <w:color w:val="000000" w:themeColor="text1"/>
          <w:sz w:val="24"/>
          <w:szCs w:val="24"/>
          <w:lang w:val="en-IN" w:eastAsia="en-IN" w:bidi="hi-IN"/>
          <w:rPrChange w:id="235" w:author="Anjaly T A" w:date="2022-08-29T02:39:00Z">
            <w:rPr>
              <w:rFonts w:ascii="Times New Roman" w:eastAsia="Times New Roman" w:hAnsi="Times New Roman" w:cs="Times New Roman"/>
              <w:b/>
              <w:bCs/>
              <w:color w:val="000000" w:themeColor="text1"/>
              <w:sz w:val="24"/>
              <w:szCs w:val="24"/>
              <w:lang w:val="en-IN" w:eastAsia="en-IN" w:bidi="hi-IN"/>
            </w:rPr>
          </w:rPrChange>
        </w:rPr>
        <w:t>Management of Removable Media</w:t>
      </w:r>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p w14:paraId="45933D5F" w14:textId="5DBDF7DE" w:rsidR="00485E27" w:rsidRPr="00485E27" w:rsidRDefault="00485E27" w:rsidP="00687F3A">
      <w:pPr>
        <w:shd w:val="clear" w:color="auto" w:fill="FFFFFF" w:themeFill="background1"/>
        <w:spacing w:after="0" w:line="240" w:lineRule="auto"/>
        <w:jc w:val="both"/>
        <w:textAlignment w:val="baseline"/>
        <w:rPr>
          <w:rFonts w:eastAsiaTheme="minorEastAsia"/>
          <w:color w:val="000000" w:themeColor="text1"/>
          <w:sz w:val="24"/>
          <w:szCs w:val="24"/>
          <w:lang w:val="en-IN" w:eastAsia="en-IN" w:bidi="hi-IN"/>
          <w:rPrChange w:id="236" w:author="Anjaly T A" w:date="2022-08-29T02:39:00Z">
            <w:rPr>
              <w:rFonts w:ascii="Times New Roman" w:eastAsia="Times New Roman" w:hAnsi="Times New Roman" w:cs="Times New Roman"/>
              <w:color w:val="000000" w:themeColor="text1"/>
              <w:sz w:val="24"/>
              <w:szCs w:val="24"/>
              <w:lang w:val="en-IN" w:eastAsia="en-IN" w:bidi="hi-IN"/>
            </w:rPr>
          </w:rPrChange>
        </w:rPr>
        <w:pPrChange w:id="237" w:author="Anjaly T A" w:date="2023-05-01T15:33:00Z">
          <w:pPr>
            <w:shd w:val="clear" w:color="auto" w:fill="FFFFFF" w:themeFill="background1"/>
            <w:spacing w:after="0" w:line="240" w:lineRule="auto"/>
            <w:textAlignment w:val="baseline"/>
          </w:pPr>
        </w:pPrChange>
      </w:pPr>
      <w:del w:id="238" w:author="Anjaly T A" w:date="2021-08-03T10:34:00Z">
        <w:r w:rsidRPr="28035C46" w:rsidDel="00485E27">
          <w:rPr>
            <w:rFonts w:eastAsiaTheme="minorEastAsia"/>
            <w:color w:val="000000" w:themeColor="text1"/>
            <w:sz w:val="24"/>
            <w:szCs w:val="24"/>
            <w:lang w:val="en-IN" w:eastAsia="en-IN" w:bidi="hi-IN"/>
            <w:rPrChange w:id="239" w:author="Anjaly T A" w:date="2022-08-29T02:39:00Z">
              <w:rPr>
                <w:rFonts w:ascii="Times New Roman" w:eastAsia="Times New Roman" w:hAnsi="Times New Roman" w:cs="Times New Roman"/>
                <w:color w:val="000000" w:themeColor="text1"/>
                <w:sz w:val="24"/>
                <w:szCs w:val="24"/>
                <w:lang w:val="en-IN" w:eastAsia="en-IN" w:bidi="hi-IN"/>
              </w:rPr>
            </w:rPrChange>
          </w:rPr>
          <w:delText>Obviously</w:delText>
        </w:r>
      </w:del>
      <w:ins w:id="240" w:author="Anjaly T A" w:date="2021-08-03T10:34:00Z">
        <w:r w:rsidR="18830894" w:rsidRPr="28035C46">
          <w:rPr>
            <w:rFonts w:eastAsiaTheme="minorEastAsia"/>
            <w:color w:val="000000" w:themeColor="text1"/>
            <w:sz w:val="24"/>
            <w:szCs w:val="24"/>
            <w:lang w:val="en-IN" w:eastAsia="en-IN" w:bidi="hi-IN"/>
            <w:rPrChange w:id="241" w:author="Anjaly T A" w:date="2022-08-29T02:39:00Z">
              <w:rPr>
                <w:rFonts w:ascii="Times New Roman" w:eastAsia="Times New Roman" w:hAnsi="Times New Roman" w:cs="Times New Roman"/>
                <w:color w:val="000000" w:themeColor="text1"/>
                <w:sz w:val="24"/>
                <w:szCs w:val="24"/>
                <w:lang w:val="en-IN" w:eastAsia="en-IN" w:bidi="hi-IN"/>
              </w:rPr>
            </w:rPrChange>
          </w:rPr>
          <w:t>Obviously,</w:t>
        </w:r>
      </w:ins>
      <w:r w:rsidRPr="28035C46">
        <w:rPr>
          <w:rFonts w:eastAsiaTheme="minorEastAsia"/>
          <w:color w:val="000000" w:themeColor="text1"/>
          <w:sz w:val="24"/>
          <w:szCs w:val="24"/>
          <w:lang w:val="en-IN" w:eastAsia="en-IN" w:bidi="hi-IN"/>
          <w:rPrChange w:id="242" w:author="Anjaly T A" w:date="2022-08-29T02:39:00Z">
            <w:rPr>
              <w:rFonts w:ascii="Times New Roman" w:eastAsia="Times New Roman" w:hAnsi="Times New Roman" w:cs="Times New Roman"/>
              <w:color w:val="000000" w:themeColor="text1"/>
              <w:sz w:val="24"/>
              <w:szCs w:val="24"/>
              <w:lang w:val="en-IN" w:eastAsia="en-IN" w:bidi="hi-IN"/>
            </w:rPr>
          </w:rPrChange>
        </w:rPr>
        <w:t xml:space="preserve"> this presents two clear risks, loss of information and corruption of information or introduction of unknown software when the device is reintroduced onto the organisations network.</w:t>
      </w:r>
    </w:p>
    <w:p w14:paraId="3CA64C9D" w14:textId="39BE0EDB" w:rsidR="00485E27" w:rsidRPr="00485E27" w:rsidRDefault="00485E27" w:rsidP="00687F3A">
      <w:pPr>
        <w:shd w:val="clear" w:color="auto" w:fill="FFFFFF" w:themeFill="background1"/>
        <w:spacing w:after="0" w:line="240" w:lineRule="auto"/>
        <w:jc w:val="both"/>
        <w:textAlignment w:val="baseline"/>
        <w:rPr>
          <w:rFonts w:eastAsiaTheme="minorEastAsia"/>
          <w:color w:val="000000" w:themeColor="text1"/>
          <w:sz w:val="24"/>
          <w:szCs w:val="24"/>
          <w:lang w:val="en-IN" w:eastAsia="en-IN" w:bidi="hi-IN"/>
          <w:rPrChange w:id="243" w:author="Anjaly T A" w:date="2022-08-29T02:39:00Z">
            <w:rPr>
              <w:rFonts w:ascii="Times New Roman" w:eastAsia="Times New Roman" w:hAnsi="Times New Roman" w:cs="Times New Roman"/>
              <w:color w:val="000000" w:themeColor="text1"/>
              <w:sz w:val="24"/>
              <w:szCs w:val="24"/>
              <w:lang w:val="en-IN" w:eastAsia="en-IN" w:bidi="hi-IN"/>
            </w:rPr>
          </w:rPrChange>
        </w:rPr>
        <w:pPrChange w:id="244" w:author="Anjaly T A" w:date="2023-05-01T15:33:00Z">
          <w:pPr>
            <w:shd w:val="clear" w:color="auto" w:fill="FFFFFF" w:themeFill="background1"/>
            <w:spacing w:after="0" w:line="240" w:lineRule="auto"/>
            <w:textAlignment w:val="baseline"/>
          </w:pPr>
        </w:pPrChange>
      </w:pPr>
      <w:r w:rsidRPr="28035C46">
        <w:rPr>
          <w:rFonts w:eastAsiaTheme="minorEastAsia"/>
          <w:color w:val="000000" w:themeColor="text1"/>
          <w:sz w:val="24"/>
          <w:szCs w:val="24"/>
          <w:lang w:val="en-IN" w:eastAsia="en-IN" w:bidi="hi-IN"/>
          <w:rPrChange w:id="245" w:author="Anjaly T A" w:date="2022-08-29T02:39:00Z">
            <w:rPr>
              <w:rFonts w:ascii="Times New Roman" w:eastAsia="Times New Roman" w:hAnsi="Times New Roman" w:cs="Times New Roman"/>
              <w:color w:val="000000" w:themeColor="text1"/>
              <w:sz w:val="24"/>
              <w:szCs w:val="24"/>
              <w:lang w:val="en-IN" w:eastAsia="en-IN" w:bidi="hi-IN"/>
            </w:rPr>
          </w:rPrChange>
        </w:rPr>
        <w:t xml:space="preserve">If no longer required, information should be deleted/destroyed and made unrecoverable. If </w:t>
      </w:r>
      <w:del w:id="246" w:author="Anjaly T A" w:date="2021-08-03T10:35:00Z">
        <w:r w:rsidRPr="28035C46" w:rsidDel="00485E27">
          <w:rPr>
            <w:rFonts w:eastAsiaTheme="minorEastAsia"/>
            <w:color w:val="000000" w:themeColor="text1"/>
            <w:sz w:val="24"/>
            <w:szCs w:val="24"/>
            <w:lang w:val="en-IN" w:eastAsia="en-IN" w:bidi="hi-IN"/>
            <w:rPrChange w:id="247" w:author="Anjaly T A" w:date="2022-08-29T02:39:00Z">
              <w:rPr>
                <w:rFonts w:ascii="Times New Roman" w:eastAsia="Times New Roman" w:hAnsi="Times New Roman" w:cs="Times New Roman"/>
                <w:color w:val="000000" w:themeColor="text1"/>
                <w:sz w:val="24"/>
                <w:szCs w:val="24"/>
                <w:lang w:val="en-IN" w:eastAsia="en-IN" w:bidi="hi-IN"/>
              </w:rPr>
            </w:rPrChange>
          </w:rPr>
          <w:delText>necessary</w:delText>
        </w:r>
      </w:del>
      <w:ins w:id="248" w:author="Anjaly T A" w:date="2021-08-03T10:35:00Z">
        <w:r w:rsidR="44785CBB" w:rsidRPr="28035C46">
          <w:rPr>
            <w:rFonts w:eastAsiaTheme="minorEastAsia"/>
            <w:color w:val="000000" w:themeColor="text1"/>
            <w:sz w:val="24"/>
            <w:szCs w:val="24"/>
            <w:lang w:val="en-IN" w:eastAsia="en-IN" w:bidi="hi-IN"/>
            <w:rPrChange w:id="249" w:author="Anjaly T A" w:date="2022-08-29T02:39:00Z">
              <w:rPr>
                <w:rFonts w:ascii="Times New Roman" w:eastAsia="Times New Roman" w:hAnsi="Times New Roman" w:cs="Times New Roman"/>
                <w:color w:val="000000" w:themeColor="text1"/>
                <w:sz w:val="24"/>
                <w:szCs w:val="24"/>
                <w:lang w:val="en-IN" w:eastAsia="en-IN" w:bidi="hi-IN"/>
              </w:rPr>
            </w:rPrChange>
          </w:rPr>
          <w:t>necessary,</w:t>
        </w:r>
      </w:ins>
      <w:r w:rsidRPr="28035C46">
        <w:rPr>
          <w:rFonts w:eastAsiaTheme="minorEastAsia"/>
          <w:color w:val="000000" w:themeColor="text1"/>
          <w:sz w:val="24"/>
          <w:szCs w:val="24"/>
          <w:lang w:val="en-IN" w:eastAsia="en-IN" w:bidi="hi-IN"/>
          <w:rPrChange w:id="250" w:author="Anjaly T A" w:date="2022-08-29T02:39:00Z">
            <w:rPr>
              <w:rFonts w:ascii="Times New Roman" w:eastAsia="Times New Roman" w:hAnsi="Times New Roman" w:cs="Times New Roman"/>
              <w:color w:val="000000" w:themeColor="text1"/>
              <w:sz w:val="24"/>
              <w:szCs w:val="24"/>
              <w:lang w:val="en-IN" w:eastAsia="en-IN" w:bidi="hi-IN"/>
            </w:rPr>
          </w:rPrChange>
        </w:rPr>
        <w:t xml:space="preserve"> authorisation should be required and records of this kept. Cryptography should be considered in order to protect from loss of data. If the media is being removed for backup purposes, it should be stored separately (think co-location) to remove the risk of correlated threats, but security should be considered for </w:t>
      </w:r>
      <w:del w:id="251" w:author="Anjaly T A" w:date="2021-08-03T10:35:00Z">
        <w:r w:rsidRPr="28035C46" w:rsidDel="00485E27">
          <w:rPr>
            <w:rFonts w:eastAsiaTheme="minorEastAsia"/>
            <w:color w:val="000000" w:themeColor="text1"/>
            <w:sz w:val="24"/>
            <w:szCs w:val="24"/>
            <w:lang w:val="en-IN" w:eastAsia="en-IN" w:bidi="hi-IN"/>
            <w:rPrChange w:id="252" w:author="Anjaly T A" w:date="2022-08-29T02:39:00Z">
              <w:rPr>
                <w:rFonts w:ascii="Times New Roman" w:eastAsia="Times New Roman" w:hAnsi="Times New Roman" w:cs="Times New Roman"/>
                <w:color w:val="000000" w:themeColor="text1"/>
                <w:sz w:val="24"/>
                <w:szCs w:val="24"/>
                <w:lang w:val="en-IN" w:eastAsia="en-IN" w:bidi="hi-IN"/>
              </w:rPr>
            </w:rPrChange>
          </w:rPr>
          <w:delText>off site</w:delText>
        </w:r>
      </w:del>
      <w:ins w:id="253" w:author="Anjaly T A" w:date="2021-08-03T10:35:00Z">
        <w:r w:rsidR="054B0CD2" w:rsidRPr="28035C46">
          <w:rPr>
            <w:rFonts w:eastAsiaTheme="minorEastAsia"/>
            <w:color w:val="000000" w:themeColor="text1"/>
            <w:sz w:val="24"/>
            <w:szCs w:val="24"/>
            <w:lang w:val="en-IN" w:eastAsia="en-IN" w:bidi="hi-IN"/>
            <w:rPrChange w:id="254" w:author="Anjaly T A" w:date="2022-08-29T02:39:00Z">
              <w:rPr>
                <w:rFonts w:ascii="Times New Roman" w:eastAsia="Times New Roman" w:hAnsi="Times New Roman" w:cs="Times New Roman"/>
                <w:color w:val="000000" w:themeColor="text1"/>
                <w:sz w:val="24"/>
                <w:szCs w:val="24"/>
                <w:lang w:val="en-IN" w:eastAsia="en-IN" w:bidi="hi-IN"/>
              </w:rPr>
            </w:rPrChange>
          </w:rPr>
          <w:t>offsite</w:t>
        </w:r>
      </w:ins>
      <w:r w:rsidRPr="28035C46">
        <w:rPr>
          <w:rFonts w:eastAsiaTheme="minorEastAsia"/>
          <w:color w:val="000000" w:themeColor="text1"/>
          <w:sz w:val="24"/>
          <w:szCs w:val="24"/>
          <w:lang w:val="en-IN" w:eastAsia="en-IN" w:bidi="hi-IN"/>
          <w:rPrChange w:id="255" w:author="Anjaly T A" w:date="2022-08-29T02:39:00Z">
            <w:rPr>
              <w:rFonts w:ascii="Times New Roman" w:eastAsia="Times New Roman" w:hAnsi="Times New Roman" w:cs="Times New Roman"/>
              <w:color w:val="000000" w:themeColor="text1"/>
              <w:sz w:val="24"/>
              <w:szCs w:val="24"/>
              <w:lang w:val="en-IN" w:eastAsia="en-IN" w:bidi="hi-IN"/>
            </w:rPr>
          </w:rPrChange>
        </w:rPr>
        <w:t xml:space="preserve"> storage, and multiple copies could be considered on discrete devices to protect against degradation of the data. Removable drives should only be permitted as a </w:t>
      </w:r>
      <w:r w:rsidR="006E2198" w:rsidRPr="28035C46">
        <w:rPr>
          <w:rFonts w:eastAsiaTheme="minorEastAsia"/>
          <w:color w:val="000000" w:themeColor="text1"/>
          <w:sz w:val="24"/>
          <w:szCs w:val="24"/>
          <w:lang w:val="en-IN" w:eastAsia="en-IN" w:bidi="hi-IN"/>
          <w:rPrChange w:id="256" w:author="Anjaly T A" w:date="2022-08-29T02:39:00Z">
            <w:rPr>
              <w:rFonts w:ascii="Times New Roman" w:eastAsia="Times New Roman" w:hAnsi="Times New Roman" w:cs="Times New Roman"/>
              <w:color w:val="000000" w:themeColor="text1"/>
              <w:sz w:val="24"/>
              <w:szCs w:val="24"/>
              <w:lang w:val="en-IN" w:eastAsia="en-IN" w:bidi="hi-IN"/>
            </w:rPr>
          </w:rPrChange>
        </w:rPr>
        <w:t>conscious</w:t>
      </w:r>
      <w:r w:rsidRPr="28035C46">
        <w:rPr>
          <w:rFonts w:eastAsiaTheme="minorEastAsia"/>
          <w:color w:val="000000" w:themeColor="text1"/>
          <w:sz w:val="24"/>
          <w:szCs w:val="24"/>
          <w:lang w:val="en-IN" w:eastAsia="en-IN" w:bidi="hi-IN"/>
          <w:rPrChange w:id="257" w:author="Anjaly T A" w:date="2022-08-29T02:39:00Z">
            <w:rPr>
              <w:rFonts w:ascii="Times New Roman" w:eastAsia="Times New Roman" w:hAnsi="Times New Roman" w:cs="Times New Roman"/>
              <w:color w:val="000000" w:themeColor="text1"/>
              <w:sz w:val="24"/>
              <w:szCs w:val="24"/>
              <w:lang w:val="en-IN" w:eastAsia="en-IN" w:bidi="hi-IN"/>
            </w:rPr>
          </w:rPrChange>
        </w:rPr>
        <w:t xml:space="preserve"> choice to accept rather than the other way around. IT departments need to be aware that enabling the USB sockets on the CEOs computer for ease of use is often the most straightforward way for a 3rd party to gain access (physically or logically) to the organisations network.</w:t>
      </w:r>
    </w:p>
    <w:p w14:paraId="52D5FA7A" w14:textId="2F91658A" w:rsidR="00485E27" w:rsidRPr="006E2198" w:rsidRDefault="00485E27" w:rsidP="00687F3A">
      <w:pPr>
        <w:shd w:val="clear" w:color="auto" w:fill="FFFFFF" w:themeFill="background1"/>
        <w:spacing w:after="0" w:line="240" w:lineRule="auto"/>
        <w:jc w:val="both"/>
        <w:textAlignment w:val="baseline"/>
        <w:rPr>
          <w:rFonts w:eastAsiaTheme="minorEastAsia"/>
          <w:color w:val="000000" w:themeColor="text1"/>
          <w:sz w:val="24"/>
          <w:szCs w:val="24"/>
          <w:lang w:val="en-IN" w:eastAsia="en-IN" w:bidi="hi-IN"/>
          <w:rPrChange w:id="258" w:author="Anjaly T A" w:date="2022-08-29T02:39:00Z">
            <w:rPr>
              <w:rFonts w:ascii="Times New Roman" w:eastAsia="Times New Roman" w:hAnsi="Times New Roman" w:cs="Times New Roman"/>
              <w:color w:val="000000" w:themeColor="text1"/>
              <w:sz w:val="24"/>
              <w:szCs w:val="24"/>
              <w:lang w:val="en-IN" w:eastAsia="en-IN" w:bidi="hi-IN"/>
            </w:rPr>
          </w:rPrChange>
        </w:rPr>
        <w:pPrChange w:id="259" w:author="Anjaly T A" w:date="2023-05-01T15:33:00Z">
          <w:pPr>
            <w:shd w:val="clear" w:color="auto" w:fill="FFFFFF" w:themeFill="background1"/>
            <w:spacing w:after="0" w:line="240" w:lineRule="auto"/>
            <w:textAlignment w:val="baseline"/>
          </w:pPr>
        </w:pPrChange>
      </w:pPr>
      <w:r w:rsidRPr="28035C46">
        <w:rPr>
          <w:rFonts w:eastAsiaTheme="minorEastAsia"/>
          <w:color w:val="000000" w:themeColor="text1"/>
          <w:sz w:val="24"/>
          <w:szCs w:val="24"/>
          <w:lang w:val="en-IN" w:eastAsia="en-IN" w:bidi="hi-IN"/>
          <w:rPrChange w:id="260" w:author="Anjaly T A" w:date="2022-08-29T02:39:00Z">
            <w:rPr>
              <w:rFonts w:ascii="Times New Roman" w:eastAsia="Times New Roman" w:hAnsi="Times New Roman" w:cs="Times New Roman"/>
              <w:color w:val="000000" w:themeColor="text1"/>
              <w:sz w:val="24"/>
              <w:szCs w:val="24"/>
              <w:lang w:val="en-IN" w:eastAsia="en-IN" w:bidi="hi-IN"/>
            </w:rPr>
          </w:rPrChange>
        </w:rPr>
        <w:t>Documented procedures are required to cover the handling of removable media.</w:t>
      </w:r>
    </w:p>
    <w:p w14:paraId="77F1220A" w14:textId="77777777" w:rsidR="006E2198" w:rsidRPr="00485E27" w:rsidRDefault="006E2198" w:rsidP="00687F3A">
      <w:pPr>
        <w:shd w:val="clear" w:color="auto" w:fill="FFFFFF" w:themeFill="background1"/>
        <w:spacing w:after="0" w:line="240" w:lineRule="auto"/>
        <w:jc w:val="both"/>
        <w:textAlignment w:val="baseline"/>
        <w:rPr>
          <w:rFonts w:eastAsiaTheme="minorEastAsia"/>
          <w:color w:val="000000" w:themeColor="text1"/>
          <w:sz w:val="24"/>
          <w:szCs w:val="24"/>
          <w:lang w:val="en-IN" w:eastAsia="en-IN" w:bidi="hi-IN"/>
          <w:rPrChange w:id="261" w:author="Anjaly T A" w:date="2022-08-29T02:39:00Z">
            <w:rPr>
              <w:rFonts w:ascii="Times New Roman" w:eastAsia="Times New Roman" w:hAnsi="Times New Roman" w:cs="Times New Roman"/>
              <w:color w:val="000000" w:themeColor="text1"/>
              <w:sz w:val="24"/>
              <w:szCs w:val="24"/>
              <w:lang w:val="en-IN" w:eastAsia="en-IN" w:bidi="hi-IN"/>
            </w:rPr>
          </w:rPrChange>
        </w:rPr>
        <w:pPrChange w:id="262" w:author="Anjaly T A" w:date="2023-05-01T15:33:00Z">
          <w:pPr>
            <w:shd w:val="clear" w:color="auto" w:fill="FFFFFF" w:themeFill="background1"/>
            <w:spacing w:after="0" w:line="240" w:lineRule="auto"/>
            <w:textAlignment w:val="baseline"/>
          </w:pPr>
        </w:pPrChange>
      </w:pPr>
    </w:p>
    <w:p w14:paraId="75F6F32F" w14:textId="1DF3D79F" w:rsidR="00485E27" w:rsidRPr="00485E27" w:rsidRDefault="009F0DBF" w:rsidP="00687F3A">
      <w:pPr>
        <w:shd w:val="clear" w:color="auto" w:fill="FFFFFF" w:themeFill="background1"/>
        <w:spacing w:after="0" w:line="240" w:lineRule="atLeast"/>
        <w:jc w:val="both"/>
        <w:textAlignment w:val="baseline"/>
        <w:outlineLvl w:val="2"/>
        <w:rPr>
          <w:rFonts w:eastAsiaTheme="minorEastAsia"/>
          <w:b/>
          <w:bCs/>
          <w:color w:val="000000" w:themeColor="text1"/>
          <w:sz w:val="24"/>
          <w:szCs w:val="24"/>
          <w:lang w:val="en-IN" w:eastAsia="en-IN" w:bidi="hi-IN"/>
          <w:rPrChange w:id="263" w:author="Anjaly T A" w:date="2022-08-29T02:39:00Z">
            <w:rPr>
              <w:rFonts w:ascii="Times New Roman" w:eastAsia="Times New Roman" w:hAnsi="Times New Roman" w:cs="Times New Roman"/>
              <w:b/>
              <w:bCs/>
              <w:color w:val="000000" w:themeColor="text1"/>
              <w:sz w:val="24"/>
              <w:szCs w:val="24"/>
              <w:lang w:val="en-IN" w:eastAsia="en-IN" w:bidi="hi-IN"/>
            </w:rPr>
          </w:rPrChange>
        </w:rPr>
        <w:pPrChange w:id="264" w:author="Anjaly T A" w:date="2023-05-01T15:33:00Z">
          <w:pPr>
            <w:shd w:val="clear" w:color="auto" w:fill="FFFFFF" w:themeFill="background1"/>
            <w:spacing w:after="0" w:line="240" w:lineRule="atLeast"/>
            <w:textAlignment w:val="baseline"/>
            <w:outlineLvl w:val="2"/>
          </w:pPr>
        </w:pPrChange>
      </w:pPr>
      <w:bookmarkStart w:id="265" w:name="_Toc61526108"/>
      <w:bookmarkStart w:id="266" w:name="_Toc43677799"/>
      <w:bookmarkStart w:id="267" w:name="_Toc1327637799"/>
      <w:bookmarkStart w:id="268" w:name="_Toc338127683"/>
      <w:bookmarkStart w:id="269" w:name="_Toc2112017787"/>
      <w:bookmarkStart w:id="270" w:name="_Toc484072941"/>
      <w:bookmarkStart w:id="271" w:name="_Toc1940560906"/>
      <w:bookmarkStart w:id="272" w:name="_Toc1779602542"/>
      <w:bookmarkStart w:id="273" w:name="_Toc247848857"/>
      <w:bookmarkStart w:id="274" w:name="_Toc596920996"/>
      <w:bookmarkStart w:id="275" w:name="_Toc1554010886"/>
      <w:bookmarkStart w:id="276" w:name="_Toc290311456"/>
      <w:bookmarkStart w:id="277" w:name="_Toc130527807"/>
      <w:bookmarkStart w:id="278" w:name="_Toc22522280"/>
      <w:r w:rsidRPr="4BA8C234">
        <w:rPr>
          <w:rFonts w:eastAsiaTheme="minorEastAsia"/>
          <w:b/>
          <w:bCs/>
          <w:color w:val="000000" w:themeColor="text1"/>
          <w:sz w:val="24"/>
          <w:szCs w:val="24"/>
          <w:lang w:val="en-IN" w:eastAsia="en-IN" w:bidi="hi-IN"/>
          <w:rPrChange w:id="279" w:author="Anjaly T A" w:date="2022-08-29T02:39:00Z">
            <w:rPr>
              <w:rFonts w:ascii="Times New Roman" w:eastAsia="Times New Roman" w:hAnsi="Times New Roman" w:cs="Times New Roman"/>
              <w:b/>
              <w:bCs/>
              <w:color w:val="000000" w:themeColor="text1"/>
              <w:sz w:val="24"/>
              <w:szCs w:val="24"/>
              <w:lang w:val="en-IN" w:eastAsia="en-IN" w:bidi="hi-IN"/>
            </w:rPr>
          </w:rPrChange>
        </w:rPr>
        <w:t xml:space="preserve">4.2 </w:t>
      </w:r>
      <w:r w:rsidR="00485E27" w:rsidRPr="4BA8C234">
        <w:rPr>
          <w:rFonts w:eastAsiaTheme="minorEastAsia"/>
          <w:b/>
          <w:bCs/>
          <w:color w:val="000000" w:themeColor="text1"/>
          <w:sz w:val="24"/>
          <w:szCs w:val="24"/>
          <w:lang w:val="en-IN" w:eastAsia="en-IN" w:bidi="hi-IN"/>
          <w:rPrChange w:id="280" w:author="Anjaly T A" w:date="2022-08-29T02:39:00Z">
            <w:rPr>
              <w:rFonts w:ascii="Times New Roman" w:eastAsia="Times New Roman" w:hAnsi="Times New Roman" w:cs="Times New Roman"/>
              <w:b/>
              <w:bCs/>
              <w:color w:val="000000" w:themeColor="text1"/>
              <w:sz w:val="24"/>
              <w:szCs w:val="24"/>
              <w:lang w:val="en-IN" w:eastAsia="en-IN" w:bidi="hi-IN"/>
            </w:rPr>
          </w:rPrChange>
        </w:rPr>
        <w:t>Disposal of Media</w:t>
      </w:r>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p>
    <w:p w14:paraId="1DDC3C40" w14:textId="12521886" w:rsidR="00485E27" w:rsidRPr="006E2198" w:rsidRDefault="00485E27" w:rsidP="00687F3A">
      <w:pPr>
        <w:shd w:val="clear" w:color="auto" w:fill="FFFFFF" w:themeFill="background1"/>
        <w:spacing w:after="0" w:line="240" w:lineRule="auto"/>
        <w:jc w:val="both"/>
        <w:textAlignment w:val="baseline"/>
        <w:rPr>
          <w:rFonts w:eastAsiaTheme="minorEastAsia"/>
          <w:color w:val="000000" w:themeColor="text1"/>
          <w:sz w:val="24"/>
          <w:szCs w:val="24"/>
          <w:lang w:val="en-IN" w:eastAsia="en-IN" w:bidi="hi-IN"/>
          <w:rPrChange w:id="281" w:author="Anjaly T A" w:date="2022-08-29T02:39:00Z">
            <w:rPr>
              <w:rFonts w:ascii="Times New Roman" w:eastAsia="Times New Roman" w:hAnsi="Times New Roman" w:cs="Times New Roman"/>
              <w:color w:val="000000" w:themeColor="text1"/>
              <w:sz w:val="24"/>
              <w:szCs w:val="24"/>
              <w:lang w:val="en-IN" w:eastAsia="en-IN" w:bidi="hi-IN"/>
            </w:rPr>
          </w:rPrChange>
        </w:rPr>
        <w:pPrChange w:id="282" w:author="Anjaly T A" w:date="2023-05-01T15:33:00Z">
          <w:pPr>
            <w:shd w:val="clear" w:color="auto" w:fill="FFFFFF" w:themeFill="background1"/>
            <w:spacing w:after="0" w:line="240" w:lineRule="auto"/>
            <w:textAlignment w:val="baseline"/>
          </w:pPr>
        </w:pPrChange>
      </w:pPr>
      <w:r w:rsidRPr="28035C46">
        <w:rPr>
          <w:rFonts w:eastAsiaTheme="minorEastAsia"/>
          <w:color w:val="000000" w:themeColor="text1"/>
          <w:sz w:val="24"/>
          <w:szCs w:val="24"/>
          <w:lang w:val="en-IN" w:eastAsia="en-IN" w:bidi="hi-IN"/>
          <w:rPrChange w:id="283" w:author="Anjaly T A" w:date="2022-08-29T02:39:00Z">
            <w:rPr>
              <w:rFonts w:ascii="Times New Roman" w:eastAsia="Times New Roman" w:hAnsi="Times New Roman" w:cs="Times New Roman"/>
              <w:color w:val="000000" w:themeColor="text1"/>
              <w:sz w:val="24"/>
              <w:szCs w:val="24"/>
              <w:lang w:val="en-IN" w:eastAsia="en-IN" w:bidi="hi-IN"/>
            </w:rPr>
          </w:rPrChange>
        </w:rPr>
        <w:lastRenderedPageBreak/>
        <w:t xml:space="preserve">This should be done </w:t>
      </w:r>
      <w:r w:rsidR="006E2198" w:rsidRPr="28035C46">
        <w:rPr>
          <w:rFonts w:eastAsiaTheme="minorEastAsia"/>
          <w:color w:val="000000" w:themeColor="text1"/>
          <w:sz w:val="24"/>
          <w:szCs w:val="24"/>
          <w:lang w:val="en-IN" w:eastAsia="en-IN" w:bidi="hi-IN"/>
          <w:rPrChange w:id="284" w:author="Anjaly T A" w:date="2022-08-29T02:39:00Z">
            <w:rPr>
              <w:rFonts w:ascii="Times New Roman" w:eastAsia="Times New Roman" w:hAnsi="Times New Roman" w:cs="Times New Roman"/>
              <w:color w:val="000000" w:themeColor="text1"/>
              <w:sz w:val="24"/>
              <w:szCs w:val="24"/>
              <w:lang w:val="en-IN" w:eastAsia="en-IN" w:bidi="hi-IN"/>
            </w:rPr>
          </w:rPrChange>
        </w:rPr>
        <w:t>securely,</w:t>
      </w:r>
      <w:r w:rsidRPr="28035C46">
        <w:rPr>
          <w:rFonts w:eastAsiaTheme="minorEastAsia"/>
          <w:color w:val="000000" w:themeColor="text1"/>
          <w:sz w:val="24"/>
          <w:szCs w:val="24"/>
          <w:lang w:val="en-IN" w:eastAsia="en-IN" w:bidi="hi-IN"/>
          <w:rPrChange w:id="285" w:author="Anjaly T A" w:date="2022-08-29T02:39:00Z">
            <w:rPr>
              <w:rFonts w:ascii="Times New Roman" w:eastAsia="Times New Roman" w:hAnsi="Times New Roman" w:cs="Times New Roman"/>
              <w:color w:val="000000" w:themeColor="text1"/>
              <w:sz w:val="24"/>
              <w:szCs w:val="24"/>
              <w:lang w:val="en-IN" w:eastAsia="en-IN" w:bidi="hi-IN"/>
            </w:rPr>
          </w:rPrChange>
        </w:rPr>
        <w:t xml:space="preserve"> and disposal records should be kept. If devices containing sensitive data are damaged it should be a consideration to physically destroy them rather than sending them to a third party for repair.</w:t>
      </w:r>
    </w:p>
    <w:p w14:paraId="1F7E2CD5" w14:textId="77777777" w:rsidR="006E2198" w:rsidRPr="00485E27" w:rsidRDefault="006E2198" w:rsidP="00687F3A">
      <w:pPr>
        <w:shd w:val="clear" w:color="auto" w:fill="FFFFFF" w:themeFill="background1"/>
        <w:spacing w:after="0" w:line="240" w:lineRule="auto"/>
        <w:jc w:val="both"/>
        <w:textAlignment w:val="baseline"/>
        <w:rPr>
          <w:rFonts w:eastAsiaTheme="minorEastAsia"/>
          <w:color w:val="000000" w:themeColor="text1"/>
          <w:sz w:val="24"/>
          <w:szCs w:val="24"/>
          <w:lang w:val="en-IN" w:eastAsia="en-IN" w:bidi="hi-IN"/>
          <w:rPrChange w:id="286" w:author="Anjaly T A" w:date="2022-08-29T02:39:00Z">
            <w:rPr>
              <w:rFonts w:ascii="Times New Roman" w:eastAsia="Times New Roman" w:hAnsi="Times New Roman" w:cs="Times New Roman"/>
              <w:color w:val="000000" w:themeColor="text1"/>
              <w:sz w:val="24"/>
              <w:szCs w:val="24"/>
              <w:lang w:val="en-IN" w:eastAsia="en-IN" w:bidi="hi-IN"/>
            </w:rPr>
          </w:rPrChange>
        </w:rPr>
        <w:pPrChange w:id="287" w:author="Anjaly T A" w:date="2023-05-01T15:33:00Z">
          <w:pPr>
            <w:shd w:val="clear" w:color="auto" w:fill="FFFFFF" w:themeFill="background1"/>
            <w:spacing w:after="0" w:line="240" w:lineRule="auto"/>
            <w:textAlignment w:val="baseline"/>
          </w:pPr>
        </w:pPrChange>
      </w:pPr>
    </w:p>
    <w:p w14:paraId="25002590" w14:textId="5DE1DFF1" w:rsidR="00485E27" w:rsidRPr="00485E27" w:rsidRDefault="009F0DBF" w:rsidP="00687F3A">
      <w:pPr>
        <w:shd w:val="clear" w:color="auto" w:fill="FFFFFF" w:themeFill="background1"/>
        <w:spacing w:after="0" w:line="240" w:lineRule="atLeast"/>
        <w:jc w:val="both"/>
        <w:textAlignment w:val="baseline"/>
        <w:outlineLvl w:val="2"/>
        <w:rPr>
          <w:rFonts w:eastAsiaTheme="minorEastAsia"/>
          <w:b/>
          <w:bCs/>
          <w:color w:val="000000" w:themeColor="text1"/>
          <w:sz w:val="24"/>
          <w:szCs w:val="24"/>
          <w:lang w:val="en-IN" w:eastAsia="en-IN" w:bidi="hi-IN"/>
          <w:rPrChange w:id="288" w:author="Anjaly T A" w:date="2022-08-29T02:39:00Z">
            <w:rPr>
              <w:rFonts w:ascii="Times New Roman" w:eastAsia="Times New Roman" w:hAnsi="Times New Roman" w:cs="Times New Roman"/>
              <w:b/>
              <w:bCs/>
              <w:color w:val="000000" w:themeColor="text1"/>
              <w:sz w:val="24"/>
              <w:szCs w:val="24"/>
              <w:lang w:val="en-IN" w:eastAsia="en-IN" w:bidi="hi-IN"/>
            </w:rPr>
          </w:rPrChange>
        </w:rPr>
        <w:pPrChange w:id="289" w:author="Anjaly T A" w:date="2023-05-01T15:33:00Z">
          <w:pPr>
            <w:shd w:val="clear" w:color="auto" w:fill="FFFFFF" w:themeFill="background1"/>
            <w:spacing w:after="0" w:line="240" w:lineRule="atLeast"/>
            <w:textAlignment w:val="baseline"/>
            <w:outlineLvl w:val="2"/>
          </w:pPr>
        </w:pPrChange>
      </w:pPr>
      <w:bookmarkStart w:id="290" w:name="_Toc61526109"/>
      <w:bookmarkStart w:id="291" w:name="_Toc2133057187"/>
      <w:bookmarkStart w:id="292" w:name="_Toc731109383"/>
      <w:bookmarkStart w:id="293" w:name="_Toc43558983"/>
      <w:bookmarkStart w:id="294" w:name="_Toc2001434297"/>
      <w:bookmarkStart w:id="295" w:name="_Toc1323830526"/>
      <w:bookmarkStart w:id="296" w:name="_Toc429848910"/>
      <w:bookmarkStart w:id="297" w:name="_Toc1517284487"/>
      <w:bookmarkStart w:id="298" w:name="_Toc173498930"/>
      <w:bookmarkStart w:id="299" w:name="_Toc1454893742"/>
      <w:bookmarkStart w:id="300" w:name="_Toc1557272199"/>
      <w:bookmarkStart w:id="301" w:name="_Toc938906957"/>
      <w:bookmarkStart w:id="302" w:name="_Toc199715937"/>
      <w:bookmarkStart w:id="303" w:name="_Toc1677325964"/>
      <w:r w:rsidRPr="4BA8C234">
        <w:rPr>
          <w:rFonts w:eastAsiaTheme="minorEastAsia"/>
          <w:b/>
          <w:bCs/>
          <w:color w:val="000000" w:themeColor="text1"/>
          <w:sz w:val="24"/>
          <w:szCs w:val="24"/>
          <w:lang w:val="en-IN" w:eastAsia="en-IN" w:bidi="hi-IN"/>
          <w:rPrChange w:id="304" w:author="Anjaly T A" w:date="2022-08-29T02:39:00Z">
            <w:rPr>
              <w:rFonts w:ascii="Times New Roman" w:eastAsia="Times New Roman" w:hAnsi="Times New Roman" w:cs="Times New Roman"/>
              <w:b/>
              <w:bCs/>
              <w:color w:val="000000" w:themeColor="text1"/>
              <w:sz w:val="24"/>
              <w:szCs w:val="24"/>
              <w:lang w:val="en-IN" w:eastAsia="en-IN" w:bidi="hi-IN"/>
            </w:rPr>
          </w:rPrChange>
        </w:rPr>
        <w:t xml:space="preserve">4.3 </w:t>
      </w:r>
      <w:r w:rsidR="00485E27" w:rsidRPr="4BA8C234">
        <w:rPr>
          <w:rFonts w:eastAsiaTheme="minorEastAsia"/>
          <w:b/>
          <w:bCs/>
          <w:color w:val="000000" w:themeColor="text1"/>
          <w:sz w:val="24"/>
          <w:szCs w:val="24"/>
          <w:lang w:val="en-IN" w:eastAsia="en-IN" w:bidi="hi-IN"/>
          <w:rPrChange w:id="305" w:author="Anjaly T A" w:date="2022-08-29T02:39:00Z">
            <w:rPr>
              <w:rFonts w:ascii="Times New Roman" w:eastAsia="Times New Roman" w:hAnsi="Times New Roman" w:cs="Times New Roman"/>
              <w:b/>
              <w:bCs/>
              <w:color w:val="000000" w:themeColor="text1"/>
              <w:sz w:val="24"/>
              <w:szCs w:val="24"/>
              <w:lang w:val="en-IN" w:eastAsia="en-IN" w:bidi="hi-IN"/>
            </w:rPr>
          </w:rPrChange>
        </w:rPr>
        <w:t>Physical Media Transfer</w:t>
      </w:r>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p>
    <w:p w14:paraId="11ADD5A4" w14:textId="1F52E55E" w:rsidR="00485E27" w:rsidRPr="00485E27" w:rsidRDefault="00485E27" w:rsidP="00687F3A">
      <w:pPr>
        <w:shd w:val="clear" w:color="auto" w:fill="FFFFFF" w:themeFill="background1"/>
        <w:spacing w:after="0" w:line="240" w:lineRule="auto"/>
        <w:jc w:val="both"/>
        <w:textAlignment w:val="baseline"/>
        <w:rPr>
          <w:rFonts w:eastAsiaTheme="minorEastAsia"/>
          <w:color w:val="000000" w:themeColor="text1"/>
          <w:sz w:val="24"/>
          <w:szCs w:val="24"/>
          <w:lang w:val="en-IN" w:eastAsia="en-IN" w:bidi="hi-IN"/>
          <w:rPrChange w:id="306" w:author="Anjaly T A" w:date="2022-08-29T02:39:00Z">
            <w:rPr>
              <w:rFonts w:ascii="Times New Roman" w:eastAsia="Times New Roman" w:hAnsi="Times New Roman" w:cs="Times New Roman"/>
              <w:color w:val="000000" w:themeColor="text1"/>
              <w:sz w:val="24"/>
              <w:szCs w:val="24"/>
              <w:lang w:val="en-IN" w:eastAsia="en-IN" w:bidi="hi-IN"/>
            </w:rPr>
          </w:rPrChange>
        </w:rPr>
        <w:pPrChange w:id="307" w:author="Anjaly T A" w:date="2023-05-01T15:33:00Z">
          <w:pPr>
            <w:shd w:val="clear" w:color="auto" w:fill="FFFFFF" w:themeFill="background1"/>
            <w:spacing w:after="0" w:line="240" w:lineRule="auto"/>
            <w:textAlignment w:val="baseline"/>
          </w:pPr>
        </w:pPrChange>
      </w:pPr>
      <w:r w:rsidRPr="28035C46">
        <w:rPr>
          <w:rFonts w:eastAsiaTheme="minorEastAsia"/>
          <w:color w:val="000000" w:themeColor="text1"/>
          <w:sz w:val="24"/>
          <w:szCs w:val="24"/>
          <w:lang w:val="en-IN" w:eastAsia="en-IN" w:bidi="hi-IN"/>
          <w:rPrChange w:id="308" w:author="Anjaly T A" w:date="2022-08-29T02:39:00Z">
            <w:rPr>
              <w:rFonts w:ascii="Times New Roman" w:eastAsia="Times New Roman" w:hAnsi="Times New Roman" w:cs="Times New Roman"/>
              <w:color w:val="000000" w:themeColor="text1"/>
              <w:sz w:val="24"/>
              <w:szCs w:val="24"/>
              <w:lang w:val="en-IN" w:eastAsia="en-IN" w:bidi="hi-IN"/>
            </w:rPr>
          </w:rPrChange>
        </w:rPr>
        <w:t xml:space="preserve">If subcontracted, a list of approved carriers / couriers should be </w:t>
      </w:r>
      <w:del w:id="309" w:author="Anjaly T A" w:date="2023-05-01T15:33:00Z">
        <w:r w:rsidRPr="28035C46" w:rsidDel="00687F3A">
          <w:rPr>
            <w:rFonts w:eastAsiaTheme="minorEastAsia"/>
            <w:color w:val="000000" w:themeColor="text1"/>
            <w:sz w:val="24"/>
            <w:szCs w:val="24"/>
            <w:lang w:val="en-IN" w:eastAsia="en-IN" w:bidi="hi-IN"/>
            <w:rPrChange w:id="310" w:author="Anjaly T A" w:date="2022-08-29T02:39:00Z">
              <w:rPr>
                <w:rFonts w:ascii="Times New Roman" w:eastAsia="Times New Roman" w:hAnsi="Times New Roman" w:cs="Times New Roman"/>
                <w:color w:val="000000" w:themeColor="text1"/>
                <w:sz w:val="24"/>
                <w:szCs w:val="24"/>
                <w:lang w:val="en-IN" w:eastAsia="en-IN" w:bidi="hi-IN"/>
              </w:rPr>
            </w:rPrChange>
          </w:rPr>
          <w:delText>maintained</w:delText>
        </w:r>
      </w:del>
      <w:ins w:id="311" w:author="Anjaly T A" w:date="2023-05-01T15:33:00Z">
        <w:r w:rsidR="00687F3A" w:rsidRPr="00687F3A">
          <w:rPr>
            <w:rFonts w:eastAsiaTheme="minorEastAsia"/>
            <w:color w:val="000000" w:themeColor="text1"/>
            <w:sz w:val="24"/>
            <w:szCs w:val="24"/>
            <w:lang w:val="en-IN" w:eastAsia="en-IN" w:bidi="hi-IN"/>
          </w:rPr>
          <w:t>maintained,</w:t>
        </w:r>
      </w:ins>
      <w:r w:rsidRPr="28035C46">
        <w:rPr>
          <w:rFonts w:eastAsiaTheme="minorEastAsia"/>
          <w:color w:val="000000" w:themeColor="text1"/>
          <w:sz w:val="24"/>
          <w:szCs w:val="24"/>
          <w:lang w:val="en-IN" w:eastAsia="en-IN" w:bidi="hi-IN"/>
          <w:rPrChange w:id="312" w:author="Anjaly T A" w:date="2022-08-29T02:39:00Z">
            <w:rPr>
              <w:rFonts w:ascii="Times New Roman" w:eastAsia="Times New Roman" w:hAnsi="Times New Roman" w:cs="Times New Roman"/>
              <w:color w:val="000000" w:themeColor="text1"/>
              <w:sz w:val="24"/>
              <w:szCs w:val="24"/>
              <w:lang w:val="en-IN" w:eastAsia="en-IN" w:bidi="hi-IN"/>
            </w:rPr>
          </w:rPrChange>
        </w:rPr>
        <w:t xml:space="preserve"> and procedures put in place for the identification of those couriers. Logs of identification of information, time of transfer and receipt should be maintained – this should form part of the procedures.</w:t>
      </w:r>
    </w:p>
    <w:p w14:paraId="2C078E63" w14:textId="7B33B4F2" w:rsidR="0031154E" w:rsidRDefault="0031154E" w:rsidP="00687F3A">
      <w:pPr>
        <w:jc w:val="both"/>
        <w:rPr>
          <w:rFonts w:eastAsiaTheme="minorEastAsia"/>
          <w:color w:val="000000" w:themeColor="text1"/>
          <w:sz w:val="24"/>
          <w:szCs w:val="24"/>
          <w:rPrChange w:id="313" w:author="Anjaly T A" w:date="2022-08-29T02:39:00Z">
            <w:rPr>
              <w:rFonts w:ascii="Times New Roman" w:hAnsi="Times New Roman" w:cs="Times New Roman"/>
              <w:color w:val="000000" w:themeColor="text1"/>
              <w:sz w:val="24"/>
              <w:szCs w:val="24"/>
            </w:rPr>
          </w:rPrChange>
        </w:rPr>
        <w:pPrChange w:id="314" w:author="Anjaly T A" w:date="2023-05-01T15:33:00Z">
          <w:pPr/>
        </w:pPrChange>
      </w:pPr>
    </w:p>
    <w:p w14:paraId="011AE6BF" w14:textId="186EBB0D" w:rsidR="009F0DBF" w:rsidRPr="00B80326" w:rsidRDefault="009F0DBF" w:rsidP="00687F3A">
      <w:pPr>
        <w:pStyle w:val="Heading1"/>
        <w:numPr>
          <w:ilvl w:val="0"/>
          <w:numId w:val="1"/>
        </w:numPr>
        <w:jc w:val="both"/>
        <w:rPr>
          <w:rFonts w:asciiTheme="minorHAnsi" w:eastAsiaTheme="minorEastAsia" w:hAnsiTheme="minorHAnsi" w:cstheme="minorBidi"/>
          <w:rPrChange w:id="315" w:author="Anjaly T A" w:date="2022-08-29T02:39:00Z">
            <w:rPr/>
          </w:rPrChange>
        </w:rPr>
        <w:pPrChange w:id="316" w:author="Anjaly T A" w:date="2023-05-01T15:33:00Z">
          <w:pPr>
            <w:pStyle w:val="Heading1"/>
            <w:numPr>
              <w:numId w:val="1"/>
            </w:numPr>
            <w:ind w:left="720" w:hanging="360"/>
          </w:pPr>
        </w:pPrChange>
      </w:pPr>
      <w:bookmarkStart w:id="317" w:name="_Toc61457374"/>
      <w:bookmarkStart w:id="318" w:name="_Toc61526110"/>
      <w:bookmarkStart w:id="319" w:name="_Toc1306301596"/>
      <w:bookmarkStart w:id="320" w:name="_Toc342471802"/>
      <w:bookmarkStart w:id="321" w:name="_Toc445726065"/>
      <w:bookmarkStart w:id="322" w:name="_Toc1791256119"/>
      <w:bookmarkStart w:id="323" w:name="_Toc889384681"/>
      <w:bookmarkStart w:id="324" w:name="_Toc950614038"/>
      <w:bookmarkStart w:id="325" w:name="_Toc250492524"/>
      <w:bookmarkStart w:id="326" w:name="_Toc197025138"/>
      <w:bookmarkStart w:id="327" w:name="_Toc1303709738"/>
      <w:bookmarkStart w:id="328" w:name="_Toc1158394565"/>
      <w:bookmarkStart w:id="329" w:name="_Toc1531676501"/>
      <w:bookmarkStart w:id="330" w:name="_Toc1170426680"/>
      <w:bookmarkStart w:id="331" w:name="_Toc372266032"/>
      <w:r w:rsidRPr="4BA8C234">
        <w:rPr>
          <w:rFonts w:asciiTheme="minorHAnsi" w:eastAsiaTheme="minorEastAsia" w:hAnsiTheme="minorHAnsi" w:cstheme="minorBidi"/>
          <w:rPrChange w:id="332" w:author="Anjaly T A" w:date="2022-08-29T02:39:00Z">
            <w:rPr/>
          </w:rPrChange>
        </w:rPr>
        <w:t>Enforcement</w:t>
      </w:r>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p>
    <w:p w14:paraId="0012F0FA" w14:textId="67A0357E" w:rsidR="009F0DBF" w:rsidRDefault="009F0DBF" w:rsidP="00687F3A">
      <w:pPr>
        <w:jc w:val="both"/>
        <w:rPr>
          <w:rFonts w:eastAsiaTheme="minorEastAsia"/>
          <w:rPrChange w:id="333" w:author="Anjaly T A" w:date="2022-08-29T02:39:00Z">
            <w:rPr/>
          </w:rPrChange>
        </w:rPr>
      </w:pPr>
      <w:r w:rsidRPr="28035C46">
        <w:rPr>
          <w:rFonts w:eastAsiaTheme="minorEastAsia"/>
          <w:rPrChange w:id="334" w:author="Anjaly T A" w:date="2022-08-29T02:39:00Z">
            <w:rPr/>
          </w:rPrChange>
        </w:rPr>
        <w:t xml:space="preserve">Violations of this Policy </w:t>
      </w:r>
      <w:proofErr w:type="gramStart"/>
      <w:r w:rsidRPr="28035C46">
        <w:rPr>
          <w:rFonts w:eastAsiaTheme="minorEastAsia"/>
          <w:rPrChange w:id="335" w:author="Anjaly T A" w:date="2022-08-29T02:39:00Z">
            <w:rPr/>
          </w:rPrChange>
        </w:rPr>
        <w:t>include, but</w:t>
      </w:r>
      <w:proofErr w:type="gramEnd"/>
      <w:r w:rsidRPr="28035C46">
        <w:rPr>
          <w:rFonts w:eastAsiaTheme="minorEastAsia"/>
          <w:rPrChange w:id="336" w:author="Anjaly T A" w:date="2022-08-29T02:39:00Z">
            <w:rPr/>
          </w:rPrChange>
        </w:rPr>
        <w:t xml:space="preserve"> are not limited to: accessing information which the individual has no legitimate access to; enabling unauthorized individuals to access the </w:t>
      </w:r>
      <w:r w:rsidR="00A57CA7" w:rsidRPr="28035C46">
        <w:rPr>
          <w:rFonts w:eastAsiaTheme="minorEastAsia"/>
          <w:rPrChange w:id="337" w:author="Anjaly T A" w:date="2022-08-29T02:39:00Z">
            <w:rPr/>
          </w:rPrChange>
        </w:rPr>
        <w:t>media</w:t>
      </w:r>
      <w:r w:rsidRPr="28035C46">
        <w:rPr>
          <w:rFonts w:eastAsiaTheme="minorEastAsia"/>
          <w:rPrChange w:id="338" w:author="Anjaly T A" w:date="2022-08-29T02:39:00Z">
            <w:rPr/>
          </w:rPrChange>
        </w:rPr>
        <w:t xml:space="preserve">; disclosing </w:t>
      </w:r>
      <w:r w:rsidR="00A57CA7" w:rsidRPr="28035C46">
        <w:rPr>
          <w:rFonts w:eastAsiaTheme="minorEastAsia"/>
          <w:rPrChange w:id="339" w:author="Anjaly T A" w:date="2022-08-29T02:39:00Z">
            <w:rPr/>
          </w:rPrChange>
        </w:rPr>
        <w:t>media</w:t>
      </w:r>
      <w:r w:rsidRPr="28035C46">
        <w:rPr>
          <w:rFonts w:eastAsiaTheme="minorEastAsia"/>
          <w:rPrChange w:id="340" w:author="Anjaly T A" w:date="2022-08-29T02:39:00Z">
            <w:rPr/>
          </w:rPrChange>
        </w:rPr>
        <w:t xml:space="preserve"> in a way which violates applicable policy, Policy or other relevant regulations or laws; or inappropriately modifying or destroying information. Violations may result in access revocation, corrective action up to and including dismissal, and/or civil or criminal prosecution under applicable law.</w:t>
      </w:r>
    </w:p>
    <w:p w14:paraId="09B1B289" w14:textId="77777777" w:rsidR="009F0DBF" w:rsidRPr="006E2198" w:rsidRDefault="009F0DBF" w:rsidP="00687F3A">
      <w:pPr>
        <w:jc w:val="both"/>
        <w:rPr>
          <w:rFonts w:eastAsiaTheme="minorEastAsia"/>
          <w:color w:val="000000" w:themeColor="text1"/>
          <w:sz w:val="24"/>
          <w:szCs w:val="24"/>
          <w:rPrChange w:id="341" w:author="Anjaly T A" w:date="2022-08-29T02:39:00Z">
            <w:rPr>
              <w:rFonts w:ascii="Times New Roman" w:hAnsi="Times New Roman" w:cs="Times New Roman"/>
              <w:color w:val="000000" w:themeColor="text1"/>
              <w:sz w:val="24"/>
              <w:szCs w:val="24"/>
            </w:rPr>
          </w:rPrChange>
        </w:rPr>
        <w:pPrChange w:id="342" w:author="Anjaly T A" w:date="2023-05-01T15:33:00Z">
          <w:pPr/>
        </w:pPrChange>
      </w:pPr>
    </w:p>
    <w:sectPr w:rsidR="009F0DBF" w:rsidRPr="006E2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CB5545"/>
    <w:multiLevelType w:val="hybridMultilevel"/>
    <w:tmpl w:val="19DA11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608937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jaly T A">
    <w15:presenceInfo w15:providerId="AD" w15:userId="S::Anjalyt@xtracapindia.com::f51f49fc-3ac7-46cf-b4ff-982c4a4e00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B6A4F8"/>
    <w:rsid w:val="000E6F10"/>
    <w:rsid w:val="002C3C58"/>
    <w:rsid w:val="002F6F94"/>
    <w:rsid w:val="0031154E"/>
    <w:rsid w:val="003206F9"/>
    <w:rsid w:val="00485E27"/>
    <w:rsid w:val="006271D3"/>
    <w:rsid w:val="00687F3A"/>
    <w:rsid w:val="006E2198"/>
    <w:rsid w:val="00796FE4"/>
    <w:rsid w:val="008A44E4"/>
    <w:rsid w:val="009F0DBF"/>
    <w:rsid w:val="00A57CA7"/>
    <w:rsid w:val="00DD1C2E"/>
    <w:rsid w:val="051061AA"/>
    <w:rsid w:val="054B0CD2"/>
    <w:rsid w:val="077EDF1B"/>
    <w:rsid w:val="0AFB1225"/>
    <w:rsid w:val="0EB461FB"/>
    <w:rsid w:val="126B5FFC"/>
    <w:rsid w:val="12897FE8"/>
    <w:rsid w:val="134C9B09"/>
    <w:rsid w:val="18830894"/>
    <w:rsid w:val="225B1209"/>
    <w:rsid w:val="22F37837"/>
    <w:rsid w:val="245B2FBF"/>
    <w:rsid w:val="25093147"/>
    <w:rsid w:val="28035C46"/>
    <w:rsid w:val="2823D9B6"/>
    <w:rsid w:val="29FC1D03"/>
    <w:rsid w:val="2AAE677C"/>
    <w:rsid w:val="32685BA8"/>
    <w:rsid w:val="34405D06"/>
    <w:rsid w:val="3E216AAA"/>
    <w:rsid w:val="43B78D77"/>
    <w:rsid w:val="44785CBB"/>
    <w:rsid w:val="44B58AC8"/>
    <w:rsid w:val="4ACDAFDA"/>
    <w:rsid w:val="4BA8C234"/>
    <w:rsid w:val="4FC6C910"/>
    <w:rsid w:val="51629971"/>
    <w:rsid w:val="55B0C0D7"/>
    <w:rsid w:val="5DB6A4F8"/>
    <w:rsid w:val="5F71E8D5"/>
    <w:rsid w:val="61346CF6"/>
    <w:rsid w:val="64797B13"/>
    <w:rsid w:val="6A1F9946"/>
    <w:rsid w:val="74A94C87"/>
    <w:rsid w:val="7B902EF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6A4F8"/>
  <w15:chartTrackingRefBased/>
  <w15:docId w15:val="{F7481B85-5BC5-44DC-A246-D1CCB30B9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F10"/>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paragraph" w:styleId="Heading3">
    <w:name w:val="heading 3"/>
    <w:basedOn w:val="Normal"/>
    <w:link w:val="Heading3Char"/>
    <w:uiPriority w:val="9"/>
    <w:qFormat/>
    <w:rsid w:val="00485E27"/>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5E27"/>
    <w:rPr>
      <w:rFonts w:ascii="Times New Roman" w:eastAsia="Times New Roman" w:hAnsi="Times New Roman" w:cs="Times New Roman"/>
      <w:b/>
      <w:bCs/>
      <w:sz w:val="27"/>
      <w:szCs w:val="27"/>
      <w:lang w:val="en-IN" w:eastAsia="en-IN" w:bidi="hi-IN"/>
    </w:rPr>
  </w:style>
  <w:style w:type="paragraph" w:styleId="NormalWeb">
    <w:name w:val="Normal (Web)"/>
    <w:basedOn w:val="Normal"/>
    <w:uiPriority w:val="99"/>
    <w:semiHidden/>
    <w:unhideWhenUsed/>
    <w:rsid w:val="00485E27"/>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customStyle="1" w:styleId="Heading1Char">
    <w:name w:val="Heading 1 Char"/>
    <w:basedOn w:val="DefaultParagraphFont"/>
    <w:link w:val="Heading1"/>
    <w:uiPriority w:val="9"/>
    <w:rsid w:val="000E6F10"/>
    <w:rPr>
      <w:rFonts w:asciiTheme="majorHAnsi" w:eastAsiaTheme="majorEastAsia" w:hAnsiTheme="majorHAnsi" w:cstheme="majorBidi"/>
      <w:color w:val="2F5496" w:themeColor="accent1" w:themeShade="BF"/>
      <w:sz w:val="32"/>
      <w:szCs w:val="32"/>
      <w:lang w:val="en-IN"/>
    </w:rPr>
  </w:style>
  <w:style w:type="paragraph" w:styleId="TOCHeading">
    <w:name w:val="TOC Heading"/>
    <w:basedOn w:val="Heading1"/>
    <w:next w:val="Normal"/>
    <w:uiPriority w:val="39"/>
    <w:unhideWhenUsed/>
    <w:qFormat/>
    <w:rsid w:val="008A44E4"/>
    <w:pPr>
      <w:outlineLvl w:val="9"/>
    </w:pPr>
    <w:rPr>
      <w:lang w:val="en-US"/>
    </w:rPr>
  </w:style>
  <w:style w:type="paragraph" w:styleId="TOC1">
    <w:name w:val="toc 1"/>
    <w:basedOn w:val="Normal"/>
    <w:next w:val="Normal"/>
    <w:autoRedefine/>
    <w:uiPriority w:val="39"/>
    <w:unhideWhenUsed/>
    <w:rsid w:val="008A44E4"/>
    <w:pPr>
      <w:spacing w:after="100"/>
    </w:pPr>
  </w:style>
  <w:style w:type="paragraph" w:styleId="TOC3">
    <w:name w:val="toc 3"/>
    <w:basedOn w:val="Normal"/>
    <w:next w:val="Normal"/>
    <w:autoRedefine/>
    <w:uiPriority w:val="39"/>
    <w:unhideWhenUsed/>
    <w:rsid w:val="008A44E4"/>
    <w:pPr>
      <w:spacing w:after="100"/>
      <w:ind w:left="440"/>
    </w:pPr>
  </w:style>
  <w:style w:type="character" w:styleId="Hyperlink">
    <w:name w:val="Hyperlink"/>
    <w:basedOn w:val="DefaultParagraphFont"/>
    <w:uiPriority w:val="99"/>
    <w:unhideWhenUsed/>
    <w:rsid w:val="008A44E4"/>
    <w:rPr>
      <w:color w:val="0563C1" w:themeColor="hyperlink"/>
      <w:u w:val="single"/>
    </w:rPr>
  </w:style>
  <w:style w:type="paragraph" w:styleId="Revision">
    <w:name w:val="Revision"/>
    <w:hidden/>
    <w:uiPriority w:val="99"/>
    <w:semiHidden/>
    <w:rsid w:val="003206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7192">
      <w:bodyDiv w:val="1"/>
      <w:marLeft w:val="0"/>
      <w:marRight w:val="0"/>
      <w:marTop w:val="0"/>
      <w:marBottom w:val="0"/>
      <w:divBdr>
        <w:top w:val="none" w:sz="0" w:space="0" w:color="auto"/>
        <w:left w:val="none" w:sz="0" w:space="0" w:color="auto"/>
        <w:bottom w:val="none" w:sz="0" w:space="0" w:color="auto"/>
        <w:right w:val="none" w:sz="0" w:space="0" w:color="auto"/>
      </w:divBdr>
    </w:div>
    <w:div w:id="46211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microsoft.com/office/2011/relationships/people" Target="people.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9a9d6273-42f9-4ea3-9439-480d656af508">
      <UserInfo>
        <DisplayName/>
        <AccountId xsi:nil="true"/>
        <AccountType/>
      </UserInfo>
    </SharedWithUsers>
    <MediaLengthInSeconds xmlns="9749faf0-d882-4f79-b25b-bef4e6232f89" xsi:nil="true"/>
    <TaxCatchAll xmlns="9a9d6273-42f9-4ea3-9439-480d656af508" xsi:nil="true"/>
    <lcf76f155ced4ddcb4097134ff3c332f xmlns="9749faf0-d882-4f79-b25b-bef4e6232f89">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8053C437C8A0541BA3B134AABF946AD" ma:contentTypeVersion="19" ma:contentTypeDescription="Create a new document." ma:contentTypeScope="" ma:versionID="caeaad462c5a8e31df9914da0b8caba1">
  <xsd:schema xmlns:xsd="http://www.w3.org/2001/XMLSchema" xmlns:xs="http://www.w3.org/2001/XMLSchema" xmlns:p="http://schemas.microsoft.com/office/2006/metadata/properties" xmlns:ns2="9749faf0-d882-4f79-b25b-bef4e6232f89" xmlns:ns3="9a9d6273-42f9-4ea3-9439-480d656af508" targetNamespace="http://schemas.microsoft.com/office/2006/metadata/properties" ma:root="true" ma:fieldsID="1160a87f90199147ae8a2c16832f69fd" ns2:_="" ns3:_="">
    <xsd:import namespace="9749faf0-d882-4f79-b25b-bef4e6232f89"/>
    <xsd:import namespace="9a9d6273-42f9-4ea3-9439-480d656af5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3:TaxCatchAll" minOccurs="0"/>
                <xsd:element ref="ns2:lcf76f155ced4ddcb4097134ff3c332f"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49faf0-d882-4f79-b25b-bef4e6232f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505a7f3-9b68-46ef-ae34-df5a01a96c7b"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9d6273-42f9-4ea3-9439-480d656af50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2bfee30-411b-42a3-b3c6-80941f8c57b3}" ma:internalName="TaxCatchAll" ma:showField="CatchAllData" ma:web="9a9d6273-42f9-4ea3-9439-480d656af5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FE5F4D-AB81-4DA7-95E9-D808A0188074}">
  <ds:schemaRefs>
    <ds:schemaRef ds:uri="http://schemas.openxmlformats.org/officeDocument/2006/bibliography"/>
  </ds:schemaRefs>
</ds:datastoreItem>
</file>

<file path=customXml/itemProps2.xml><?xml version="1.0" encoding="utf-8"?>
<ds:datastoreItem xmlns:ds="http://schemas.openxmlformats.org/officeDocument/2006/customXml" ds:itemID="{88F81492-FCFD-4868-B6B4-2868F3AE879D}">
  <ds:schemaRefs>
    <ds:schemaRef ds:uri="http://purl.org/dc/dcmitype/"/>
    <ds:schemaRef ds:uri="38b211dd-f411-4cc2-96d0-71b9191326a8"/>
    <ds:schemaRef ds:uri="http://schemas.microsoft.com/office/2006/metadata/properties"/>
    <ds:schemaRef ds:uri="http://schemas.microsoft.com/office/infopath/2007/PartnerControls"/>
    <ds:schemaRef ds:uri="http://schemas.microsoft.com/office/2006/documentManagement/types"/>
    <ds:schemaRef ds:uri="9e168002-34a9-49a9-ba48-fb93e0b61ad9"/>
    <ds:schemaRef ds:uri="http://www.w3.org/XML/1998/namespace"/>
    <ds:schemaRef ds:uri="http://purl.org/dc/terms/"/>
    <ds:schemaRef ds:uri="http://schemas.openxmlformats.org/package/2006/metadata/core-properties"/>
    <ds:schemaRef ds:uri="http://purl.org/dc/elements/1.1/"/>
  </ds:schemaRefs>
</ds:datastoreItem>
</file>

<file path=customXml/itemProps3.xml><?xml version="1.0" encoding="utf-8"?>
<ds:datastoreItem xmlns:ds="http://schemas.openxmlformats.org/officeDocument/2006/customXml" ds:itemID="{25ECA9E6-7E87-49C3-A7FA-FA3EEBEB216A}">
  <ds:schemaRefs>
    <ds:schemaRef ds:uri="http://schemas.microsoft.com/sharepoint/v3/contenttype/forms"/>
  </ds:schemaRefs>
</ds:datastoreItem>
</file>

<file path=customXml/itemProps4.xml><?xml version="1.0" encoding="utf-8"?>
<ds:datastoreItem xmlns:ds="http://schemas.openxmlformats.org/officeDocument/2006/customXml" ds:itemID="{0D19EBA8-5A55-4C0A-AC2E-B6E7647291D4}"/>
</file>

<file path=docProps/app.xml><?xml version="1.0" encoding="utf-8"?>
<Properties xmlns="http://schemas.openxmlformats.org/officeDocument/2006/extended-properties" xmlns:vt="http://schemas.openxmlformats.org/officeDocument/2006/docPropsVTypes">
  <Template>Normal</Template>
  <TotalTime>4</TotalTime>
  <Pages>2</Pages>
  <Words>491</Words>
  <Characters>2805</Characters>
  <Application>Microsoft Office Word</Application>
  <DocSecurity>0</DocSecurity>
  <Lines>23</Lines>
  <Paragraphs>6</Paragraphs>
  <ScaleCrop>false</ScaleCrop>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 S Gupta</dc:creator>
  <cp:keywords/>
  <dc:description/>
  <cp:lastModifiedBy>Anjaly T A</cp:lastModifiedBy>
  <cp:revision>19</cp:revision>
  <cp:lastPrinted>2023-05-01T10:04:00Z</cp:lastPrinted>
  <dcterms:created xsi:type="dcterms:W3CDTF">2021-01-13T05:07:00Z</dcterms:created>
  <dcterms:modified xsi:type="dcterms:W3CDTF">2023-05-01T10:05:00Z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0x010100EA3D26FCA2CC604899380A692F143A02</vt:lpwstr>
  </property>
  <property fmtid="{D5CDD505-2E9C-101B-9397-08002B2CF9AE}" pid="3" name="Order">
    <vt:r8>1205500</vt:r8>
  </property>
  <property fmtid="{D5CDD505-2E9C-101B-9397-08002B2CF9AE}" pid="4" name="ComplianceAssetId">
    <vt:lpwstr/>
  </property>
  <property fmtid="{D5CDD505-2E9C-101B-9397-08002B2CF9AE}" pid="5" name="xd_Prog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y fmtid="{D5CDD505-2E9C-101B-9397-08002B2CF9AE}" pid="10" name="MediaServiceImageTags">
    <vt:lpwstr/>
  </property>
</Properties>
</file>