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8ACE" w14:textId="5B62FB75" w:rsidR="0065614E" w:rsidRDefault="0065614E" w:rsidP="471C3E90">
      <w:pPr>
        <w:jc w:val="center"/>
        <w:rPr>
          <w:lang w:val="en-US"/>
        </w:rPr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  <w:tblPrChange w:id="0" w:author="Dushyant S Gupta" w:date="2021-01-13T08:09:00Z">
          <w:tblPr>
            <w:tblStyle w:val="TableGrid"/>
            <w:tblW w:w="0" w:type="nil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508"/>
        <w:gridCol w:w="4508"/>
        <w:tblGridChange w:id="1">
          <w:tblGrid>
            <w:gridCol w:w="360"/>
            <w:gridCol w:w="360"/>
          </w:tblGrid>
        </w:tblGridChange>
      </w:tblGrid>
      <w:tr w:rsidR="4C42B0D5" w14:paraId="7708488D" w14:textId="77777777" w:rsidTr="471C3E90">
        <w:trPr>
          <w:trHeight w:val="49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2" w:author="Dushyant S Gupta" w:date="2021-01-13T08:09:00Z">
              <w:tcPr>
                <w:tcW w:w="4508" w:type="dxa"/>
              </w:tcPr>
            </w:tcPrChange>
          </w:tcPr>
          <w:p w14:paraId="156061D4" w14:textId="68DE9CD9" w:rsidR="4C42B0D5" w:rsidRDefault="4C42B0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pPrChange w:id="3" w:author="Dushyant S Gupta" w:date="2021-01-13T08:09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 xml:space="preserve"> Document Name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4" w:author="Dushyant S Gupta" w:date="2021-01-13T08:09:00Z">
              <w:tcPr>
                <w:tcW w:w="4508" w:type="dxa"/>
              </w:tcPr>
            </w:tcPrChange>
          </w:tcPr>
          <w:p w14:paraId="7722D4F8" w14:textId="4D68AC3A" w:rsidR="0DDBA0EB" w:rsidRDefault="0DDBA0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pPrChange w:id="5" w:author="Dushyant S Gupta" w:date="2021-01-13T08:09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Access Management Policy</w:t>
            </w:r>
          </w:p>
        </w:tc>
      </w:tr>
      <w:tr w:rsidR="4C42B0D5" w14:paraId="0FE1EEAA" w14:textId="77777777" w:rsidTr="471C3E90">
        <w:trPr>
          <w:trHeight w:val="46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6" w:author="Dushyant S Gupta" w:date="2021-01-13T08:09:00Z">
              <w:tcPr>
                <w:tcW w:w="4508" w:type="dxa"/>
              </w:tcPr>
            </w:tcPrChange>
          </w:tcPr>
          <w:p w14:paraId="05C479AE" w14:textId="72F7FEAD" w:rsidR="4C42B0D5" w:rsidRDefault="4C42B0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pPrChange w:id="7" w:author="Dushyant S Gupta" w:date="2021-01-13T08:09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Version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8" w:author="Dushyant S Gupta" w:date="2021-01-13T08:09:00Z">
              <w:tcPr>
                <w:tcW w:w="4508" w:type="dxa"/>
              </w:tcPr>
            </w:tcPrChange>
          </w:tcPr>
          <w:p w14:paraId="7C8FB27E" w14:textId="373CA455" w:rsidR="4C42B0D5" w:rsidRDefault="4C42B0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pPrChange w:id="9" w:author="Dushyant S Gupta" w:date="2021-01-13T08:09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0.</w:t>
            </w:r>
            <w:ins w:id="10" w:author="Anjaly T A" w:date="2022-04-15T09:31:00Z">
              <w:r w:rsidRPr="471C3E90">
                <w:rPr>
                  <w:rFonts w:ascii="Times New Roman" w:eastAsia="Times New Roman" w:hAnsi="Times New Roman" w:cs="Times New Roman"/>
                  <w:b/>
                  <w:bCs/>
                  <w:color w:val="333332"/>
                  <w:szCs w:val="22"/>
                  <w:lang w:val="en-US"/>
                </w:rPr>
                <w:t>3</w:t>
              </w:r>
            </w:ins>
          </w:p>
        </w:tc>
      </w:tr>
      <w:tr w:rsidR="4C42B0D5" w14:paraId="5E53424D" w14:textId="77777777" w:rsidTr="471C3E90">
        <w:trPr>
          <w:trHeight w:val="49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11" w:author="Dushyant S Gupta" w:date="2021-01-13T08:09:00Z">
              <w:tcPr>
                <w:tcW w:w="4508" w:type="dxa"/>
              </w:tcPr>
            </w:tcPrChange>
          </w:tcPr>
          <w:p w14:paraId="2D158D4F" w14:textId="2464D3A2" w:rsidR="4C42B0D5" w:rsidRDefault="3AD7FE5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Cs w:val="22"/>
                <w:lang w:val="en-US"/>
              </w:rPr>
              <w:pPrChange w:id="12" w:author="Anjaly T A" w:date="2022-08-23T07:31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Last Updated by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13" w:author="Dushyant S Gupta" w:date="2021-01-13T08:09:00Z">
              <w:tcPr>
                <w:tcW w:w="4508" w:type="dxa"/>
              </w:tcPr>
            </w:tcPrChange>
          </w:tcPr>
          <w:p w14:paraId="5B596B33" w14:textId="55C703AB" w:rsidR="4C42B0D5" w:rsidRDefault="3E8A1CA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Cs w:val="22"/>
                <w:lang w:val="en-US"/>
              </w:rPr>
              <w:pPrChange w:id="14" w:author="Anjaly T A" w:date="2022-08-23T07:31:00Z">
                <w:pPr/>
              </w:pPrChange>
            </w:pPr>
            <w:proofErr w:type="spellStart"/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Anjaly</w:t>
            </w:r>
            <w:proofErr w:type="spellEnd"/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 xml:space="preserve"> T A</w:t>
            </w:r>
          </w:p>
        </w:tc>
      </w:tr>
      <w:tr w:rsidR="4C42B0D5" w14:paraId="16AC078F" w14:textId="77777777" w:rsidTr="471C3E90">
        <w:trPr>
          <w:trHeight w:val="46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15" w:author="Dushyant S Gupta" w:date="2021-01-13T08:09:00Z">
              <w:tcPr>
                <w:tcW w:w="4508" w:type="dxa"/>
              </w:tcPr>
            </w:tcPrChange>
          </w:tcPr>
          <w:p w14:paraId="3604FCC1" w14:textId="18BB3C69" w:rsidR="4C42B0D5" w:rsidRDefault="0AE607E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Cs w:val="22"/>
                <w:lang w:val="en-US"/>
              </w:rPr>
              <w:pPrChange w:id="16" w:author="Anjaly T A" w:date="2022-08-23T07:30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Approved by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17" w:author="Dushyant S Gupta" w:date="2021-01-13T08:09:00Z">
              <w:tcPr>
                <w:tcW w:w="4508" w:type="dxa"/>
              </w:tcPr>
            </w:tcPrChange>
          </w:tcPr>
          <w:p w14:paraId="1DEAF057" w14:textId="5DEFC2AC" w:rsidR="4C42B0D5" w:rsidRDefault="484430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pPrChange w:id="18" w:author="Dushyant S Gupta" w:date="2021-01-13T08:09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Inderjit Sigh Bedi</w:t>
            </w:r>
            <w:del w:id="19" w:author="Anjaly T A" w:date="2022-08-23T07:30:00Z">
              <w:r w:rsidR="4C42B0D5" w:rsidRPr="471C3E90" w:rsidDel="4C42B0D5">
                <w:rPr>
                  <w:rFonts w:ascii="Times New Roman" w:eastAsia="Times New Roman" w:hAnsi="Times New Roman" w:cs="Times New Roman"/>
                  <w:b/>
                  <w:bCs/>
                  <w:color w:val="333332"/>
                  <w:szCs w:val="22"/>
                  <w:lang w:val="en-US"/>
                </w:rPr>
                <w:delText xml:space="preserve"> </w:delText>
              </w:r>
            </w:del>
          </w:p>
        </w:tc>
      </w:tr>
      <w:tr w:rsidR="4C42B0D5" w14:paraId="1BE2B4A7" w14:textId="77777777" w:rsidTr="471C3E90">
        <w:trPr>
          <w:trHeight w:val="46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20" w:author="Dushyant S Gupta" w:date="2021-01-13T08:09:00Z">
              <w:tcPr>
                <w:tcW w:w="4508" w:type="dxa"/>
              </w:tcPr>
            </w:tcPrChange>
          </w:tcPr>
          <w:p w14:paraId="3ED5E70E" w14:textId="0F6D1161" w:rsidR="4C42B0D5" w:rsidRDefault="4C42B0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pPrChange w:id="21" w:author="Dushyant S Gupta" w:date="2021-01-13T08:09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Released on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PrChange w:id="22" w:author="Dushyant S Gupta" w:date="2021-01-13T08:09:00Z">
              <w:tcPr>
                <w:tcW w:w="4508" w:type="dxa"/>
              </w:tcPr>
            </w:tcPrChange>
          </w:tcPr>
          <w:p w14:paraId="1D4A5D02" w14:textId="4141471C" w:rsidR="4C42B0D5" w:rsidRDefault="7F7DFE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pPrChange w:id="23" w:author="Dushyant S Gupta" w:date="2021-01-13T08:09:00Z">
                <w:pPr/>
              </w:pPrChange>
            </w:pPr>
            <w:r w:rsidRPr="471C3E90">
              <w:rPr>
                <w:rFonts w:ascii="Times New Roman" w:eastAsia="Times New Roman" w:hAnsi="Times New Roman" w:cs="Times New Roman"/>
                <w:b/>
                <w:bCs/>
                <w:color w:val="333332"/>
                <w:szCs w:val="22"/>
                <w:lang w:val="en-US"/>
              </w:rPr>
              <w:t>23-08-2022</w:t>
            </w:r>
          </w:p>
        </w:tc>
      </w:tr>
    </w:tbl>
    <w:p w14:paraId="6A89B4A4" w14:textId="58EE31CA" w:rsidR="0065614E" w:rsidRDefault="0065614E" w:rsidP="4C42B0D5">
      <w:pPr>
        <w:jc w:val="center"/>
        <w:rPr>
          <w:del w:id="24" w:author="Dushyant S Gupta" w:date="2021-01-13T08:09:00Z"/>
        </w:rPr>
      </w:pPr>
    </w:p>
    <w:p w14:paraId="6E5AC981" w14:textId="0C40640D" w:rsidR="0065614E" w:rsidRDefault="0065614E" w:rsidP="0065614E">
      <w:pPr>
        <w:jc w:val="center"/>
        <w:rPr>
          <w:lang w:val="en-US"/>
        </w:rPr>
      </w:pPr>
    </w:p>
    <w:p w14:paraId="1D4B04FE" w14:textId="620B3593" w:rsidR="0065614E" w:rsidRDefault="0065614E" w:rsidP="0065614E">
      <w:pPr>
        <w:jc w:val="center"/>
        <w:rPr>
          <w:lang w:val="en-US"/>
        </w:rPr>
      </w:pPr>
    </w:p>
    <w:p w14:paraId="6313362C" w14:textId="731213CB" w:rsidR="0065614E" w:rsidRDefault="0065614E" w:rsidP="0065614E">
      <w:pPr>
        <w:jc w:val="center"/>
        <w:rPr>
          <w:lang w:val="en-US"/>
        </w:rPr>
      </w:pPr>
    </w:p>
    <w:p w14:paraId="178E3C79" w14:textId="46B2ACD2" w:rsidR="0065614E" w:rsidRDefault="0065614E" w:rsidP="0065614E">
      <w:pPr>
        <w:jc w:val="center"/>
        <w:rPr>
          <w:lang w:val="en-US"/>
        </w:rPr>
      </w:pPr>
    </w:p>
    <w:p w14:paraId="4F9CDD57" w14:textId="4FE41F68" w:rsidR="0065614E" w:rsidRDefault="0065614E" w:rsidP="0065614E">
      <w:pPr>
        <w:jc w:val="center"/>
        <w:rPr>
          <w:lang w:val="en-US"/>
        </w:rPr>
      </w:pPr>
    </w:p>
    <w:p w14:paraId="7D95B996" w14:textId="73FDA367" w:rsidR="0065614E" w:rsidRDefault="0065614E" w:rsidP="0065614E">
      <w:pPr>
        <w:jc w:val="center"/>
        <w:rPr>
          <w:lang w:val="en-US"/>
        </w:rPr>
      </w:pPr>
    </w:p>
    <w:p w14:paraId="6472A69E" w14:textId="1D6EF383" w:rsidR="0065614E" w:rsidRDefault="0065614E" w:rsidP="0065614E">
      <w:pPr>
        <w:jc w:val="center"/>
        <w:rPr>
          <w:lang w:val="en-US"/>
        </w:rPr>
      </w:pPr>
    </w:p>
    <w:p w14:paraId="4480A296" w14:textId="15EA1E99" w:rsidR="0065614E" w:rsidRDefault="0065614E" w:rsidP="0065614E">
      <w:pPr>
        <w:jc w:val="center"/>
        <w:rPr>
          <w:lang w:val="en-US"/>
        </w:rPr>
      </w:pPr>
    </w:p>
    <w:p w14:paraId="51A49FB5" w14:textId="338FD193" w:rsidR="0065614E" w:rsidRDefault="0065614E" w:rsidP="0065614E">
      <w:pPr>
        <w:jc w:val="center"/>
        <w:rPr>
          <w:lang w:val="en-US"/>
        </w:rPr>
      </w:pPr>
    </w:p>
    <w:p w14:paraId="2F67C0AE" w14:textId="3A57A99B" w:rsidR="0065614E" w:rsidRDefault="0065614E" w:rsidP="0065614E">
      <w:pPr>
        <w:jc w:val="center"/>
        <w:rPr>
          <w:lang w:val="en-US"/>
        </w:rPr>
      </w:pPr>
    </w:p>
    <w:p w14:paraId="50126358" w14:textId="6C79FE1C" w:rsidR="0065614E" w:rsidRDefault="0065614E" w:rsidP="0065614E">
      <w:pPr>
        <w:jc w:val="center"/>
        <w:rPr>
          <w:lang w:val="en-US"/>
        </w:rPr>
      </w:pPr>
    </w:p>
    <w:p w14:paraId="1F165B87" w14:textId="37C21E7D" w:rsidR="0065614E" w:rsidRDefault="0065614E" w:rsidP="0065614E">
      <w:pPr>
        <w:jc w:val="center"/>
        <w:rPr>
          <w:lang w:val="en-US"/>
        </w:rPr>
      </w:pPr>
    </w:p>
    <w:p w14:paraId="2D187016" w14:textId="1D90CB32" w:rsidR="0065614E" w:rsidRDefault="0065614E" w:rsidP="0065614E">
      <w:pPr>
        <w:jc w:val="center"/>
        <w:rPr>
          <w:lang w:val="en-US"/>
        </w:rPr>
      </w:pPr>
    </w:p>
    <w:p w14:paraId="56CFF06A" w14:textId="0246F5A4" w:rsidR="0065614E" w:rsidRDefault="0065614E" w:rsidP="0065614E">
      <w:pPr>
        <w:jc w:val="center"/>
        <w:rPr>
          <w:lang w:val="en-US"/>
        </w:rPr>
      </w:pPr>
    </w:p>
    <w:p w14:paraId="774A53F7" w14:textId="79841E32" w:rsidR="0065614E" w:rsidRDefault="0065614E" w:rsidP="0065614E">
      <w:pPr>
        <w:jc w:val="center"/>
        <w:rPr>
          <w:lang w:val="en-US"/>
        </w:rPr>
      </w:pPr>
    </w:p>
    <w:p w14:paraId="5C87517C" w14:textId="4E4DDC7C" w:rsidR="0065614E" w:rsidRDefault="0065614E" w:rsidP="0065614E">
      <w:pPr>
        <w:jc w:val="center"/>
        <w:rPr>
          <w:lang w:val="en-US"/>
        </w:rPr>
      </w:pPr>
    </w:p>
    <w:p w14:paraId="1C10641B" w14:textId="3BDD183B" w:rsidR="0065614E" w:rsidRDefault="0065614E" w:rsidP="0065614E">
      <w:pPr>
        <w:jc w:val="center"/>
        <w:rPr>
          <w:lang w:val="en-US"/>
        </w:rPr>
      </w:pPr>
    </w:p>
    <w:p w14:paraId="2BF760A8" w14:textId="4C43E2F9" w:rsidR="0065614E" w:rsidRDefault="0065614E" w:rsidP="0065614E">
      <w:pPr>
        <w:jc w:val="center"/>
        <w:rPr>
          <w:lang w:val="en-US"/>
        </w:rPr>
      </w:pPr>
    </w:p>
    <w:p w14:paraId="63675168" w14:textId="0DAAF2A7" w:rsidR="0065614E" w:rsidRDefault="0065614E" w:rsidP="0065614E">
      <w:pPr>
        <w:jc w:val="center"/>
        <w:rPr>
          <w:lang w:val="en-US"/>
        </w:rPr>
      </w:pPr>
    </w:p>
    <w:p w14:paraId="722BAB69" w14:textId="105BC492" w:rsidR="0065614E" w:rsidRDefault="0065614E" w:rsidP="0065614E">
      <w:pPr>
        <w:jc w:val="center"/>
        <w:rPr>
          <w:lang w:val="en-US"/>
        </w:rPr>
      </w:pPr>
    </w:p>
    <w:p w14:paraId="2B90DE65" w14:textId="6FB09BDC" w:rsidR="0065614E" w:rsidRDefault="0065614E" w:rsidP="0065614E">
      <w:pPr>
        <w:jc w:val="center"/>
        <w:rPr>
          <w:lang w:val="en-US"/>
        </w:rPr>
      </w:pPr>
    </w:p>
    <w:p w14:paraId="65583896" w14:textId="047FC177" w:rsidR="0065614E" w:rsidRDefault="0065614E" w:rsidP="0065614E">
      <w:pPr>
        <w:jc w:val="center"/>
        <w:rPr>
          <w:lang w:val="en-US"/>
        </w:rPr>
      </w:pPr>
    </w:p>
    <w:p w14:paraId="342DA615" w14:textId="564941C7" w:rsidR="0065614E" w:rsidRDefault="0065614E" w:rsidP="0065614E">
      <w:pPr>
        <w:jc w:val="center"/>
        <w:rPr>
          <w:lang w:val="en-US"/>
        </w:rPr>
      </w:pPr>
    </w:p>
    <w:p w14:paraId="536D5A71" w14:textId="25337127" w:rsidR="0065614E" w:rsidRDefault="0065614E" w:rsidP="0065614E">
      <w:pPr>
        <w:jc w:val="center"/>
        <w:rPr>
          <w:lang w:val="en-US"/>
        </w:rPr>
      </w:pPr>
    </w:p>
    <w:p w14:paraId="41889F50" w14:textId="3154981B" w:rsidR="0065614E" w:rsidRDefault="0065614E" w:rsidP="0065614E">
      <w:pPr>
        <w:jc w:val="center"/>
        <w:rPr>
          <w:lang w:val="en-US"/>
        </w:rPr>
      </w:pPr>
    </w:p>
    <w:p w14:paraId="155C07B2" w14:textId="06A000DF" w:rsidR="0065614E" w:rsidRDefault="0065614E" w:rsidP="0065614E">
      <w:pPr>
        <w:jc w:val="center"/>
        <w:rPr>
          <w:lang w:val="en-US"/>
        </w:rPr>
      </w:pPr>
    </w:p>
    <w:p w14:paraId="221FCE1C" w14:textId="3932BC19" w:rsidR="0065614E" w:rsidRDefault="0065614E" w:rsidP="0065614E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hi-IN"/>
        </w:rPr>
        <w:id w:val="-838934813"/>
        <w:docPartObj>
          <w:docPartGallery w:val="Table of Contents"/>
          <w:docPartUnique/>
        </w:docPartObj>
      </w:sdtPr>
      <w:sdtEndPr>
        <w:rPr>
          <w:b/>
          <w:bCs/>
          <w:noProof/>
          <w:szCs w:val="20"/>
        </w:rPr>
      </w:sdtEndPr>
      <w:sdtContent>
        <w:p w14:paraId="37002D74" w14:textId="77777777" w:rsidR="0065614E" w:rsidRDefault="0065614E" w:rsidP="0065614E">
          <w:pPr>
            <w:pStyle w:val="TOCHeading"/>
          </w:pPr>
          <w:r>
            <w:t>Contents</w:t>
          </w:r>
        </w:p>
        <w:p w14:paraId="1CDC98CE" w14:textId="77777777" w:rsidR="0065614E" w:rsidRDefault="0065614E" w:rsidP="0065614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6856" w:history="1">
            <w:r w:rsidRPr="005D1250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5D125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CC42" w14:textId="77777777" w:rsidR="0065614E" w:rsidRDefault="00BA68BB" w:rsidP="0065614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496857" w:history="1">
            <w:r w:rsidR="0065614E" w:rsidRPr="005D1250">
              <w:rPr>
                <w:rStyle w:val="Hyperlink"/>
                <w:noProof/>
              </w:rPr>
              <w:t>2</w:t>
            </w:r>
            <w:r w:rsidR="0065614E">
              <w:rPr>
                <w:rFonts w:cstheme="minorBidi"/>
                <w:noProof/>
                <w:lang w:val="en-IN" w:eastAsia="en-IN"/>
              </w:rPr>
              <w:tab/>
            </w:r>
            <w:r w:rsidR="0065614E" w:rsidRPr="005D1250">
              <w:rPr>
                <w:rStyle w:val="Hyperlink"/>
                <w:noProof/>
              </w:rPr>
              <w:t>Objective</w:t>
            </w:r>
            <w:r w:rsidR="0065614E">
              <w:rPr>
                <w:noProof/>
                <w:webHidden/>
              </w:rPr>
              <w:tab/>
            </w:r>
            <w:r w:rsidR="0065614E">
              <w:rPr>
                <w:noProof/>
                <w:webHidden/>
              </w:rPr>
              <w:fldChar w:fldCharType="begin"/>
            </w:r>
            <w:r w:rsidR="0065614E">
              <w:rPr>
                <w:noProof/>
                <w:webHidden/>
              </w:rPr>
              <w:instrText xml:space="preserve"> PAGEREF _Toc53496857 \h </w:instrText>
            </w:r>
            <w:r w:rsidR="0065614E">
              <w:rPr>
                <w:noProof/>
                <w:webHidden/>
              </w:rPr>
            </w:r>
            <w:r w:rsidR="0065614E">
              <w:rPr>
                <w:noProof/>
                <w:webHidden/>
              </w:rPr>
              <w:fldChar w:fldCharType="separate"/>
            </w:r>
            <w:r w:rsidR="0065614E">
              <w:rPr>
                <w:noProof/>
                <w:webHidden/>
              </w:rPr>
              <w:t>2</w:t>
            </w:r>
            <w:r w:rsidR="0065614E">
              <w:rPr>
                <w:noProof/>
                <w:webHidden/>
              </w:rPr>
              <w:fldChar w:fldCharType="end"/>
            </w:r>
          </w:hyperlink>
        </w:p>
        <w:p w14:paraId="5F4EED5F" w14:textId="77777777" w:rsidR="0065614E" w:rsidRDefault="00BA68BB" w:rsidP="0065614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496858" w:history="1">
            <w:r w:rsidR="0065614E" w:rsidRPr="005D1250">
              <w:rPr>
                <w:rStyle w:val="Hyperlink"/>
                <w:noProof/>
              </w:rPr>
              <w:t>3</w:t>
            </w:r>
            <w:r w:rsidR="0065614E">
              <w:rPr>
                <w:rFonts w:cstheme="minorBidi"/>
                <w:noProof/>
                <w:lang w:val="en-IN" w:eastAsia="en-IN"/>
              </w:rPr>
              <w:tab/>
            </w:r>
            <w:r w:rsidR="0065614E" w:rsidRPr="005D1250">
              <w:rPr>
                <w:rStyle w:val="Hyperlink"/>
                <w:noProof/>
              </w:rPr>
              <w:t>Scope</w:t>
            </w:r>
            <w:r w:rsidR="0065614E">
              <w:rPr>
                <w:noProof/>
                <w:webHidden/>
              </w:rPr>
              <w:tab/>
            </w:r>
            <w:r w:rsidR="0065614E">
              <w:rPr>
                <w:noProof/>
                <w:webHidden/>
              </w:rPr>
              <w:fldChar w:fldCharType="begin"/>
            </w:r>
            <w:r w:rsidR="0065614E">
              <w:rPr>
                <w:noProof/>
                <w:webHidden/>
              </w:rPr>
              <w:instrText xml:space="preserve"> PAGEREF _Toc53496858 \h </w:instrText>
            </w:r>
            <w:r w:rsidR="0065614E">
              <w:rPr>
                <w:noProof/>
                <w:webHidden/>
              </w:rPr>
            </w:r>
            <w:r w:rsidR="0065614E">
              <w:rPr>
                <w:noProof/>
                <w:webHidden/>
              </w:rPr>
              <w:fldChar w:fldCharType="separate"/>
            </w:r>
            <w:r w:rsidR="0065614E">
              <w:rPr>
                <w:noProof/>
                <w:webHidden/>
              </w:rPr>
              <w:t>2</w:t>
            </w:r>
            <w:r w:rsidR="0065614E">
              <w:rPr>
                <w:noProof/>
                <w:webHidden/>
              </w:rPr>
              <w:fldChar w:fldCharType="end"/>
            </w:r>
          </w:hyperlink>
        </w:p>
        <w:p w14:paraId="71F536D7" w14:textId="77777777" w:rsidR="0065614E" w:rsidRDefault="00BA68BB" w:rsidP="0065614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496859" w:history="1">
            <w:r w:rsidR="0065614E" w:rsidRPr="005D1250">
              <w:rPr>
                <w:rStyle w:val="Hyperlink"/>
                <w:noProof/>
              </w:rPr>
              <w:t>4</w:t>
            </w:r>
            <w:r w:rsidR="0065614E">
              <w:rPr>
                <w:rFonts w:cstheme="minorBidi"/>
                <w:noProof/>
                <w:lang w:val="en-IN" w:eastAsia="en-IN"/>
              </w:rPr>
              <w:tab/>
            </w:r>
            <w:r w:rsidR="0065614E" w:rsidRPr="005D1250">
              <w:rPr>
                <w:rStyle w:val="Hyperlink"/>
                <w:noProof/>
              </w:rPr>
              <w:t>Reference</w:t>
            </w:r>
            <w:r w:rsidR="0065614E">
              <w:rPr>
                <w:noProof/>
                <w:webHidden/>
              </w:rPr>
              <w:tab/>
            </w:r>
            <w:r w:rsidR="0065614E">
              <w:rPr>
                <w:noProof/>
                <w:webHidden/>
              </w:rPr>
              <w:fldChar w:fldCharType="begin"/>
            </w:r>
            <w:r w:rsidR="0065614E">
              <w:rPr>
                <w:noProof/>
                <w:webHidden/>
              </w:rPr>
              <w:instrText xml:space="preserve"> PAGEREF _Toc53496859 \h </w:instrText>
            </w:r>
            <w:r w:rsidR="0065614E">
              <w:rPr>
                <w:noProof/>
                <w:webHidden/>
              </w:rPr>
            </w:r>
            <w:r w:rsidR="0065614E">
              <w:rPr>
                <w:noProof/>
                <w:webHidden/>
              </w:rPr>
              <w:fldChar w:fldCharType="separate"/>
            </w:r>
            <w:r w:rsidR="0065614E">
              <w:rPr>
                <w:noProof/>
                <w:webHidden/>
              </w:rPr>
              <w:t>2</w:t>
            </w:r>
            <w:r w:rsidR="0065614E">
              <w:rPr>
                <w:noProof/>
                <w:webHidden/>
              </w:rPr>
              <w:fldChar w:fldCharType="end"/>
            </w:r>
          </w:hyperlink>
        </w:p>
        <w:p w14:paraId="6745D46F" w14:textId="77777777" w:rsidR="0065614E" w:rsidRDefault="00BA68BB" w:rsidP="0065614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496860" w:history="1">
            <w:r w:rsidR="0065614E" w:rsidRPr="005D1250">
              <w:rPr>
                <w:rStyle w:val="Hyperlink"/>
                <w:noProof/>
              </w:rPr>
              <w:t>5</w:t>
            </w:r>
            <w:r w:rsidR="0065614E">
              <w:rPr>
                <w:rFonts w:cstheme="minorBidi"/>
                <w:noProof/>
                <w:lang w:val="en-IN" w:eastAsia="en-IN"/>
              </w:rPr>
              <w:tab/>
            </w:r>
            <w:r w:rsidR="0065614E" w:rsidRPr="005D1250">
              <w:rPr>
                <w:rStyle w:val="Hyperlink"/>
                <w:noProof/>
              </w:rPr>
              <w:t>Enforcement</w:t>
            </w:r>
            <w:r w:rsidR="0065614E">
              <w:rPr>
                <w:noProof/>
                <w:webHidden/>
              </w:rPr>
              <w:tab/>
            </w:r>
            <w:r w:rsidR="0065614E">
              <w:rPr>
                <w:noProof/>
                <w:webHidden/>
              </w:rPr>
              <w:fldChar w:fldCharType="begin"/>
            </w:r>
            <w:r w:rsidR="0065614E">
              <w:rPr>
                <w:noProof/>
                <w:webHidden/>
              </w:rPr>
              <w:instrText xml:space="preserve"> PAGEREF _Toc53496860 \h </w:instrText>
            </w:r>
            <w:r w:rsidR="0065614E">
              <w:rPr>
                <w:noProof/>
                <w:webHidden/>
              </w:rPr>
            </w:r>
            <w:r w:rsidR="0065614E">
              <w:rPr>
                <w:noProof/>
                <w:webHidden/>
              </w:rPr>
              <w:fldChar w:fldCharType="separate"/>
            </w:r>
            <w:r w:rsidR="0065614E">
              <w:rPr>
                <w:noProof/>
                <w:webHidden/>
              </w:rPr>
              <w:t>2</w:t>
            </w:r>
            <w:r w:rsidR="0065614E">
              <w:rPr>
                <w:noProof/>
                <w:webHidden/>
              </w:rPr>
              <w:fldChar w:fldCharType="end"/>
            </w:r>
          </w:hyperlink>
        </w:p>
        <w:p w14:paraId="4B2E2201" w14:textId="77777777" w:rsidR="0065614E" w:rsidRDefault="0065614E" w:rsidP="0065614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66E033" w14:textId="7E24922E" w:rsidR="0065614E" w:rsidRDefault="0065614E" w:rsidP="0065614E">
      <w:pPr>
        <w:jc w:val="center"/>
        <w:rPr>
          <w:lang w:val="en-US"/>
        </w:rPr>
      </w:pPr>
    </w:p>
    <w:p w14:paraId="5C08D9C8" w14:textId="5A97BD39" w:rsidR="0065614E" w:rsidRDefault="0065614E" w:rsidP="0065614E">
      <w:pPr>
        <w:jc w:val="center"/>
        <w:rPr>
          <w:lang w:val="en-US"/>
        </w:rPr>
      </w:pPr>
    </w:p>
    <w:p w14:paraId="0A431F4F" w14:textId="4C14C6E1" w:rsidR="0065614E" w:rsidRDefault="0065614E" w:rsidP="0065614E">
      <w:pPr>
        <w:jc w:val="center"/>
        <w:rPr>
          <w:lang w:val="en-US"/>
        </w:rPr>
      </w:pPr>
    </w:p>
    <w:p w14:paraId="541E93E2" w14:textId="341C1F64" w:rsidR="0065614E" w:rsidRDefault="0065614E" w:rsidP="0065614E">
      <w:pPr>
        <w:jc w:val="center"/>
        <w:rPr>
          <w:lang w:val="en-US"/>
        </w:rPr>
      </w:pPr>
    </w:p>
    <w:p w14:paraId="35ED1473" w14:textId="63364070" w:rsidR="0065614E" w:rsidRDefault="0065614E" w:rsidP="0065614E">
      <w:pPr>
        <w:jc w:val="center"/>
        <w:rPr>
          <w:lang w:val="en-US"/>
        </w:rPr>
      </w:pPr>
    </w:p>
    <w:p w14:paraId="3352FF86" w14:textId="122194AB" w:rsidR="0065614E" w:rsidRDefault="0065614E" w:rsidP="0065614E">
      <w:pPr>
        <w:jc w:val="center"/>
        <w:rPr>
          <w:lang w:val="en-US"/>
        </w:rPr>
      </w:pPr>
    </w:p>
    <w:p w14:paraId="2D51278F" w14:textId="1D675EB6" w:rsidR="0065614E" w:rsidRDefault="0065614E" w:rsidP="0065614E">
      <w:pPr>
        <w:jc w:val="center"/>
        <w:rPr>
          <w:lang w:val="en-US"/>
        </w:rPr>
      </w:pPr>
    </w:p>
    <w:p w14:paraId="21A923B7" w14:textId="70CBF4C6" w:rsidR="0065614E" w:rsidRDefault="0065614E" w:rsidP="0065614E">
      <w:pPr>
        <w:jc w:val="center"/>
        <w:rPr>
          <w:lang w:val="en-US"/>
        </w:rPr>
      </w:pPr>
    </w:p>
    <w:p w14:paraId="5B7A5334" w14:textId="7ED6D4B8" w:rsidR="0065614E" w:rsidRDefault="0065614E" w:rsidP="0065614E">
      <w:pPr>
        <w:jc w:val="center"/>
        <w:rPr>
          <w:lang w:val="en-US"/>
        </w:rPr>
      </w:pPr>
    </w:p>
    <w:p w14:paraId="12AB8717" w14:textId="596A34BA" w:rsidR="0065614E" w:rsidRDefault="0065614E" w:rsidP="0065614E">
      <w:pPr>
        <w:jc w:val="center"/>
        <w:rPr>
          <w:lang w:val="en-US"/>
        </w:rPr>
      </w:pPr>
    </w:p>
    <w:p w14:paraId="5A75A653" w14:textId="6E7AA76D" w:rsidR="0065614E" w:rsidRDefault="0065614E" w:rsidP="0065614E">
      <w:pPr>
        <w:jc w:val="center"/>
        <w:rPr>
          <w:lang w:val="en-US"/>
        </w:rPr>
      </w:pPr>
    </w:p>
    <w:p w14:paraId="7275E24D" w14:textId="2F779EC8" w:rsidR="0065614E" w:rsidRDefault="0065614E" w:rsidP="0065614E">
      <w:pPr>
        <w:jc w:val="center"/>
        <w:rPr>
          <w:lang w:val="en-US"/>
        </w:rPr>
      </w:pPr>
    </w:p>
    <w:p w14:paraId="1B132D69" w14:textId="49C1C4F3" w:rsidR="0065614E" w:rsidRDefault="0065614E" w:rsidP="0065614E">
      <w:pPr>
        <w:jc w:val="center"/>
        <w:rPr>
          <w:lang w:val="en-US"/>
        </w:rPr>
      </w:pPr>
    </w:p>
    <w:p w14:paraId="29AD73C6" w14:textId="7E3F3011" w:rsidR="0065614E" w:rsidRDefault="0065614E" w:rsidP="0065614E">
      <w:pPr>
        <w:jc w:val="center"/>
        <w:rPr>
          <w:lang w:val="en-US"/>
        </w:rPr>
      </w:pPr>
    </w:p>
    <w:p w14:paraId="592404C5" w14:textId="55D7D880" w:rsidR="0065614E" w:rsidRDefault="0065614E" w:rsidP="0065614E">
      <w:pPr>
        <w:jc w:val="center"/>
        <w:rPr>
          <w:lang w:val="en-US"/>
        </w:rPr>
      </w:pPr>
    </w:p>
    <w:p w14:paraId="549985A8" w14:textId="20A97219" w:rsidR="0065614E" w:rsidRDefault="0065614E" w:rsidP="0065614E">
      <w:pPr>
        <w:jc w:val="center"/>
        <w:rPr>
          <w:lang w:val="en-US"/>
        </w:rPr>
      </w:pPr>
    </w:p>
    <w:p w14:paraId="1F8AEA6C" w14:textId="2F4FF3B2" w:rsidR="0065614E" w:rsidRDefault="0065614E" w:rsidP="0065614E">
      <w:pPr>
        <w:jc w:val="center"/>
        <w:rPr>
          <w:lang w:val="en-US"/>
        </w:rPr>
      </w:pPr>
    </w:p>
    <w:p w14:paraId="2944D1ED" w14:textId="503637E7" w:rsidR="0065614E" w:rsidRDefault="0065614E" w:rsidP="0065614E">
      <w:pPr>
        <w:jc w:val="center"/>
        <w:rPr>
          <w:lang w:val="en-US"/>
        </w:rPr>
      </w:pPr>
    </w:p>
    <w:p w14:paraId="4B0B8BB5" w14:textId="14FB8316" w:rsidR="0065614E" w:rsidRDefault="0065614E" w:rsidP="0065614E">
      <w:pPr>
        <w:jc w:val="center"/>
        <w:rPr>
          <w:lang w:val="en-US"/>
        </w:rPr>
      </w:pPr>
    </w:p>
    <w:p w14:paraId="0FE09ECA" w14:textId="37385CE9" w:rsidR="0065614E" w:rsidRDefault="0065614E" w:rsidP="0065614E">
      <w:pPr>
        <w:jc w:val="center"/>
        <w:rPr>
          <w:lang w:val="en-US"/>
        </w:rPr>
      </w:pPr>
    </w:p>
    <w:p w14:paraId="085132F6" w14:textId="2E1CB274" w:rsidR="0065614E" w:rsidRDefault="0065614E" w:rsidP="0065614E">
      <w:pPr>
        <w:jc w:val="center"/>
        <w:rPr>
          <w:lang w:val="en-US"/>
        </w:rPr>
      </w:pPr>
    </w:p>
    <w:p w14:paraId="1DF6D0A1" w14:textId="20AE64B7" w:rsidR="0065614E" w:rsidRDefault="0065614E" w:rsidP="0065614E">
      <w:pPr>
        <w:jc w:val="center"/>
        <w:rPr>
          <w:lang w:val="en-US"/>
        </w:rPr>
      </w:pPr>
    </w:p>
    <w:p w14:paraId="5D5A8B1C" w14:textId="759787B6" w:rsidR="0065614E" w:rsidRDefault="0065614E" w:rsidP="0065614E">
      <w:pPr>
        <w:jc w:val="center"/>
        <w:rPr>
          <w:lang w:val="en-US"/>
        </w:rPr>
      </w:pPr>
    </w:p>
    <w:p w14:paraId="513E4974" w14:textId="5D94B630" w:rsidR="0065614E" w:rsidRDefault="0065614E" w:rsidP="0065614E">
      <w:pPr>
        <w:jc w:val="center"/>
        <w:rPr>
          <w:lang w:val="en-US"/>
        </w:rPr>
      </w:pPr>
    </w:p>
    <w:p w14:paraId="2D1E417B" w14:textId="7CC2D0B0" w:rsidR="0065614E" w:rsidRDefault="0065614E" w:rsidP="0065614E">
      <w:pPr>
        <w:jc w:val="center"/>
        <w:rPr>
          <w:lang w:val="en-US"/>
        </w:rPr>
      </w:pPr>
    </w:p>
    <w:p w14:paraId="136DA765" w14:textId="77777777" w:rsidR="0065614E" w:rsidRDefault="0065614E" w:rsidP="0065614E">
      <w:pPr>
        <w:pStyle w:val="Heading1"/>
      </w:pPr>
      <w:bookmarkStart w:id="25" w:name="_Toc53496856"/>
      <w:r w:rsidRPr="00B80326">
        <w:rPr>
          <w:rStyle w:val="Heading1Char"/>
        </w:rPr>
        <w:t>Introduction</w:t>
      </w:r>
      <w:bookmarkEnd w:id="25"/>
      <w:r>
        <w:t xml:space="preserve">  </w:t>
      </w:r>
    </w:p>
    <w:p w14:paraId="70BB92C6" w14:textId="4A4D58FC" w:rsidR="0065614E" w:rsidRDefault="0065614E" w:rsidP="0065614E">
      <w:pPr>
        <w:jc w:val="both"/>
      </w:pPr>
      <w:r>
        <w:t xml:space="preserve">Access management is the process of identifying, tracking, </w:t>
      </w:r>
      <w:proofErr w:type="gramStart"/>
      <w:r>
        <w:t>controlling</w:t>
      </w:r>
      <w:proofErr w:type="gramEnd"/>
      <w:r>
        <w:t xml:space="preserve"> and managing authorized or specified users’ access to a system, application or functionality. In essence, it helps monitor and limit the number of users and their access to different systems and data in the company. There will be a specific hierarchy to the sys</w:t>
      </w:r>
      <w:r w:rsidR="00AA75FB">
        <w:t xml:space="preserve">tem where a few designations provide the permission to others to view/edit/initiate a process or document. </w:t>
      </w:r>
    </w:p>
    <w:p w14:paraId="3821EB04" w14:textId="77777777" w:rsidR="0065614E" w:rsidRDefault="0065614E" w:rsidP="5D9F7AC0">
      <w:pPr>
        <w:pStyle w:val="Heading1"/>
        <w:rPr>
          <w:rStyle w:val="Heading1Char"/>
          <w:b/>
          <w:bCs/>
        </w:rPr>
      </w:pPr>
      <w:bookmarkStart w:id="26" w:name="_Toc53496857"/>
      <w:r w:rsidRPr="438CF570" w:rsidDel="0065614E">
        <w:rPr>
          <w:rStyle w:val="Heading1Char"/>
          <w:b/>
          <w:bCs/>
          <w:rPrChange w:id="27" w:author="Dushyant S Gupta" w:date="2021-01-13T06:42:00Z">
            <w:rPr>
              <w:rStyle w:val="Heading1Char"/>
            </w:rPr>
          </w:rPrChange>
        </w:rPr>
        <w:t>Objective</w:t>
      </w:r>
      <w:del w:id="28" w:author="Anjaly T A" w:date="2021-07-28T11:34:00Z">
        <w:r w:rsidRPr="5D9F7AC0" w:rsidDel="0065614E">
          <w:rPr>
            <w:rStyle w:val="Heading1Char"/>
            <w:b/>
            <w:bCs/>
            <w:rPrChange w:id="29" w:author="Dushyant S Gupta" w:date="2021-01-13T06:42:00Z">
              <w:rPr>
                <w:rStyle w:val="Heading1Char"/>
              </w:rPr>
            </w:rPrChange>
          </w:rPr>
          <w:delText>Objective</w:delText>
        </w:r>
      </w:del>
      <w:bookmarkEnd w:id="26"/>
    </w:p>
    <w:p w14:paraId="0841D8F7" w14:textId="79B795DD" w:rsidR="0065614E" w:rsidRDefault="0065614E" w:rsidP="0065614E">
      <w:pPr>
        <w:jc w:val="both"/>
      </w:pPr>
      <w:r>
        <w:t>The purpose of this Policy is to prevent unauthorized access to</w:t>
      </w:r>
      <w:r w:rsidR="00AA75FB">
        <w:t xml:space="preserve"> different systems and functionalities. It will also</w:t>
      </w:r>
      <w:r>
        <w:t xml:space="preserve"> </w:t>
      </w:r>
      <w:r w:rsidR="00AA75FB">
        <w:t xml:space="preserve">delineate a hierarchy through which the users that seek access to a system must go through. The document will also carry the procedure they must follow </w:t>
      </w:r>
      <w:proofErr w:type="gramStart"/>
      <w:r w:rsidR="00AA75FB">
        <w:t>in order to</w:t>
      </w:r>
      <w:proofErr w:type="gramEnd"/>
      <w:r w:rsidR="00AA75FB">
        <w:t xml:space="preserve"> gain the right to access the system/functionality. The document also lists all the systems/functions/documents that fall under this purview and the ones that can be access by anyone in the company. </w:t>
      </w:r>
    </w:p>
    <w:p w14:paraId="612D2D68" w14:textId="77777777" w:rsidR="0065614E" w:rsidRDefault="0065614E" w:rsidP="0065614E">
      <w:pPr>
        <w:jc w:val="both"/>
      </w:pPr>
    </w:p>
    <w:p w14:paraId="1D33D908" w14:textId="77777777" w:rsidR="0065614E" w:rsidRPr="00B80326" w:rsidRDefault="0065614E" w:rsidP="0065614E">
      <w:pPr>
        <w:pStyle w:val="Heading1"/>
      </w:pPr>
      <w:bookmarkStart w:id="30" w:name="_Toc53496858"/>
      <w:del w:id="31" w:author="Inderjit Singh Bedi" w:date="2020-12-12T06:34:00Z">
        <w:r w:rsidDel="0065614E">
          <w:delText>3</w:delText>
        </w:r>
      </w:del>
      <w:r w:rsidRPr="00B80326">
        <w:t>Scope</w:t>
      </w:r>
      <w:bookmarkEnd w:id="30"/>
    </w:p>
    <w:p w14:paraId="2C3A84CA" w14:textId="77777777" w:rsidR="00AA75FB" w:rsidRDefault="0065614E" w:rsidP="00AA75FB">
      <w:pPr>
        <w:pStyle w:val="ListParagraph"/>
        <w:numPr>
          <w:ilvl w:val="0"/>
          <w:numId w:val="1"/>
        </w:numPr>
        <w:jc w:val="both"/>
      </w:pPr>
      <w:r>
        <w:t>The scope of this Policy includes all XTRACAP employees. Each employee is responsible for carrying out his or her responsibilities under this Policy.</w:t>
      </w:r>
    </w:p>
    <w:p w14:paraId="6919D11C" w14:textId="5AAD8FF7" w:rsidR="0065614E" w:rsidRDefault="00AA75FB" w:rsidP="00AA75FB">
      <w:pPr>
        <w:pStyle w:val="ListParagraph"/>
        <w:numPr>
          <w:ilvl w:val="0"/>
          <w:numId w:val="1"/>
        </w:numPr>
        <w:jc w:val="both"/>
      </w:pPr>
      <w:r>
        <w:t xml:space="preserve">The scope of this policy will also include third parties that will gain access to the app or integrate with any of the services on our system.  </w:t>
      </w:r>
    </w:p>
    <w:p w14:paraId="7E41FB1C" w14:textId="77777777" w:rsidR="0065614E" w:rsidRPr="00B80326" w:rsidRDefault="0065614E" w:rsidP="0065614E">
      <w:pPr>
        <w:pStyle w:val="Heading1"/>
      </w:pPr>
      <w:bookmarkStart w:id="32" w:name="_Toc53496859"/>
      <w:del w:id="33" w:author="Inderjit Singh Bedi" w:date="2020-12-12T07:59:00Z">
        <w:r w:rsidDel="0065614E">
          <w:delText>4</w:delText>
        </w:r>
      </w:del>
      <w:r w:rsidRPr="00B80326">
        <w:t>Reference</w:t>
      </w:r>
      <w:bookmarkEnd w:id="32"/>
    </w:p>
    <w:p w14:paraId="444B4F51" w14:textId="590349BD" w:rsidR="0065614E" w:rsidRDefault="0065614E" w:rsidP="0065614E">
      <w:pPr>
        <w:jc w:val="both"/>
      </w:pPr>
      <w:r>
        <w:t>Procedure / Policy:</w:t>
      </w:r>
    </w:p>
    <w:p w14:paraId="6E30C88A" w14:textId="26A4CABB" w:rsidR="003553BD" w:rsidRDefault="00F94D73" w:rsidP="0065614E">
      <w:pPr>
        <w:jc w:val="both"/>
      </w:pPr>
      <w:r>
        <w:t>The procedure to gain the right to access any of thes</w:t>
      </w:r>
      <w:r w:rsidR="005A46B4">
        <w:t>e would be</w:t>
      </w:r>
      <w:ins w:id="34" w:author="Anjaly T A" w:date="2021-07-28T11:36:00Z">
        <w:r w:rsidR="01A1A777">
          <w:t xml:space="preserve"> to</w:t>
        </w:r>
      </w:ins>
      <w:r w:rsidR="005A46B4">
        <w:t xml:space="preserve"> request access from the approver</w:t>
      </w:r>
      <w:r w:rsidR="007543FB">
        <w:t xml:space="preserve">. The access </w:t>
      </w:r>
      <w:r w:rsidR="007B3B65">
        <w:t>is defined beforehand and includes -</w:t>
      </w:r>
      <w:r w:rsidR="007543FB">
        <w:t xml:space="preserve"> view only, to edit to partially edit. </w:t>
      </w:r>
      <w:r w:rsidR="003F0A20">
        <w:t>The approver can use his/her discretion to grant the right to access</w:t>
      </w:r>
      <w:r w:rsidR="005F39BF">
        <w:t xml:space="preserve"> </w:t>
      </w:r>
      <w:r w:rsidR="00605271">
        <w:t xml:space="preserve">or consult the right authority and then approve/reject/modify the request. </w:t>
      </w:r>
    </w:p>
    <w:p w14:paraId="59BD6927" w14:textId="743919D6" w:rsidR="005F39BF" w:rsidRDefault="005F39BF" w:rsidP="0065614E">
      <w:pPr>
        <w:jc w:val="both"/>
      </w:pPr>
      <w:r>
        <w:t>The following</w:t>
      </w:r>
      <w:r w:rsidR="00F669CE">
        <w:t xml:space="preserve"> list includes (but is not limited to) the</w:t>
      </w:r>
      <w:r>
        <w:t xml:space="preserve"> </w:t>
      </w:r>
      <w:r w:rsidR="005155A7">
        <w:t xml:space="preserve">roles that </w:t>
      </w:r>
      <w:r w:rsidR="000A4F45">
        <w:t xml:space="preserve">are </w:t>
      </w:r>
      <w:r w:rsidR="00A97E14">
        <w:t>ones that are</w:t>
      </w:r>
      <w:r>
        <w:t xml:space="preserve"> frequently request for access f</w:t>
      </w:r>
      <w:r w:rsidR="000A4F45">
        <w:t xml:space="preserve">or folders, </w:t>
      </w:r>
      <w:r w:rsidR="00215172">
        <w:t xml:space="preserve">systems, </w:t>
      </w:r>
      <w:proofErr w:type="gramStart"/>
      <w:r w:rsidR="00215172">
        <w:t>functionalities</w:t>
      </w:r>
      <w:proofErr w:type="gramEnd"/>
      <w:r w:rsidR="00215172">
        <w:t xml:space="preserve"> and databases. The roles and the approver </w:t>
      </w:r>
      <w:del w:id="35" w:author="Anjaly T A" w:date="2021-07-28T11:50:00Z">
        <w:r w:rsidDel="00215172">
          <w:delText>marks</w:delText>
        </w:r>
      </w:del>
      <w:ins w:id="36" w:author="Anjaly T A" w:date="2021-07-28T11:50:00Z">
        <w:r w:rsidR="344D02F6">
          <w:t>mark</w:t>
        </w:r>
      </w:ins>
      <w:r w:rsidR="00215172">
        <w:t xml:space="preserve"> the relationship between the </w:t>
      </w:r>
      <w:r w:rsidR="00A21811">
        <w:t xml:space="preserve">user that requests access and the one that provides it. </w:t>
      </w:r>
      <w:r w:rsidR="00F97046">
        <w:t xml:space="preserve"> </w:t>
      </w:r>
      <w:r w:rsidR="00A21811">
        <w:t xml:space="preserve">Wherever there are two </w:t>
      </w:r>
      <w:r w:rsidR="00D6540A">
        <w:t>approvers, the former approver will give consent and only then the latter approver will provide the access</w:t>
      </w:r>
    </w:p>
    <w:tbl>
      <w:tblPr>
        <w:tblStyle w:val="TableGrid"/>
        <w:tblW w:w="5972" w:type="dxa"/>
        <w:tblInd w:w="1853" w:type="dxa"/>
        <w:tblLook w:val="04A0" w:firstRow="1" w:lastRow="0" w:firstColumn="1" w:lastColumn="0" w:noHBand="0" w:noVBand="1"/>
      </w:tblPr>
      <w:tblGrid>
        <w:gridCol w:w="2880"/>
        <w:gridCol w:w="3092"/>
      </w:tblGrid>
      <w:tr w:rsidR="000E21B0" w14:paraId="3768EB4A" w14:textId="77777777" w:rsidTr="5D9F7AC0">
        <w:tc>
          <w:tcPr>
            <w:tcW w:w="2880" w:type="dxa"/>
          </w:tcPr>
          <w:p w14:paraId="2B1228DE" w14:textId="73FDE0B3" w:rsidR="000E21B0" w:rsidRDefault="000E21B0" w:rsidP="001A5121">
            <w:pPr>
              <w:jc w:val="center"/>
            </w:pPr>
            <w:r>
              <w:t xml:space="preserve">Roles </w:t>
            </w:r>
          </w:p>
        </w:tc>
        <w:tc>
          <w:tcPr>
            <w:tcW w:w="3092" w:type="dxa"/>
          </w:tcPr>
          <w:p w14:paraId="62C4EA99" w14:textId="163D1199" w:rsidR="000E21B0" w:rsidRDefault="000E21B0" w:rsidP="001A5121">
            <w:pPr>
              <w:jc w:val="center"/>
            </w:pPr>
            <w:r>
              <w:t>Approver</w:t>
            </w:r>
          </w:p>
        </w:tc>
      </w:tr>
      <w:tr w:rsidR="000E21B0" w14:paraId="3D6776A8" w14:textId="77777777" w:rsidTr="5D9F7AC0">
        <w:trPr>
          <w:trHeight w:val="332"/>
        </w:trPr>
        <w:tc>
          <w:tcPr>
            <w:tcW w:w="2880" w:type="dxa"/>
          </w:tcPr>
          <w:p w14:paraId="4F174B73" w14:textId="5DA1B01A" w:rsidR="000E21B0" w:rsidRDefault="000E21B0" w:rsidP="007B1F08">
            <w:pPr>
              <w:jc w:val="both"/>
            </w:pPr>
            <w:r>
              <w:t xml:space="preserve">One Drive </w:t>
            </w:r>
          </w:p>
        </w:tc>
        <w:tc>
          <w:tcPr>
            <w:tcW w:w="3092" w:type="dxa"/>
          </w:tcPr>
          <w:p w14:paraId="2F57265C" w14:textId="7A464D7C" w:rsidR="000E21B0" w:rsidRDefault="397A75FF" w:rsidP="007B1F08">
            <w:pPr>
              <w:jc w:val="both"/>
            </w:pPr>
            <w:r>
              <w:t>I</w:t>
            </w:r>
            <w:ins w:id="37" w:author="Anjaly T A" w:date="2021-07-28T12:05:00Z">
              <w:r w:rsidR="2B2E5BBB">
                <w:t>T</w:t>
              </w:r>
            </w:ins>
            <w:del w:id="38" w:author="Anjaly T A" w:date="2021-07-28T12:05:00Z">
              <w:r w:rsidR="000E21B0" w:rsidDel="397A75FF">
                <w:delText>t</w:delText>
              </w:r>
            </w:del>
            <w:r>
              <w:t xml:space="preserve"> Infra Head</w:t>
            </w:r>
          </w:p>
        </w:tc>
      </w:tr>
      <w:tr w:rsidR="000E21B0" w14:paraId="4F764DF7" w14:textId="77777777" w:rsidTr="5D9F7AC0">
        <w:trPr>
          <w:trHeight w:val="305"/>
        </w:trPr>
        <w:tc>
          <w:tcPr>
            <w:tcW w:w="2880" w:type="dxa"/>
          </w:tcPr>
          <w:p w14:paraId="453FDFB3" w14:textId="528A7ECE" w:rsidR="007B1F08" w:rsidRDefault="000E21B0" w:rsidP="007B1F08">
            <w:pPr>
              <w:jc w:val="both"/>
            </w:pPr>
            <w:r>
              <w:t>Developers</w:t>
            </w:r>
          </w:p>
        </w:tc>
        <w:tc>
          <w:tcPr>
            <w:tcW w:w="3092" w:type="dxa"/>
          </w:tcPr>
          <w:p w14:paraId="3048733A" w14:textId="06F9D627" w:rsidR="000E21B0" w:rsidRPr="001108FF" w:rsidRDefault="000E21B0" w:rsidP="007B1F08">
            <w:pPr>
              <w:jc w:val="both"/>
            </w:pPr>
            <w:r>
              <w:t>IT Lead and IT Infra Head</w:t>
            </w:r>
          </w:p>
          <w:p w14:paraId="455E5882" w14:textId="760EC92B" w:rsidR="000E21B0" w:rsidRDefault="000E21B0" w:rsidP="007B1F08">
            <w:pPr>
              <w:jc w:val="both"/>
            </w:pPr>
          </w:p>
        </w:tc>
      </w:tr>
      <w:tr w:rsidR="000E21B0" w14:paraId="2B152902" w14:textId="77777777" w:rsidTr="5D9F7AC0">
        <w:tc>
          <w:tcPr>
            <w:tcW w:w="2880" w:type="dxa"/>
          </w:tcPr>
          <w:p w14:paraId="0899D54D" w14:textId="38CCCB62" w:rsidR="000E21B0" w:rsidRDefault="000E21B0" w:rsidP="007B1F08">
            <w:pPr>
              <w:jc w:val="both"/>
            </w:pPr>
            <w:r>
              <w:lastRenderedPageBreak/>
              <w:t>Quality Analysts</w:t>
            </w:r>
          </w:p>
        </w:tc>
        <w:tc>
          <w:tcPr>
            <w:tcW w:w="3092" w:type="dxa"/>
          </w:tcPr>
          <w:p w14:paraId="4848C75D" w14:textId="04E1B678" w:rsidR="000E21B0" w:rsidRDefault="000E21B0" w:rsidP="007B1F08">
            <w:pPr>
              <w:jc w:val="both"/>
            </w:pPr>
            <w:r>
              <w:t>IT Lead and IT Infra Head</w:t>
            </w:r>
          </w:p>
        </w:tc>
      </w:tr>
      <w:tr w:rsidR="000E21B0" w14:paraId="36BB59B1" w14:textId="77777777" w:rsidTr="5D9F7AC0">
        <w:trPr>
          <w:trHeight w:val="350"/>
        </w:trPr>
        <w:tc>
          <w:tcPr>
            <w:tcW w:w="2880" w:type="dxa"/>
          </w:tcPr>
          <w:p w14:paraId="194EBAFE" w14:textId="77777777" w:rsidR="000E21B0" w:rsidRDefault="000E21B0" w:rsidP="007B1F08">
            <w:pPr>
              <w:jc w:val="both"/>
            </w:pPr>
            <w:r>
              <w:t>Business Analysts</w:t>
            </w:r>
          </w:p>
          <w:p w14:paraId="65D2EC9E" w14:textId="0BCB8234" w:rsidR="007B1F08" w:rsidRDefault="007B1F08" w:rsidP="007B1F08">
            <w:pPr>
              <w:jc w:val="both"/>
            </w:pPr>
          </w:p>
        </w:tc>
        <w:tc>
          <w:tcPr>
            <w:tcW w:w="3092" w:type="dxa"/>
          </w:tcPr>
          <w:p w14:paraId="44F245EA" w14:textId="77777777" w:rsidR="00330EBB" w:rsidRPr="001108FF" w:rsidRDefault="00330EBB" w:rsidP="007B1F08">
            <w:pPr>
              <w:jc w:val="both"/>
            </w:pPr>
            <w:r>
              <w:t>IT Lead and IT Infra Head</w:t>
            </w:r>
          </w:p>
          <w:p w14:paraId="26A8D9E1" w14:textId="77777777" w:rsidR="000E21B0" w:rsidRDefault="000E21B0" w:rsidP="007B1F08">
            <w:pPr>
              <w:jc w:val="both"/>
            </w:pPr>
          </w:p>
        </w:tc>
      </w:tr>
      <w:tr w:rsidR="000E21B0" w14:paraId="3E07E60F" w14:textId="77777777" w:rsidTr="5D9F7AC0">
        <w:tc>
          <w:tcPr>
            <w:tcW w:w="2880" w:type="dxa"/>
          </w:tcPr>
          <w:p w14:paraId="4C6CA3AE" w14:textId="59F3C48B" w:rsidR="000E21B0" w:rsidRDefault="000E21B0" w:rsidP="007B1F08">
            <w:pPr>
              <w:jc w:val="both"/>
            </w:pPr>
            <w:r>
              <w:t xml:space="preserve">Marketing </w:t>
            </w:r>
          </w:p>
        </w:tc>
        <w:tc>
          <w:tcPr>
            <w:tcW w:w="3092" w:type="dxa"/>
          </w:tcPr>
          <w:p w14:paraId="14AFF99E" w14:textId="088659B4" w:rsidR="000E21B0" w:rsidRDefault="00330EBB" w:rsidP="007B1F08">
            <w:pPr>
              <w:jc w:val="both"/>
            </w:pPr>
            <w:r>
              <w:t>IT Infra Head</w:t>
            </w:r>
          </w:p>
        </w:tc>
      </w:tr>
      <w:tr w:rsidR="000E21B0" w14:paraId="58225BF5" w14:textId="77777777" w:rsidTr="5D9F7AC0">
        <w:tc>
          <w:tcPr>
            <w:tcW w:w="2880" w:type="dxa"/>
          </w:tcPr>
          <w:p w14:paraId="22138420" w14:textId="4E7B0873" w:rsidR="000E21B0" w:rsidRDefault="000E21B0" w:rsidP="007B1F08">
            <w:pPr>
              <w:jc w:val="both"/>
            </w:pPr>
            <w:r>
              <w:t xml:space="preserve">Risk Management </w:t>
            </w:r>
          </w:p>
        </w:tc>
        <w:tc>
          <w:tcPr>
            <w:tcW w:w="3092" w:type="dxa"/>
          </w:tcPr>
          <w:p w14:paraId="2F151DBB" w14:textId="06D02DEB" w:rsidR="000E21B0" w:rsidRDefault="00330EBB" w:rsidP="007B1F08">
            <w:pPr>
              <w:jc w:val="both"/>
            </w:pPr>
            <w:r>
              <w:t>Senior Management</w:t>
            </w:r>
          </w:p>
        </w:tc>
      </w:tr>
      <w:tr w:rsidR="00330EBB" w14:paraId="13CE5D0C" w14:textId="77777777" w:rsidTr="5D9F7AC0">
        <w:tc>
          <w:tcPr>
            <w:tcW w:w="2880" w:type="dxa"/>
          </w:tcPr>
          <w:p w14:paraId="001F8C4D" w14:textId="5DF8408F" w:rsidR="00330EBB" w:rsidRDefault="00330EBB" w:rsidP="007B1F08">
            <w:pPr>
              <w:jc w:val="both"/>
            </w:pPr>
            <w:r>
              <w:t xml:space="preserve">Strategic and Partnership </w:t>
            </w:r>
          </w:p>
        </w:tc>
        <w:tc>
          <w:tcPr>
            <w:tcW w:w="3092" w:type="dxa"/>
          </w:tcPr>
          <w:p w14:paraId="5FDF47B2" w14:textId="1B6F9C87" w:rsidR="00330EBB" w:rsidRDefault="00330EBB" w:rsidP="007B1F08">
            <w:pPr>
              <w:jc w:val="both"/>
            </w:pPr>
            <w:r>
              <w:t>Senior Management</w:t>
            </w:r>
          </w:p>
        </w:tc>
      </w:tr>
      <w:tr w:rsidR="00330EBB" w14:paraId="7745BB87" w14:textId="77777777" w:rsidTr="5D9F7AC0">
        <w:tc>
          <w:tcPr>
            <w:tcW w:w="2880" w:type="dxa"/>
          </w:tcPr>
          <w:p w14:paraId="18594CC4" w14:textId="0CBE7C53" w:rsidR="00330EBB" w:rsidRDefault="00330EBB" w:rsidP="007B1F08">
            <w:pPr>
              <w:jc w:val="both"/>
            </w:pPr>
            <w:r>
              <w:t>Executives</w:t>
            </w:r>
          </w:p>
        </w:tc>
        <w:tc>
          <w:tcPr>
            <w:tcW w:w="3092" w:type="dxa"/>
          </w:tcPr>
          <w:p w14:paraId="34E2AE4E" w14:textId="7E519C8C" w:rsidR="00330EBB" w:rsidRDefault="00330EBB" w:rsidP="007B1F08">
            <w:pPr>
              <w:jc w:val="both"/>
            </w:pPr>
            <w:r>
              <w:t>IT Infra Head and Risk Manager</w:t>
            </w:r>
          </w:p>
        </w:tc>
      </w:tr>
      <w:tr w:rsidR="007B1F08" w14:paraId="2C2A2432" w14:textId="77777777" w:rsidTr="5D9F7AC0">
        <w:tc>
          <w:tcPr>
            <w:tcW w:w="2880" w:type="dxa"/>
          </w:tcPr>
          <w:p w14:paraId="07736A62" w14:textId="780E14BD" w:rsidR="007B1F08" w:rsidRDefault="007B1F08" w:rsidP="007B1F08">
            <w:pPr>
              <w:jc w:val="both"/>
            </w:pPr>
            <w:r>
              <w:t>Third Parties</w:t>
            </w:r>
          </w:p>
        </w:tc>
        <w:tc>
          <w:tcPr>
            <w:tcW w:w="3092" w:type="dxa"/>
          </w:tcPr>
          <w:p w14:paraId="71C4F64F" w14:textId="414B19B8" w:rsidR="007B1F08" w:rsidRDefault="6F7F90F3" w:rsidP="007B1F08">
            <w:pPr>
              <w:jc w:val="both"/>
            </w:pPr>
            <w:r>
              <w:t xml:space="preserve">IT Lead and IT </w:t>
            </w:r>
            <w:ins w:id="39" w:author="Anjaly T A" w:date="2021-07-28T12:06:00Z">
              <w:r w:rsidR="1D800BCD">
                <w:t>I</w:t>
              </w:r>
            </w:ins>
            <w:del w:id="40" w:author="Anjaly T A" w:date="2021-07-28T12:06:00Z">
              <w:r w:rsidR="007B1F08" w:rsidDel="6F7F90F3">
                <w:delText>i</w:delText>
              </w:r>
            </w:del>
            <w:r>
              <w:t>nfra Head</w:t>
            </w:r>
          </w:p>
        </w:tc>
      </w:tr>
    </w:tbl>
    <w:p w14:paraId="2FFD69E7" w14:textId="77777777" w:rsidR="009D5E8E" w:rsidRDefault="009D5E8E" w:rsidP="0065614E">
      <w:pPr>
        <w:jc w:val="both"/>
      </w:pPr>
    </w:p>
    <w:p w14:paraId="182EB0DE" w14:textId="77777777" w:rsidR="0065614E" w:rsidRPr="00B80326" w:rsidRDefault="0065614E" w:rsidP="0065614E">
      <w:pPr>
        <w:pStyle w:val="Heading1"/>
      </w:pPr>
      <w:bookmarkStart w:id="41" w:name="_Toc53496860"/>
      <w:del w:id="42" w:author="Inderjit Singh Bedi" w:date="2020-12-12T07:59:00Z">
        <w:r w:rsidDel="0065614E">
          <w:delText>5</w:delText>
        </w:r>
      </w:del>
      <w:r w:rsidRPr="00B80326">
        <w:t>Enforcement</w:t>
      </w:r>
      <w:bookmarkEnd w:id="41"/>
    </w:p>
    <w:p w14:paraId="5243F157" w14:textId="43A49196" w:rsidR="0065614E" w:rsidRDefault="0065614E" w:rsidP="0065614E">
      <w:pPr>
        <w:jc w:val="both"/>
      </w:pPr>
      <w:r>
        <w:t xml:space="preserve">Violations of this Policy </w:t>
      </w:r>
      <w:del w:id="43" w:author="Anjaly T A" w:date="2022-04-15T09:31:00Z">
        <w:r w:rsidDel="0065614E">
          <w:delText>include, but</w:delText>
        </w:r>
      </w:del>
      <w:ins w:id="44" w:author="Anjaly T A" w:date="2022-04-15T09:31:00Z">
        <w:r>
          <w:t>include but</w:t>
        </w:r>
      </w:ins>
      <w:r>
        <w:t xml:space="preserve"> are not limited </w:t>
      </w:r>
      <w:proofErr w:type="gramStart"/>
      <w:r>
        <w:t>to:</w:t>
      </w:r>
      <w:proofErr w:type="gramEnd"/>
      <w:r>
        <w:t xml:space="preserve"> accessing information and information processing facilities </w:t>
      </w:r>
      <w:ins w:id="45" w:author="Anjaly T A" w:date="2022-04-15T09:31:00Z">
        <w:r>
          <w:t xml:space="preserve">to </w:t>
        </w:r>
      </w:ins>
      <w:r>
        <w:t>which the individual has no legitimate access</w:t>
      </w:r>
      <w:del w:id="46" w:author="Anjaly T A" w:date="2022-04-15T09:31:00Z">
        <w:r w:rsidDel="0065614E">
          <w:delText xml:space="preserve"> to</w:delText>
        </w:r>
      </w:del>
      <w:r>
        <w:t>; enabling unauthorized individuals to access the information; disclosing information in a way which violates applicable policy, Policy or other relevant regulations or laws; or inappropriately modifying or destroying information. Violations may result in access revocation, corrective action up to and including dismissal, and/or civil or criminal prosecution under applicable law.</w:t>
      </w:r>
    </w:p>
    <w:p w14:paraId="58CCFB4E" w14:textId="4AD1B37B" w:rsidR="0065614E" w:rsidRDefault="0065614E" w:rsidP="0065614E">
      <w:pPr>
        <w:rPr>
          <w:lang w:val="en-US"/>
        </w:rPr>
      </w:pPr>
    </w:p>
    <w:p w14:paraId="69DF4ED9" w14:textId="36E0BA84" w:rsidR="0065614E" w:rsidRDefault="0065614E" w:rsidP="0065614E">
      <w:pPr>
        <w:jc w:val="center"/>
        <w:rPr>
          <w:lang w:val="en-US"/>
        </w:rPr>
      </w:pPr>
    </w:p>
    <w:p w14:paraId="66603211" w14:textId="77777777" w:rsidR="0065614E" w:rsidRPr="0065614E" w:rsidRDefault="0065614E" w:rsidP="0065614E">
      <w:pPr>
        <w:jc w:val="center"/>
        <w:rPr>
          <w:lang w:val="en-US"/>
        </w:rPr>
      </w:pPr>
    </w:p>
    <w:sectPr w:rsidR="0065614E" w:rsidRPr="006561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D60"/>
    <w:multiLevelType w:val="hybridMultilevel"/>
    <w:tmpl w:val="B80C4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9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4E"/>
    <w:rsid w:val="000179E3"/>
    <w:rsid w:val="000A4F45"/>
    <w:rsid w:val="000C67B0"/>
    <w:rsid w:val="000E21B0"/>
    <w:rsid w:val="001108FF"/>
    <w:rsid w:val="001A5121"/>
    <w:rsid w:val="0020576D"/>
    <w:rsid w:val="00215172"/>
    <w:rsid w:val="00330EBB"/>
    <w:rsid w:val="003553BD"/>
    <w:rsid w:val="003A295B"/>
    <w:rsid w:val="003D798E"/>
    <w:rsid w:val="003F0A20"/>
    <w:rsid w:val="0043509B"/>
    <w:rsid w:val="0047710B"/>
    <w:rsid w:val="004C0450"/>
    <w:rsid w:val="005155A7"/>
    <w:rsid w:val="0059272E"/>
    <w:rsid w:val="005A46B4"/>
    <w:rsid w:val="005B1859"/>
    <w:rsid w:val="005F39BF"/>
    <w:rsid w:val="00605271"/>
    <w:rsid w:val="0065614E"/>
    <w:rsid w:val="00740D36"/>
    <w:rsid w:val="007543FB"/>
    <w:rsid w:val="00760874"/>
    <w:rsid w:val="007B1F08"/>
    <w:rsid w:val="007B3B65"/>
    <w:rsid w:val="008D6488"/>
    <w:rsid w:val="009D5E8E"/>
    <w:rsid w:val="00A21811"/>
    <w:rsid w:val="00A31DA9"/>
    <w:rsid w:val="00A7770F"/>
    <w:rsid w:val="00A97E14"/>
    <w:rsid w:val="00AA75FB"/>
    <w:rsid w:val="00AF4EAB"/>
    <w:rsid w:val="00AF7C37"/>
    <w:rsid w:val="00AFA3EE"/>
    <w:rsid w:val="00B35877"/>
    <w:rsid w:val="00BA68BB"/>
    <w:rsid w:val="00BF1D98"/>
    <w:rsid w:val="00CB2C53"/>
    <w:rsid w:val="00D6540A"/>
    <w:rsid w:val="00D825AB"/>
    <w:rsid w:val="00E47CD8"/>
    <w:rsid w:val="00E84267"/>
    <w:rsid w:val="00F65C72"/>
    <w:rsid w:val="00F669CE"/>
    <w:rsid w:val="00F94D73"/>
    <w:rsid w:val="00F97046"/>
    <w:rsid w:val="01A1A777"/>
    <w:rsid w:val="0AE607E4"/>
    <w:rsid w:val="0DDBA0EB"/>
    <w:rsid w:val="149EF276"/>
    <w:rsid w:val="17DE741F"/>
    <w:rsid w:val="1D800BCD"/>
    <w:rsid w:val="2734925D"/>
    <w:rsid w:val="2B2E5BBB"/>
    <w:rsid w:val="2D8CC53D"/>
    <w:rsid w:val="2E224041"/>
    <w:rsid w:val="30D64D14"/>
    <w:rsid w:val="344D02F6"/>
    <w:rsid w:val="3535941F"/>
    <w:rsid w:val="397A75FF"/>
    <w:rsid w:val="3AD7FE5D"/>
    <w:rsid w:val="3E8A1CAC"/>
    <w:rsid w:val="438CF570"/>
    <w:rsid w:val="471C3E90"/>
    <w:rsid w:val="484430FE"/>
    <w:rsid w:val="488FA9F2"/>
    <w:rsid w:val="4C052028"/>
    <w:rsid w:val="4C42B0D5"/>
    <w:rsid w:val="4C9FAAA7"/>
    <w:rsid w:val="4E16A96B"/>
    <w:rsid w:val="5D9F7AC0"/>
    <w:rsid w:val="670EE64E"/>
    <w:rsid w:val="6F7F90F3"/>
    <w:rsid w:val="79D8B417"/>
    <w:rsid w:val="7C231ADD"/>
    <w:rsid w:val="7F7DF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716D"/>
  <w15:chartTrackingRefBased/>
  <w15:docId w15:val="{25C4A617-0A37-4590-A28B-03C2B31D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5614E"/>
    <w:pPr>
      <w:outlineLvl w:val="9"/>
    </w:pPr>
    <w:rPr>
      <w:szCs w:val="3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5614E"/>
    <w:pPr>
      <w:spacing w:after="100"/>
      <w:ind w:left="220"/>
    </w:pPr>
    <w:rPr>
      <w:rFonts w:eastAsiaTheme="minorEastAsia" w:cs="Times New Roman"/>
      <w:szCs w:val="2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614E"/>
    <w:pPr>
      <w:spacing w:after="100"/>
    </w:pPr>
    <w:rPr>
      <w:rFonts w:eastAsiaTheme="minorEastAsia" w:cs="Times New Roman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561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5FB"/>
    <w:pPr>
      <w:ind w:left="720"/>
      <w:contextualSpacing/>
    </w:pPr>
  </w:style>
  <w:style w:type="table" w:styleId="TableGrid">
    <w:name w:val="Table Grid"/>
    <w:basedOn w:val="TableNormal"/>
    <w:uiPriority w:val="39"/>
    <w:rsid w:val="0035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D64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48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8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23DD16-7D05-49DB-BA30-DC4BB1AB5872}">
  <ds:schemaRefs>
    <ds:schemaRef ds:uri="http://schemas.microsoft.com/office/2006/metadata/properties"/>
    <ds:schemaRef ds:uri="http://schemas.microsoft.com/office/infopath/2007/PartnerControls"/>
    <ds:schemaRef ds:uri="38b211dd-f411-4cc2-96d0-71b9191326a8"/>
    <ds:schemaRef ds:uri="9e168002-34a9-49a9-ba48-fb93e0b61ad9"/>
  </ds:schemaRefs>
</ds:datastoreItem>
</file>

<file path=customXml/itemProps2.xml><?xml version="1.0" encoding="utf-8"?>
<ds:datastoreItem xmlns:ds="http://schemas.openxmlformats.org/officeDocument/2006/customXml" ds:itemID="{6DE5C629-3852-4ACD-AB9B-87DC370BF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0D0CB-08A5-4A99-B314-3237D7AE6D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 Gupta</dc:creator>
  <cp:keywords/>
  <dc:description/>
  <cp:lastModifiedBy>Inderjit Singh Bedi</cp:lastModifiedBy>
  <cp:revision>56</cp:revision>
  <dcterms:created xsi:type="dcterms:W3CDTF">2020-11-30T17:48:00Z</dcterms:created>
  <dcterms:modified xsi:type="dcterms:W3CDTF">2022-09-27T09:42:00Z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ComplianceAssetId">
    <vt:lpwstr/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MediaServiceImageTags">
    <vt:lpwstr/>
  </property>
</Properties>
</file>