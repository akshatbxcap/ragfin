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Layout w:type="fixed"/>
        <w:tblLook w:val="04A0" w:firstRow="1" w:lastRow="0" w:firstColumn="1" w:lastColumn="0" w:noHBand="0" w:noVBand="1"/>
      </w:tblPr>
      <w:tblGrid>
        <w:gridCol w:w="4665"/>
        <w:gridCol w:w="4665"/>
      </w:tblGrid>
      <w:tr w:rsidR="7B13960B" w:rsidTr="60149B70" w14:paraId="371C5451">
        <w:trPr>
          <w:trHeight w:val="480"/>
          <w:ins w:author="Anjaly T A" w:date="2022-08-23T07:35:01.91Z" w:id="2029623893"/>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B13960B" w:rsidP="60149B70" w:rsidRDefault="7B13960B" w14:paraId="480B4F20" w14:textId="6F5EE07E">
            <w:pPr>
              <w:spacing w:after="0" w:line="240" w:lineRule="auto"/>
              <w:jc w:val="center"/>
              <w:rPr>
                <w:rFonts w:ascii="Times New Roman" w:hAnsi="Times New Roman" w:eastAsia="Times New Roman" w:cs="Times New Roman"/>
                <w:b w:val="1"/>
                <w:bCs w:val="1"/>
                <w:i w:val="0"/>
                <w:iCs w:val="0"/>
                <w:caps w:val="0"/>
                <w:smallCaps w:val="0"/>
                <w:color w:val="333332"/>
                <w:sz w:val="22"/>
                <w:szCs w:val="22"/>
                <w:rPrChange w:author="Anjaly T A" w:date="2022-08-23T07:39:43.19Z" w:id="846642291">
                  <w:rPr>
                    <w:rFonts w:ascii="Times New Roman" w:hAnsi="Times New Roman" w:eastAsia="Times New Roman" w:cs="Times New Roman"/>
                    <w:b w:val="0"/>
                    <w:bCs w:val="0"/>
                    <w:i w:val="0"/>
                    <w:iCs w:val="0"/>
                    <w:caps w:val="0"/>
                    <w:smallCaps w:val="0"/>
                    <w:color w:val="333332"/>
                    <w:sz w:val="22"/>
                    <w:szCs w:val="22"/>
                  </w:rPr>
                </w:rPrChange>
              </w:rPr>
            </w:pPr>
            <w:ins w:author="Anjaly T A" w:date="2022-08-23T07:35:01.912Z" w:id="571479985">
              <w:r w:rsidRPr="60149B70" w:rsidR="59358FCC">
                <w:rPr>
                  <w:rFonts w:ascii="Times New Roman" w:hAnsi="Times New Roman" w:eastAsia="Times New Roman" w:cs="Times New Roman"/>
                  <w:b w:val="1"/>
                  <w:bCs w:val="1"/>
                  <w:i w:val="0"/>
                  <w:iCs w:val="0"/>
                  <w:caps w:val="0"/>
                  <w:smallCaps w:val="0"/>
                  <w:color w:val="333332"/>
                  <w:sz w:val="22"/>
                  <w:szCs w:val="22"/>
                  <w:lang w:val="en-US"/>
                </w:rPr>
                <w:t>Document Name</w:t>
              </w:r>
              <w:r w:rsidRPr="60149B70" w:rsidR="59358FCC">
                <w:rPr>
                  <w:rFonts w:ascii="Times New Roman" w:hAnsi="Times New Roman" w:eastAsia="Times New Roman" w:cs="Times New Roman"/>
                  <w:b w:val="1"/>
                  <w:bCs w:val="1"/>
                  <w:i w:val="0"/>
                  <w:iCs w:val="0"/>
                  <w:caps w:val="0"/>
                  <w:smallCaps w:val="0"/>
                  <w:color w:val="333332"/>
                  <w:sz w:val="22"/>
                  <w:szCs w:val="22"/>
                  <w:lang w:val="en-IN"/>
                  <w:rPrChange w:author="Anjaly T A" w:date="2022-08-23T07:39:43.188Z" w:id="1117598586">
                    <w:rPr>
                      <w:rFonts w:ascii="Times New Roman" w:hAnsi="Times New Roman" w:eastAsia="Times New Roman" w:cs="Times New Roman"/>
                      <w:b w:val="0"/>
                      <w:bCs w:val="0"/>
                      <w:i w:val="0"/>
                      <w:iCs w:val="0"/>
                      <w:caps w:val="0"/>
                      <w:smallCaps w:val="0"/>
                      <w:color w:val="333332"/>
                      <w:sz w:val="22"/>
                      <w:szCs w:val="22"/>
                      <w:lang w:val="en-IN"/>
                    </w:rPr>
                  </w:rPrChange>
                </w:rPr>
                <w:t> </w:t>
              </w:r>
            </w:ins>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5159718" w:rsidP="60149B70" w:rsidRDefault="65159718" w14:paraId="054F12BE" w14:textId="3607681F">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color w:val="333332"/>
                <w:sz w:val="22"/>
                <w:szCs w:val="22"/>
                <w:lang w:val="en-US"/>
              </w:rPr>
              <w:pPrChange w:author="Anjaly T A" w:date="2022-08-23T07:35:06.864Z">
                <w:pPr>
                  <w:pStyle w:val="Normal"/>
                  <w:spacing w:before="0" w:beforeAutospacing="off"/>
                </w:pPr>
              </w:pPrChange>
            </w:pPr>
            <w:ins w:author="Anjaly T A" w:date="2022-08-23T07:35:10.964Z" w:id="2028621671">
              <w:r w:rsidRPr="60149B70" w:rsidR="221017B1">
                <w:rPr>
                  <w:rFonts w:ascii="Times New Roman" w:hAnsi="Times New Roman" w:eastAsia="Times New Roman" w:cs="Times New Roman"/>
                  <w:b w:val="1"/>
                  <w:bCs w:val="1"/>
                  <w:i w:val="0"/>
                  <w:iCs w:val="0"/>
                  <w:caps w:val="0"/>
                  <w:smallCaps w:val="0"/>
                  <w:color w:val="333332"/>
                  <w:sz w:val="22"/>
                  <w:szCs w:val="22"/>
                  <w:lang w:val="en-US"/>
                </w:rPr>
                <w:t>BYOD Policy</w:t>
              </w:r>
            </w:ins>
          </w:p>
        </w:tc>
      </w:tr>
      <w:tr w:rsidR="7B13960B" w:rsidTr="60149B70" w14:paraId="3D8F37C7">
        <w:trPr>
          <w:trHeight w:val="450"/>
          <w:ins w:author="Anjaly T A" w:date="2022-08-23T07:35:01.913Z" w:id="709850777"/>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B13960B" w:rsidP="60149B70" w:rsidRDefault="7B13960B" w14:paraId="086FE087" w14:textId="6C1FA704">
            <w:pPr>
              <w:spacing w:after="0" w:line="240" w:lineRule="auto"/>
              <w:jc w:val="center"/>
              <w:rPr>
                <w:rFonts w:ascii="Times New Roman" w:hAnsi="Times New Roman" w:eastAsia="Times New Roman" w:cs="Times New Roman"/>
                <w:b w:val="1"/>
                <w:bCs w:val="1"/>
                <w:i w:val="0"/>
                <w:iCs w:val="0"/>
                <w:caps w:val="0"/>
                <w:smallCaps w:val="0"/>
                <w:color w:val="333332"/>
                <w:sz w:val="22"/>
                <w:szCs w:val="22"/>
                <w:rPrChange w:author="Anjaly T A" w:date="2022-08-23T07:39:43.195Z" w:id="1731165161">
                  <w:rPr>
                    <w:rFonts w:ascii="Times New Roman" w:hAnsi="Times New Roman" w:eastAsia="Times New Roman" w:cs="Times New Roman"/>
                    <w:b w:val="0"/>
                    <w:bCs w:val="0"/>
                    <w:i w:val="0"/>
                    <w:iCs w:val="0"/>
                    <w:caps w:val="0"/>
                    <w:smallCaps w:val="0"/>
                    <w:color w:val="333332"/>
                    <w:sz w:val="22"/>
                    <w:szCs w:val="22"/>
                  </w:rPr>
                </w:rPrChange>
              </w:rPr>
            </w:pPr>
            <w:ins w:author="Anjaly T A" w:date="2022-08-23T07:35:01.914Z" w:id="925181794">
              <w:r w:rsidRPr="60149B70" w:rsidR="59358FCC">
                <w:rPr>
                  <w:rFonts w:ascii="Times New Roman" w:hAnsi="Times New Roman" w:eastAsia="Times New Roman" w:cs="Times New Roman"/>
                  <w:b w:val="1"/>
                  <w:bCs w:val="1"/>
                  <w:i w:val="0"/>
                  <w:iCs w:val="0"/>
                  <w:caps w:val="0"/>
                  <w:smallCaps w:val="0"/>
                  <w:color w:val="333332"/>
                  <w:sz w:val="22"/>
                  <w:szCs w:val="22"/>
                  <w:lang w:val="en-US"/>
                </w:rPr>
                <w:t>Version</w:t>
              </w:r>
              <w:r w:rsidRPr="60149B70" w:rsidR="59358FCC">
                <w:rPr>
                  <w:rFonts w:ascii="Times New Roman" w:hAnsi="Times New Roman" w:eastAsia="Times New Roman" w:cs="Times New Roman"/>
                  <w:b w:val="1"/>
                  <w:bCs w:val="1"/>
                  <w:i w:val="0"/>
                  <w:iCs w:val="0"/>
                  <w:caps w:val="0"/>
                  <w:smallCaps w:val="0"/>
                  <w:color w:val="333332"/>
                  <w:sz w:val="22"/>
                  <w:szCs w:val="22"/>
                  <w:lang w:val="en-IN"/>
                  <w:rPrChange w:author="Anjaly T A" w:date="2022-08-23T07:39:43.194Z" w:id="1079050179">
                    <w:rPr>
                      <w:rFonts w:ascii="Times New Roman" w:hAnsi="Times New Roman" w:eastAsia="Times New Roman" w:cs="Times New Roman"/>
                      <w:b w:val="0"/>
                      <w:bCs w:val="0"/>
                      <w:i w:val="0"/>
                      <w:iCs w:val="0"/>
                      <w:caps w:val="0"/>
                      <w:smallCaps w:val="0"/>
                      <w:color w:val="333332"/>
                      <w:sz w:val="22"/>
                      <w:szCs w:val="22"/>
                      <w:lang w:val="en-IN"/>
                    </w:rPr>
                  </w:rPrChange>
                </w:rPr>
                <w:t> </w:t>
              </w:r>
            </w:ins>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B13960B" w:rsidP="60149B70" w:rsidRDefault="7B13960B" w14:paraId="65FEC355" w14:textId="45F4C35E">
            <w:pPr>
              <w:spacing w:after="0" w:line="240" w:lineRule="auto"/>
              <w:jc w:val="center"/>
              <w:rPr>
                <w:rFonts w:ascii="Times New Roman" w:hAnsi="Times New Roman" w:eastAsia="Times New Roman" w:cs="Times New Roman"/>
                <w:b w:val="1"/>
                <w:bCs w:val="1"/>
                <w:i w:val="0"/>
                <w:iCs w:val="0"/>
                <w:caps w:val="0"/>
                <w:smallCaps w:val="0"/>
                <w:strike w:val="0"/>
                <w:dstrike w:val="0"/>
                <w:color w:val="D13438"/>
                <w:sz w:val="22"/>
                <w:szCs w:val="22"/>
                <w:u w:val="single"/>
                <w:lang w:val="en-US"/>
              </w:rPr>
            </w:pPr>
            <w:ins w:author="Anjaly T A" w:date="2022-08-23T07:35:01.914Z" w:id="560071795">
              <w:r w:rsidRPr="60149B70" w:rsidR="59358FCC">
                <w:rPr>
                  <w:rFonts w:ascii="Times New Roman" w:hAnsi="Times New Roman" w:eastAsia="Times New Roman" w:cs="Times New Roman"/>
                  <w:b w:val="1"/>
                  <w:bCs w:val="1"/>
                  <w:i w:val="0"/>
                  <w:iCs w:val="0"/>
                  <w:caps w:val="0"/>
                  <w:smallCaps w:val="0"/>
                  <w:color w:val="333332"/>
                  <w:sz w:val="22"/>
                  <w:szCs w:val="22"/>
                  <w:lang w:val="en-US"/>
                </w:rPr>
                <w:t>0.</w:t>
              </w:r>
            </w:ins>
            <w:ins w:author="Anjaly T A" w:date="2022-08-23T07:38:56.747Z" w:id="8968295">
              <w:r w:rsidRPr="60149B70" w:rsidR="1B080927">
                <w:rPr>
                  <w:rFonts w:ascii="Times New Roman" w:hAnsi="Times New Roman" w:eastAsia="Times New Roman" w:cs="Times New Roman"/>
                  <w:b w:val="1"/>
                  <w:bCs w:val="1"/>
                  <w:i w:val="0"/>
                  <w:iCs w:val="0"/>
                  <w:caps w:val="0"/>
                  <w:smallCaps w:val="0"/>
                  <w:color w:val="333332"/>
                  <w:sz w:val="22"/>
                  <w:szCs w:val="22"/>
                  <w:lang w:val="en-US"/>
                </w:rPr>
                <w:t>3</w:t>
              </w:r>
            </w:ins>
          </w:p>
        </w:tc>
      </w:tr>
      <w:tr w:rsidR="7B13960B" w:rsidTr="60149B70" w14:paraId="1D812F2E">
        <w:trPr>
          <w:trHeight w:val="480"/>
          <w:ins w:author="Anjaly T A" w:date="2022-08-23T07:35:01.915Z" w:id="1010995916"/>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F32C3FD" w:rsidP="60149B70" w:rsidRDefault="5F32C3FD" w14:paraId="2CA81BFB" w14:textId="3A7A7921">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noProof w:val="0"/>
                <w:sz w:val="22"/>
                <w:szCs w:val="22"/>
                <w:lang w:val="en-IN"/>
                <w:rPrChange w:author="Anjaly T A" w:date="2022-08-23T07:39:43.201Z" w:id="1013901833">
                  <w:rPr>
                    <w:rFonts w:ascii="Times New Roman" w:hAnsi="Times New Roman" w:eastAsia="Times New Roman" w:cs="Times New Roman"/>
                    <w:b w:val="0"/>
                    <w:bCs w:val="0"/>
                    <w:noProof w:val="0"/>
                    <w:sz w:val="22"/>
                    <w:szCs w:val="22"/>
                    <w:lang w:val="en-IN"/>
                  </w:rPr>
                </w:rPrChange>
              </w:rPr>
              <w:pPrChange w:author="Anjaly T A" w:date="2022-08-23T07:35:15.648Z">
                <w:pPr>
                  <w:pStyle w:val="Normal"/>
                  <w:spacing w:before="0" w:beforeAutospacing="off"/>
                </w:pPr>
              </w:pPrChange>
            </w:pPr>
            <w:ins w:author="Anjaly T A" w:date="2022-08-23T07:35:19.223Z" w:id="361053314">
              <w:r w:rsidRPr="60149B70" w:rsidR="4FABE055">
                <w:rPr>
                  <w:rFonts w:ascii="Times New Roman" w:hAnsi="Times New Roman" w:eastAsia="Times New Roman" w:cs="Times New Roman"/>
                  <w:b w:val="1"/>
                  <w:bCs w:val="1"/>
                  <w:i w:val="0"/>
                  <w:iCs w:val="0"/>
                  <w:caps w:val="0"/>
                  <w:smallCaps w:val="0"/>
                  <w:color w:val="333332"/>
                  <w:sz w:val="22"/>
                  <w:szCs w:val="22"/>
                  <w:lang w:val="en-IN"/>
                  <w:rPrChange w:author="Anjaly T A" w:date="2022-08-23T07:39:43.199Z" w:id="138879894">
                    <w:rPr>
                      <w:rFonts w:ascii="Times New Roman" w:hAnsi="Times New Roman" w:eastAsia="Times New Roman" w:cs="Times New Roman"/>
                      <w:b w:val="0"/>
                      <w:bCs w:val="0"/>
                      <w:i w:val="0"/>
                      <w:iCs w:val="0"/>
                      <w:caps w:val="0"/>
                      <w:smallCaps w:val="0"/>
                      <w:color w:val="333332"/>
                      <w:sz w:val="22"/>
                      <w:szCs w:val="22"/>
                      <w:lang w:val="en-IN"/>
                    </w:rPr>
                  </w:rPrChange>
                </w:rPr>
                <w:t>Last Updated By</w:t>
              </w:r>
            </w:ins>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F32C3FD" w:rsidP="60149B70" w:rsidRDefault="5F32C3FD" w14:paraId="27112A10" w14:textId="4A3A0989">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noProof w:val="0"/>
                <w:sz w:val="22"/>
                <w:szCs w:val="22"/>
                <w:lang w:val="en-IN"/>
                <w:rPrChange w:author="Anjaly T A" w:date="2022-08-23T07:39:43.203Z" w:id="1508452980">
                  <w:rPr>
                    <w:rFonts w:ascii="Times New Roman" w:hAnsi="Times New Roman" w:eastAsia="Times New Roman" w:cs="Times New Roman"/>
                    <w:b w:val="0"/>
                    <w:bCs w:val="0"/>
                    <w:noProof w:val="0"/>
                    <w:sz w:val="22"/>
                    <w:szCs w:val="22"/>
                    <w:lang w:val="en-IN"/>
                  </w:rPr>
                </w:rPrChange>
              </w:rPr>
              <w:pPrChange w:author="Anjaly T A" w:date="2022-08-23T07:35:24.23Z">
                <w:pPr>
                  <w:pStyle w:val="Normal"/>
                  <w:spacing w:before="0" w:beforeAutospacing="off"/>
                </w:pPr>
              </w:pPrChange>
            </w:pPr>
            <w:ins w:author="Anjaly T A" w:date="2022-08-23T07:35:25.875Z" w:id="1436314955">
              <w:r w:rsidRPr="60149B70" w:rsidR="4FABE055">
                <w:rPr>
                  <w:rFonts w:ascii="Times New Roman" w:hAnsi="Times New Roman" w:eastAsia="Times New Roman" w:cs="Times New Roman"/>
                  <w:b w:val="1"/>
                  <w:bCs w:val="1"/>
                  <w:i w:val="0"/>
                  <w:iCs w:val="0"/>
                  <w:caps w:val="0"/>
                  <w:smallCaps w:val="0"/>
                  <w:color w:val="333332"/>
                  <w:sz w:val="22"/>
                  <w:szCs w:val="22"/>
                  <w:lang w:val="en-IN"/>
                  <w:rPrChange w:author="Anjaly T A" w:date="2022-08-23T07:39:43.202Z" w:id="1994044616">
                    <w:rPr>
                      <w:rFonts w:ascii="Times New Roman" w:hAnsi="Times New Roman" w:eastAsia="Times New Roman" w:cs="Times New Roman"/>
                      <w:b w:val="0"/>
                      <w:bCs w:val="0"/>
                      <w:i w:val="0"/>
                      <w:iCs w:val="0"/>
                      <w:caps w:val="0"/>
                      <w:smallCaps w:val="0"/>
                      <w:color w:val="333332"/>
                      <w:sz w:val="22"/>
                      <w:szCs w:val="22"/>
                      <w:lang w:val="en-IN"/>
                    </w:rPr>
                  </w:rPrChange>
                </w:rPr>
                <w:t>Anjaly T A</w:t>
              </w:r>
            </w:ins>
          </w:p>
        </w:tc>
      </w:tr>
      <w:tr w:rsidR="7B13960B" w:rsidTr="60149B70" w14:paraId="676BBE8E">
        <w:trPr>
          <w:trHeight w:val="450"/>
          <w:ins w:author="Anjaly T A" w:date="2022-08-23T07:35:01.916Z" w:id="1759751916"/>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F32C3FD" w:rsidP="60149B70" w:rsidRDefault="5F32C3FD" w14:paraId="197BF8AE" w14:textId="76B636B2">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noProof w:val="0"/>
                <w:sz w:val="22"/>
                <w:szCs w:val="22"/>
                <w:lang w:val="en-IN"/>
                <w:rPrChange w:author="Anjaly T A" w:date="2022-08-23T07:39:43.205Z" w:id="1908112640">
                  <w:rPr>
                    <w:rFonts w:ascii="Times New Roman" w:hAnsi="Times New Roman" w:eastAsia="Times New Roman" w:cs="Times New Roman"/>
                    <w:b w:val="0"/>
                    <w:bCs w:val="0"/>
                    <w:noProof w:val="0"/>
                    <w:sz w:val="22"/>
                    <w:szCs w:val="22"/>
                    <w:lang w:val="en-IN"/>
                  </w:rPr>
                </w:rPrChange>
              </w:rPr>
              <w:pPrChange w:author="Anjaly T A" w:date="2022-08-23T07:35:39.963Z">
                <w:pPr>
                  <w:pStyle w:val="Normal"/>
                  <w:spacing w:before="0" w:beforeAutospacing="off"/>
                </w:pPr>
              </w:pPrChange>
            </w:pPr>
            <w:ins w:author="Anjaly T A" w:date="2022-08-23T07:35:42.153Z" w:id="185162895">
              <w:r w:rsidRPr="60149B70" w:rsidR="4FABE055">
                <w:rPr>
                  <w:rFonts w:ascii="Times New Roman" w:hAnsi="Times New Roman" w:eastAsia="Times New Roman" w:cs="Times New Roman"/>
                  <w:b w:val="1"/>
                  <w:bCs w:val="1"/>
                  <w:i w:val="0"/>
                  <w:iCs w:val="0"/>
                  <w:caps w:val="0"/>
                  <w:smallCaps w:val="0"/>
                  <w:color w:val="333332"/>
                  <w:sz w:val="22"/>
                  <w:szCs w:val="22"/>
                  <w:lang w:val="en-IN"/>
                  <w:rPrChange w:author="Anjaly T A" w:date="2022-08-23T07:39:43.204Z" w:id="991148824">
                    <w:rPr>
                      <w:rFonts w:ascii="Times New Roman" w:hAnsi="Times New Roman" w:eastAsia="Times New Roman" w:cs="Times New Roman"/>
                      <w:b w:val="0"/>
                      <w:bCs w:val="0"/>
                      <w:i w:val="0"/>
                      <w:iCs w:val="0"/>
                      <w:caps w:val="0"/>
                      <w:smallCaps w:val="0"/>
                      <w:color w:val="333332"/>
                      <w:sz w:val="22"/>
                      <w:szCs w:val="22"/>
                      <w:lang w:val="en-IN"/>
                    </w:rPr>
                  </w:rPrChange>
                </w:rPr>
                <w:t>Approved By</w:t>
              </w:r>
            </w:ins>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F32C3FD" w:rsidP="60149B70" w:rsidRDefault="5F32C3FD" w14:paraId="695BF697" w14:textId="1F57A592">
            <w:pPr>
              <w:spacing w:after="0" w:line="240" w:lineRule="auto"/>
              <w:jc w:val="center"/>
              <w:rPr>
                <w:rFonts w:ascii="Times New Roman" w:hAnsi="Times New Roman" w:eastAsia="Times New Roman" w:cs="Times New Roman"/>
                <w:b w:val="1"/>
                <w:bCs w:val="1"/>
                <w:i w:val="0"/>
                <w:iCs w:val="0"/>
                <w:caps w:val="0"/>
                <w:smallCaps w:val="0"/>
                <w:color w:val="333332"/>
                <w:sz w:val="22"/>
                <w:szCs w:val="22"/>
                <w:rPrChange w:author="Anjaly T A" w:date="2022-08-23T07:39:43.209Z" w:id="770194730">
                  <w:rPr>
                    <w:rFonts w:ascii="Times New Roman" w:hAnsi="Times New Roman" w:eastAsia="Times New Roman" w:cs="Times New Roman"/>
                    <w:b w:val="0"/>
                    <w:bCs w:val="0"/>
                    <w:i w:val="0"/>
                    <w:iCs w:val="0"/>
                    <w:caps w:val="0"/>
                    <w:smallCaps w:val="0"/>
                    <w:color w:val="333332"/>
                    <w:sz w:val="22"/>
                    <w:szCs w:val="22"/>
                  </w:rPr>
                </w:rPrChange>
              </w:rPr>
            </w:pPr>
            <w:ins w:author="Anjaly T A" w:date="2022-08-23T07:35:01.917Z" w:id="1939645763">
              <w:r w:rsidRPr="60149B70" w:rsidR="4FABE055">
                <w:rPr>
                  <w:rFonts w:ascii="Times New Roman" w:hAnsi="Times New Roman" w:eastAsia="Times New Roman" w:cs="Times New Roman"/>
                  <w:b w:val="1"/>
                  <w:bCs w:val="1"/>
                  <w:i w:val="0"/>
                  <w:iCs w:val="0"/>
                  <w:caps w:val="0"/>
                  <w:smallCaps w:val="0"/>
                  <w:color w:val="333332"/>
                  <w:sz w:val="22"/>
                  <w:szCs w:val="22"/>
                  <w:lang w:val="en-IN"/>
                  <w:rPrChange w:author="Anjaly T A" w:date="2022-08-23T07:39:43.206Z" w:id="354638131">
                    <w:rPr>
                      <w:rFonts w:ascii="Times New Roman" w:hAnsi="Times New Roman" w:eastAsia="Times New Roman" w:cs="Times New Roman"/>
                      <w:b w:val="0"/>
                      <w:bCs w:val="0"/>
                      <w:i w:val="0"/>
                      <w:iCs w:val="0"/>
                      <w:caps w:val="0"/>
                      <w:smallCaps w:val="0"/>
                      <w:color w:val="333332"/>
                      <w:sz w:val="22"/>
                      <w:szCs w:val="22"/>
                      <w:lang w:val="en-IN"/>
                    </w:rPr>
                  </w:rPrChange>
                </w:rPr>
                <w:t>Inderjit Singh Bedi</w:t>
              </w:r>
              <w:r w:rsidRPr="60149B70" w:rsidR="59358FCC">
                <w:rPr>
                  <w:rFonts w:ascii="Times New Roman" w:hAnsi="Times New Roman" w:eastAsia="Times New Roman" w:cs="Times New Roman"/>
                  <w:b w:val="1"/>
                  <w:bCs w:val="1"/>
                  <w:i w:val="0"/>
                  <w:iCs w:val="0"/>
                  <w:caps w:val="0"/>
                  <w:smallCaps w:val="0"/>
                  <w:color w:val="333332"/>
                  <w:sz w:val="22"/>
                  <w:szCs w:val="22"/>
                  <w:lang w:val="en-IN"/>
                  <w:rPrChange w:author="Anjaly T A" w:date="2022-08-23T07:39:43.207Z" w:id="476748233">
                    <w:rPr>
                      <w:rFonts w:ascii="Times New Roman" w:hAnsi="Times New Roman" w:eastAsia="Times New Roman" w:cs="Times New Roman"/>
                      <w:b w:val="0"/>
                      <w:bCs w:val="0"/>
                      <w:i w:val="0"/>
                      <w:iCs w:val="0"/>
                      <w:caps w:val="0"/>
                      <w:smallCaps w:val="0"/>
                      <w:color w:val="333332"/>
                      <w:sz w:val="22"/>
                      <w:szCs w:val="22"/>
                      <w:lang w:val="en-IN"/>
                    </w:rPr>
                  </w:rPrChange>
                </w:rPr>
                <w:t> </w:t>
              </w:r>
            </w:ins>
          </w:p>
        </w:tc>
      </w:tr>
      <w:tr w:rsidR="7B13960B" w:rsidTr="60149B70" w14:paraId="62FBBE71">
        <w:trPr>
          <w:trHeight w:val="450"/>
          <w:ins w:author="Anjaly T A" w:date="2022-08-23T07:35:01.917Z" w:id="408705536"/>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B13960B" w:rsidP="60149B70" w:rsidRDefault="7B13960B" w14:paraId="7CED9140" w14:textId="7B30A388">
            <w:pPr>
              <w:spacing w:after="0" w:line="240" w:lineRule="auto"/>
              <w:jc w:val="center"/>
              <w:rPr>
                <w:rFonts w:ascii="Times New Roman" w:hAnsi="Times New Roman" w:eastAsia="Times New Roman" w:cs="Times New Roman"/>
                <w:b w:val="1"/>
                <w:bCs w:val="1"/>
                <w:i w:val="0"/>
                <w:iCs w:val="0"/>
                <w:caps w:val="0"/>
                <w:smallCaps w:val="0"/>
                <w:color w:val="333332"/>
                <w:sz w:val="22"/>
                <w:szCs w:val="22"/>
                <w:rPrChange w:author="Anjaly T A" w:date="2022-08-23T07:39:43.211Z" w:id="1600521900">
                  <w:rPr>
                    <w:rFonts w:ascii="Times New Roman" w:hAnsi="Times New Roman" w:eastAsia="Times New Roman" w:cs="Times New Roman"/>
                    <w:b w:val="0"/>
                    <w:bCs w:val="0"/>
                    <w:i w:val="0"/>
                    <w:iCs w:val="0"/>
                    <w:caps w:val="0"/>
                    <w:smallCaps w:val="0"/>
                    <w:color w:val="333332"/>
                    <w:sz w:val="22"/>
                    <w:szCs w:val="22"/>
                  </w:rPr>
                </w:rPrChange>
              </w:rPr>
            </w:pPr>
            <w:ins w:author="Anjaly T A" w:date="2022-08-23T07:35:01.918Z" w:id="976396324">
              <w:r w:rsidRPr="60149B70" w:rsidR="59358FCC">
                <w:rPr>
                  <w:rFonts w:ascii="Times New Roman" w:hAnsi="Times New Roman" w:eastAsia="Times New Roman" w:cs="Times New Roman"/>
                  <w:b w:val="1"/>
                  <w:bCs w:val="1"/>
                  <w:i w:val="0"/>
                  <w:iCs w:val="0"/>
                  <w:caps w:val="0"/>
                  <w:smallCaps w:val="0"/>
                  <w:color w:val="333332"/>
                  <w:sz w:val="22"/>
                  <w:szCs w:val="22"/>
                  <w:lang w:val="en-US"/>
                </w:rPr>
                <w:t>Released on</w:t>
              </w:r>
              <w:r w:rsidRPr="60149B70" w:rsidR="59358FCC">
                <w:rPr>
                  <w:rFonts w:ascii="Times New Roman" w:hAnsi="Times New Roman" w:eastAsia="Times New Roman" w:cs="Times New Roman"/>
                  <w:b w:val="1"/>
                  <w:bCs w:val="1"/>
                  <w:i w:val="0"/>
                  <w:iCs w:val="0"/>
                  <w:caps w:val="0"/>
                  <w:smallCaps w:val="0"/>
                  <w:color w:val="333332"/>
                  <w:sz w:val="22"/>
                  <w:szCs w:val="22"/>
                  <w:lang w:val="en-IN"/>
                  <w:rPrChange w:author="Anjaly T A" w:date="2022-08-23T07:39:43.21Z" w:id="1156670900">
                    <w:rPr>
                      <w:rFonts w:ascii="Times New Roman" w:hAnsi="Times New Roman" w:eastAsia="Times New Roman" w:cs="Times New Roman"/>
                      <w:b w:val="0"/>
                      <w:bCs w:val="0"/>
                      <w:i w:val="0"/>
                      <w:iCs w:val="0"/>
                      <w:caps w:val="0"/>
                      <w:smallCaps w:val="0"/>
                      <w:color w:val="333332"/>
                      <w:sz w:val="22"/>
                      <w:szCs w:val="22"/>
                      <w:lang w:val="en-IN"/>
                    </w:rPr>
                  </w:rPrChange>
                </w:rPr>
                <w:t> </w:t>
              </w:r>
            </w:ins>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561A910" w:rsidP="60149B70" w:rsidRDefault="3561A910" w14:paraId="19FCDCE5" w14:textId="6E0265F7">
            <w:pPr>
              <w:spacing w:after="0" w:line="240" w:lineRule="auto"/>
              <w:jc w:val="center"/>
              <w:rPr>
                <w:rFonts w:ascii="Times New Roman" w:hAnsi="Times New Roman" w:eastAsia="Times New Roman" w:cs="Times New Roman"/>
                <w:b w:val="1"/>
                <w:bCs w:val="1"/>
                <w:i w:val="0"/>
                <w:iCs w:val="0"/>
                <w:caps w:val="0"/>
                <w:smallCaps w:val="0"/>
                <w:color w:val="333332"/>
                <w:sz w:val="22"/>
                <w:szCs w:val="22"/>
                <w:rPrChange w:author="Anjaly T A" w:date="2022-08-23T07:39:43.215Z" w:id="732306491">
                  <w:rPr>
                    <w:rFonts w:ascii="Times New Roman" w:hAnsi="Times New Roman" w:eastAsia="Times New Roman" w:cs="Times New Roman"/>
                    <w:b w:val="0"/>
                    <w:bCs w:val="0"/>
                    <w:i w:val="0"/>
                    <w:iCs w:val="0"/>
                    <w:caps w:val="0"/>
                    <w:smallCaps w:val="0"/>
                    <w:color w:val="333332"/>
                    <w:sz w:val="22"/>
                    <w:szCs w:val="22"/>
                  </w:rPr>
                </w:rPrChange>
              </w:rPr>
            </w:pPr>
            <w:ins w:author="Anjaly T A" w:date="2022-08-23T07:35:01.918Z" w:id="837369069">
              <w:r w:rsidRPr="60149B70" w:rsidR="429D337A">
                <w:rPr>
                  <w:rFonts w:ascii="Times New Roman" w:hAnsi="Times New Roman" w:eastAsia="Times New Roman" w:cs="Times New Roman"/>
                  <w:b w:val="1"/>
                  <w:bCs w:val="1"/>
                  <w:i w:val="0"/>
                  <w:iCs w:val="0"/>
                  <w:caps w:val="0"/>
                  <w:smallCaps w:val="0"/>
                  <w:color w:val="333332"/>
                  <w:sz w:val="22"/>
                  <w:szCs w:val="22"/>
                  <w:lang w:val="en-IN"/>
                  <w:rPrChange w:author="Anjaly T A" w:date="2022-08-23T07:39:43.212Z" w:id="1836005602">
                    <w:rPr>
                      <w:rFonts w:ascii="Times New Roman" w:hAnsi="Times New Roman" w:eastAsia="Times New Roman" w:cs="Times New Roman"/>
                      <w:b w:val="0"/>
                      <w:bCs w:val="0"/>
                      <w:i w:val="0"/>
                      <w:iCs w:val="0"/>
                      <w:caps w:val="0"/>
                      <w:smallCaps w:val="0"/>
                      <w:color w:val="333332"/>
                      <w:sz w:val="22"/>
                      <w:szCs w:val="22"/>
                      <w:lang w:val="en-IN"/>
                    </w:rPr>
                  </w:rPrChange>
                </w:rPr>
                <w:t>23-08-2022</w:t>
              </w:r>
              <w:r w:rsidRPr="60149B70" w:rsidR="59358FCC">
                <w:rPr>
                  <w:rFonts w:ascii="Times New Roman" w:hAnsi="Times New Roman" w:eastAsia="Times New Roman" w:cs="Times New Roman"/>
                  <w:b w:val="1"/>
                  <w:bCs w:val="1"/>
                  <w:i w:val="0"/>
                  <w:iCs w:val="0"/>
                  <w:caps w:val="0"/>
                  <w:smallCaps w:val="0"/>
                  <w:color w:val="333332"/>
                  <w:sz w:val="22"/>
                  <w:szCs w:val="22"/>
                  <w:lang w:val="en-IN"/>
                  <w:rPrChange w:author="Anjaly T A" w:date="2022-08-23T07:39:43.213Z" w:id="753060533">
                    <w:rPr>
                      <w:rFonts w:ascii="Times New Roman" w:hAnsi="Times New Roman" w:eastAsia="Times New Roman" w:cs="Times New Roman"/>
                      <w:b w:val="0"/>
                      <w:bCs w:val="0"/>
                      <w:i w:val="0"/>
                      <w:iCs w:val="0"/>
                      <w:caps w:val="0"/>
                      <w:smallCaps w:val="0"/>
                      <w:color w:val="333332"/>
                      <w:sz w:val="22"/>
                      <w:szCs w:val="22"/>
                      <w:lang w:val="en-IN"/>
                    </w:rPr>
                  </w:rPrChange>
                </w:rPr>
                <w:t> </w:t>
              </w:r>
            </w:ins>
          </w:p>
        </w:tc>
      </w:tr>
    </w:tbl>
    <w:p w:rsidR="7B13960B" w:rsidP="7B13960B" w:rsidRDefault="7B13960B" w14:paraId="2FEF3037" w14:textId="1DBBBD10">
      <w:pPr>
        <w:pStyle w:val="Normal"/>
      </w:pPr>
    </w:p>
    <w:p w:rsidR="7B13960B" w:rsidRDefault="7B13960B" w14:paraId="52E7A9BE" w14:textId="0C740AB5">
      <w:pPr/>
    </w:p>
    <w:p w:rsidR="7B13960B" w:rsidRDefault="7B13960B" w14:paraId="380439B4" w14:textId="298F78FD">
      <w:pPr/>
    </w:p>
    <w:p w:rsidR="6405B61B" w:rsidP="7B13960B" w:rsidRDefault="6405B61B" w14:paraId="162E29EC" w14:textId="16628CA6">
      <w:pPr>
        <w:rPr>
          <w:b w:val="1"/>
          <w:bCs w:val="1"/>
          <w:sz w:val="32"/>
          <w:szCs w:val="32"/>
        </w:rPr>
      </w:pPr>
      <w:r w:rsidRPr="60149B70" w:rsidR="6405B61B">
        <w:rPr>
          <w:b w:val="1"/>
          <w:bCs w:val="1"/>
          <w:sz w:val="32"/>
          <w:szCs w:val="32"/>
          <w:rPrChange w:author="Anjaly T A" w:date="2022-08-23T07:36:26.262Z" w:id="137817920"/>
        </w:rPr>
        <w:t>Overview</w:t>
      </w:r>
    </w:p>
    <w:p w:rsidR="009B10F5" w:rsidP="009B10F5" w:rsidRDefault="009B10F5" w14:paraId="07A4AC35" w14:textId="7AF4C1EA">
      <w:r>
        <w:t>Xtracap grants its employees the privilege of purchasing and using Laptop, smartphones and tablets of their choosing at work for their convenience. Xtracap reserves the right to revoke this privilege if users do not abide by the policies and procedures outlined below.</w:t>
      </w:r>
    </w:p>
    <w:p w:rsidR="009B10F5" w:rsidP="009B10F5" w:rsidRDefault="009B10F5" w14:paraId="536F2154" w14:textId="2E2A8A1E">
      <w:r>
        <w:t>This policy is intended to protect the security and integrity of Xtracap’s data and technology infrastructure. Limited exceptions to the policy may occur due to variations in devices and platforms.</w:t>
      </w:r>
    </w:p>
    <w:p w:rsidR="009B10F5" w:rsidP="009B10F5" w:rsidRDefault="009B10F5" w14:paraId="695E7692" w14:textId="12721D67">
      <w:r>
        <w:t>Employees must agree to the terms and conditions set forth in this policy in order to be able to connect their devices to the company network.</w:t>
      </w:r>
    </w:p>
    <w:p w:rsidR="009B10F5" w:rsidP="009B10F5" w:rsidRDefault="009B10F5" w14:paraId="67F79DD2" w14:textId="77777777">
      <w:r>
        <w:t>Acceptable Use</w:t>
      </w:r>
    </w:p>
    <w:p w:rsidR="009B10F5" w:rsidP="009B10F5" w:rsidRDefault="009B10F5" w14:paraId="5E618A74" w14:textId="77777777">
      <w:pPr>
        <w:pStyle w:val="ListParagraph"/>
        <w:numPr>
          <w:ilvl w:val="0"/>
          <w:numId w:val="1"/>
        </w:numPr>
      </w:pPr>
      <w:r>
        <w:t>The company defines acceptable business use as activities that directly or indirectly support the business of Xtracap.</w:t>
      </w:r>
    </w:p>
    <w:p w:rsidR="00787D2D" w:rsidP="009B10F5" w:rsidRDefault="009B10F5" w14:paraId="5F17B7C7" w14:textId="77777777">
      <w:pPr>
        <w:pStyle w:val="ListParagraph"/>
        <w:numPr>
          <w:ilvl w:val="0"/>
          <w:numId w:val="1"/>
        </w:numPr>
      </w:pPr>
      <w:r>
        <w:t>The company defines acceptable personal use on company time as reasonable and limited personal communication or recreation, such as reading or game playing.</w:t>
      </w:r>
    </w:p>
    <w:p w:rsidR="00B77F62" w:rsidP="009B10F5" w:rsidRDefault="009B10F5" w14:paraId="04F8F587" w14:textId="77777777">
      <w:pPr>
        <w:pStyle w:val="ListParagraph"/>
        <w:numPr>
          <w:ilvl w:val="0"/>
          <w:numId w:val="1"/>
        </w:numPr>
      </w:pPr>
      <w:r>
        <w:t>Employees are blocked from accessing certain websites during work hours/while connected to the corporate network at the discretion of the company. Such websites include, but are not limited to…</w:t>
      </w:r>
    </w:p>
    <w:p w:rsidR="003E54A6" w:rsidP="009B10F5" w:rsidRDefault="009B10F5" w14:paraId="413E86DB" w14:textId="77777777">
      <w:pPr>
        <w:pStyle w:val="ListParagraph"/>
        <w:numPr>
          <w:ilvl w:val="0"/>
          <w:numId w:val="1"/>
        </w:numPr>
      </w:pPr>
      <w:r>
        <w:t>Devices’ camera and/or video capabilities are/are not disabled while on-site.</w:t>
      </w:r>
    </w:p>
    <w:p w:rsidR="001D1774" w:rsidP="009B10F5" w:rsidRDefault="009B10F5" w14:paraId="66BA04A7" w14:textId="77777777">
      <w:pPr>
        <w:pStyle w:val="ListParagraph"/>
        <w:numPr>
          <w:ilvl w:val="0"/>
          <w:numId w:val="1"/>
        </w:numPr>
      </w:pPr>
      <w:r>
        <w:t>Devices may not be used at any time to:</w:t>
      </w:r>
    </w:p>
    <w:p w:rsidR="006C41FE" w:rsidP="009B10F5" w:rsidRDefault="009B10F5" w14:paraId="654AAE2A" w14:textId="77777777">
      <w:pPr>
        <w:pStyle w:val="ListParagraph"/>
        <w:numPr>
          <w:ilvl w:val="1"/>
          <w:numId w:val="1"/>
        </w:numPr>
      </w:pPr>
      <w:r>
        <w:t>Store or transmit illicit materials</w:t>
      </w:r>
    </w:p>
    <w:p w:rsidR="00813A37" w:rsidP="009B10F5" w:rsidRDefault="009B10F5" w14:paraId="69C5C41B" w14:textId="77777777">
      <w:pPr>
        <w:pStyle w:val="ListParagraph"/>
        <w:numPr>
          <w:ilvl w:val="1"/>
          <w:numId w:val="1"/>
        </w:numPr>
      </w:pPr>
      <w:r>
        <w:t>Store or transmit proprietary information belonging to another company</w:t>
      </w:r>
    </w:p>
    <w:p w:rsidR="000B2B31" w:rsidP="009B10F5" w:rsidRDefault="009B10F5" w14:paraId="4224D948" w14:textId="77777777">
      <w:pPr>
        <w:pStyle w:val="ListParagraph"/>
        <w:numPr>
          <w:ilvl w:val="1"/>
          <w:numId w:val="1"/>
        </w:numPr>
      </w:pPr>
      <w:r>
        <w:t>Harass others</w:t>
      </w:r>
    </w:p>
    <w:p w:rsidR="00C44DF0" w:rsidP="009B10F5" w:rsidRDefault="009B10F5" w14:paraId="6F14C6D1" w14:textId="77777777">
      <w:pPr>
        <w:pStyle w:val="ListParagraph"/>
        <w:numPr>
          <w:ilvl w:val="1"/>
          <w:numId w:val="1"/>
        </w:numPr>
      </w:pPr>
      <w:r>
        <w:t>Engage in outside business activities</w:t>
      </w:r>
    </w:p>
    <w:p w:rsidR="00692901" w:rsidP="009B10F5" w:rsidRDefault="009B10F5" w14:paraId="657FAF31" w14:textId="77777777">
      <w:pPr>
        <w:pStyle w:val="ListParagraph"/>
        <w:numPr>
          <w:ilvl w:val="1"/>
          <w:numId w:val="1"/>
        </w:numPr>
      </w:pPr>
      <w:r>
        <w:t>Etc.</w:t>
      </w:r>
    </w:p>
    <w:p w:rsidR="004F1BBD" w:rsidP="009B10F5" w:rsidRDefault="009B10F5" w14:paraId="6E2B43E7" w14:textId="77777777">
      <w:pPr>
        <w:pStyle w:val="ListParagraph"/>
        <w:numPr>
          <w:ilvl w:val="0"/>
          <w:numId w:val="1"/>
        </w:numPr>
      </w:pPr>
      <w:r>
        <w:t>The following apps are allowed: (include a detailed list of apps, such as weather, productivity apps, Facebook, etc., which will be permitted)</w:t>
      </w:r>
    </w:p>
    <w:p w:rsidR="00533D86" w:rsidP="009B10F5" w:rsidRDefault="002D2A46" w14:paraId="28793315" w14:textId="2DABB57A">
      <w:pPr>
        <w:pStyle w:val="ListParagraph"/>
        <w:numPr>
          <w:ilvl w:val="0"/>
          <w:numId w:val="1"/>
        </w:numPr>
      </w:pPr>
      <w:r>
        <w:t>Only Preapproved Apps can be Installed</w:t>
      </w:r>
      <w:r w:rsidR="009A160C">
        <w:t xml:space="preserve">, Please check with </w:t>
      </w:r>
      <w:r w:rsidR="00914C25">
        <w:t xml:space="preserve">IT Team for Clarification. </w:t>
      </w:r>
    </w:p>
    <w:p w:rsidR="00110457" w:rsidP="009B10F5" w:rsidRDefault="009B10F5" w14:paraId="6D44BB34" w14:textId="7BDEDB3C">
      <w:pPr>
        <w:pStyle w:val="ListParagraph"/>
        <w:numPr>
          <w:ilvl w:val="0"/>
          <w:numId w:val="1"/>
        </w:numPr>
      </w:pPr>
      <w:r>
        <w:t>Employees may use their device to access the following company-owned resources: email, calendars, contacts, documents, etc.</w:t>
      </w:r>
    </w:p>
    <w:p w:rsidR="009B10F5" w:rsidP="009B10F5" w:rsidRDefault="009B10F5" w14:paraId="4974A002" w14:textId="4C76310E">
      <w:pPr>
        <w:pStyle w:val="ListParagraph"/>
        <w:numPr>
          <w:ilvl w:val="0"/>
          <w:numId w:val="1"/>
        </w:numPr>
      </w:pPr>
      <w:r>
        <w:t>Xtracap has a zero-tolerance policy for texting or emailing while driving and only hands-free talking while driving is permitted.</w:t>
      </w:r>
    </w:p>
    <w:p w:rsidR="009B10F5" w:rsidP="009B10F5" w:rsidRDefault="009B10F5" w14:paraId="1A2B58ED" w14:textId="279774A3"/>
    <w:p w:rsidR="009B10F5" w:rsidP="7B13960B" w:rsidRDefault="009B10F5" w14:paraId="0BFF3AAB" w14:textId="77777777">
      <w:pPr>
        <w:rPr>
          <w:b w:val="1"/>
          <w:bCs w:val="1"/>
          <w:sz w:val="32"/>
          <w:szCs w:val="32"/>
          <w:rPrChange w:author="Anjaly T A" w:date="2022-08-23T07:36:34.743Z" w:id="691302919"/>
        </w:rPr>
      </w:pPr>
      <w:r w:rsidRPr="7B13960B" w:rsidR="009B10F5">
        <w:rPr>
          <w:b w:val="1"/>
          <w:bCs w:val="1"/>
          <w:sz w:val="28"/>
          <w:szCs w:val="28"/>
          <w:rPrChange w:author="Anjaly T A" w:date="2022-08-23T07:36:34.742Z" w:id="1194648182"/>
        </w:rPr>
        <w:t>Devices and Support</w:t>
      </w:r>
    </w:p>
    <w:p w:rsidR="003A7E27" w:rsidP="009B10F5" w:rsidRDefault="009B10F5" w14:paraId="0CE5841D" w14:textId="77777777">
      <w:pPr>
        <w:pStyle w:val="ListParagraph"/>
        <w:numPr>
          <w:ilvl w:val="0"/>
          <w:numId w:val="2"/>
        </w:numPr>
      </w:pPr>
      <w:r>
        <w:t>Smartphones including iPhone, Android, Blackberry and Windows phones are allowed (the list should be as detailed as necessary including models, operating systems, versions, etc.).</w:t>
      </w:r>
    </w:p>
    <w:p w:rsidR="003A7E27" w:rsidP="009B10F5" w:rsidRDefault="009B10F5" w14:paraId="01489864" w14:textId="77777777">
      <w:pPr>
        <w:pStyle w:val="ListParagraph"/>
        <w:numPr>
          <w:ilvl w:val="0"/>
          <w:numId w:val="2"/>
        </w:numPr>
      </w:pPr>
      <w:r>
        <w:t>Tablets including iPad and Android are allowed (the list should be as detailed as necessary including models, operating systems, versions, etc.).</w:t>
      </w:r>
    </w:p>
    <w:p w:rsidR="00C86452" w:rsidP="009B10F5" w:rsidRDefault="009B10F5" w14:paraId="396413D0" w14:textId="77777777">
      <w:pPr>
        <w:pStyle w:val="ListParagraph"/>
        <w:numPr>
          <w:ilvl w:val="0"/>
          <w:numId w:val="2"/>
        </w:numPr>
      </w:pPr>
      <w:r>
        <w:t>Connectivity issues are supported by IT; employees should/should not contact the device manufacturer or their carrier for operating system or hardware-related issues.</w:t>
      </w:r>
    </w:p>
    <w:p w:rsidR="009B10F5" w:rsidP="009B10F5" w:rsidRDefault="009B10F5" w14:paraId="70AACD51" w14:textId="7B5650BB">
      <w:pPr>
        <w:pStyle w:val="ListParagraph"/>
        <w:numPr>
          <w:ilvl w:val="0"/>
          <w:numId w:val="2"/>
        </w:numPr>
      </w:pPr>
      <w:r>
        <w:t>Devices must be presented to IT for proper job provisioning and configuration of standard apps, such as browsers, office productivity software and security tools, before they can access the network.</w:t>
      </w:r>
    </w:p>
    <w:p w:rsidR="009B10F5" w:rsidP="009B10F5" w:rsidRDefault="009B10F5" w14:paraId="6393A252" w14:textId="77777777">
      <w:r>
        <w:lastRenderedPageBreak/>
        <w:t>Reimbursement</w:t>
      </w:r>
    </w:p>
    <w:p w:rsidR="0086520A" w:rsidP="009B10F5" w:rsidRDefault="009B10F5" w14:paraId="199B213A" w14:textId="7CCD2542">
      <w:pPr>
        <w:pStyle w:val="ListParagraph"/>
        <w:numPr>
          <w:ilvl w:val="0"/>
          <w:numId w:val="3"/>
        </w:numPr>
        <w:rPr>
          <w:ins w:author="Inderjit Singh Bedi" w:date="2021-07-02T11:37:00Z" w:id="0"/>
        </w:rPr>
      </w:pPr>
      <w:r>
        <w:t>The company will not reimburse the employee for the cost of the device</w:t>
      </w:r>
      <w:ins w:author="Inderjit Singh Bedi" w:date="2021-07-02T11:37:00Z" w:id="1">
        <w:r w:rsidR="0086520A">
          <w:t>.</w:t>
        </w:r>
      </w:ins>
    </w:p>
    <w:p w:rsidR="00CC10C9" w:rsidP="009B10F5" w:rsidRDefault="009B10F5" w14:paraId="0259C213" w14:textId="77777777">
      <w:r>
        <w:t>Security</w:t>
      </w:r>
    </w:p>
    <w:p w:rsidR="00CC10C9" w:rsidP="009B10F5" w:rsidRDefault="009B10F5" w14:paraId="6D549586" w14:textId="77777777">
      <w:pPr>
        <w:pStyle w:val="ListParagraph"/>
        <w:numPr>
          <w:ilvl w:val="0"/>
          <w:numId w:val="4"/>
        </w:numPr>
      </w:pPr>
      <w:r>
        <w:t>In order to prevent unauthorised access, devices must be password protected using the features of the device and a strong password is required to access the company network.</w:t>
      </w:r>
    </w:p>
    <w:p w:rsidR="00264E64" w:rsidP="009B10F5" w:rsidRDefault="009B10F5" w14:paraId="32484765" w14:textId="77777777">
      <w:pPr>
        <w:pStyle w:val="ListParagraph"/>
        <w:numPr>
          <w:ilvl w:val="0"/>
          <w:numId w:val="4"/>
        </w:numPr>
      </w:pPr>
      <w:r>
        <w:t>The company’s strong password policy is: Passwords must be at least six characters and a combination of upper- and lower-case letters, numbers and symbols. Passwords will be rotated every 90 days and the new password can’t be one of 15 previous passwords.</w:t>
      </w:r>
    </w:p>
    <w:p w:rsidR="00264E64" w:rsidP="009B10F5" w:rsidRDefault="009B10F5" w14:paraId="54C0FA45" w14:textId="77777777">
      <w:pPr>
        <w:pStyle w:val="ListParagraph"/>
        <w:numPr>
          <w:ilvl w:val="0"/>
          <w:numId w:val="4"/>
        </w:numPr>
      </w:pPr>
      <w:r>
        <w:t>The device must lock itself with a password or PIN if it’s idle for five minutes.</w:t>
      </w:r>
    </w:p>
    <w:p w:rsidR="00264E64" w:rsidP="009B10F5" w:rsidRDefault="009B10F5" w14:paraId="11F6FC20" w14:textId="77777777">
      <w:pPr>
        <w:pStyle w:val="ListParagraph"/>
        <w:numPr>
          <w:ilvl w:val="0"/>
          <w:numId w:val="4"/>
        </w:numPr>
      </w:pPr>
      <w:r>
        <w:t>After five failed login attempts, the device will lock. Employees must contact IT to regain access.</w:t>
      </w:r>
    </w:p>
    <w:p w:rsidR="00E955A9" w:rsidP="009B10F5" w:rsidRDefault="009B10F5" w14:paraId="3C7A0138" w14:textId="0B31D64D">
      <w:pPr>
        <w:pStyle w:val="ListParagraph"/>
        <w:numPr>
          <w:ilvl w:val="0"/>
          <w:numId w:val="4"/>
        </w:numPr>
      </w:pPr>
      <w:r>
        <w:t>Rooted (Android) or jailbroken (iOS) devices are strictly forbidden from accessing the network.</w:t>
      </w:r>
    </w:p>
    <w:p w:rsidR="00811BBE" w:rsidP="009B10F5" w:rsidRDefault="009B10F5" w14:paraId="2BB001D8" w14:textId="77777777">
      <w:pPr>
        <w:pStyle w:val="ListParagraph"/>
        <w:numPr>
          <w:ilvl w:val="0"/>
          <w:numId w:val="4"/>
        </w:numPr>
      </w:pPr>
      <w:r>
        <w:t>Employees are automatically prevented from downloading, installing and using any app that does not appear on the company’s list of approved apps.</w:t>
      </w:r>
    </w:p>
    <w:p w:rsidR="00811BBE" w:rsidP="009B10F5" w:rsidRDefault="00811BBE" w14:paraId="022DED48" w14:textId="77777777">
      <w:pPr>
        <w:pStyle w:val="ListParagraph"/>
        <w:numPr>
          <w:ilvl w:val="0"/>
          <w:numId w:val="4"/>
        </w:numPr>
      </w:pPr>
      <w:r>
        <w:t xml:space="preserve">Laptops, </w:t>
      </w:r>
      <w:r w:rsidR="009B10F5">
        <w:t>Smartphones and tablets that are not on the company’s list of supported devices are/are not allowed to connect to the network.</w:t>
      </w:r>
    </w:p>
    <w:p w:rsidR="008517A3" w:rsidP="009B10F5" w:rsidRDefault="00A20668" w14:paraId="57849A57" w14:textId="77777777">
      <w:pPr>
        <w:pStyle w:val="ListParagraph"/>
        <w:numPr>
          <w:ilvl w:val="0"/>
          <w:numId w:val="4"/>
        </w:numPr>
      </w:pPr>
      <w:r>
        <w:t xml:space="preserve">Laptops </w:t>
      </w:r>
      <w:r w:rsidR="009B10F5">
        <w:t>Smartphones and tablets belonging to employees that are for personal use only are/are not allowed to connect to the network.</w:t>
      </w:r>
    </w:p>
    <w:p w:rsidR="008517A3" w:rsidP="009B10F5" w:rsidRDefault="009B10F5" w14:paraId="007FF38C" w14:textId="77777777">
      <w:pPr>
        <w:pStyle w:val="ListParagraph"/>
        <w:numPr>
          <w:ilvl w:val="0"/>
          <w:numId w:val="4"/>
        </w:numPr>
      </w:pPr>
      <w:r>
        <w:t>Employees’ access to company data is limited based on user profiles defined by IT and automatically enforced.</w:t>
      </w:r>
    </w:p>
    <w:p w:rsidR="009B10F5" w:rsidP="009B10F5" w:rsidRDefault="009B10F5" w14:paraId="1E5866B5" w14:textId="15D3FC3A">
      <w:pPr>
        <w:pStyle w:val="ListParagraph"/>
        <w:numPr>
          <w:ilvl w:val="0"/>
          <w:numId w:val="4"/>
        </w:numPr>
        <w:rPr>
          <w:ins w:author="Anjaly T A" w:date="2022-08-23T07:38:05.87Z" w:id="897094520"/>
        </w:rPr>
      </w:pPr>
      <w:r w:rsidR="009B10F5">
        <w:rPr/>
        <w:t>The employee’s device may be remotely wiped if 1) the device is lost, 2) the employee terminates his or her employment, 3) IT detects a data or policy breach, a virus or similar threat to the security of the company’s data and technology infrastructure.</w:t>
      </w:r>
    </w:p>
    <w:p w:rsidR="60149B70" w:rsidRDefault="60149B70" w14:paraId="2445956B" w14:textId="0EE50E24">
      <w:r>
        <w:br w:type="page"/>
      </w:r>
    </w:p>
    <w:p w:rsidR="60149B70" w:rsidP="60149B70" w:rsidRDefault="60149B70" w14:paraId="23DBA392" w14:textId="01B0FE0D">
      <w:pPr>
        <w:pStyle w:val="Normal"/>
        <w:ind w:left="0"/>
        <w:pPrChange w:author="Anjaly T A" w:date="2022-08-23T07:38:07.022Z">
          <w:pPr>
            <w:pStyle w:val="ListParagraph"/>
            <w:numPr>
              <w:ilvl w:val="0"/>
              <w:numId w:val="4"/>
            </w:numPr>
          </w:pPr>
        </w:pPrChange>
      </w:pPr>
    </w:p>
    <w:p w:rsidR="009B10F5" w:rsidP="7B13960B" w:rsidRDefault="009B10F5" w14:paraId="4068EC78" w14:textId="77777777">
      <w:pPr>
        <w:rPr>
          <w:b w:val="1"/>
          <w:bCs w:val="1"/>
          <w:sz w:val="32"/>
          <w:szCs w:val="32"/>
          <w:rPrChange w:author="Anjaly T A" w:date="2022-08-23T07:36:39.252Z" w:id="896804699"/>
        </w:rPr>
      </w:pPr>
      <w:r w:rsidRPr="7B13960B" w:rsidR="009B10F5">
        <w:rPr>
          <w:b w:val="1"/>
          <w:bCs w:val="1"/>
          <w:sz w:val="28"/>
          <w:szCs w:val="28"/>
          <w:rPrChange w:author="Anjaly T A" w:date="2022-08-23T07:36:39.252Z" w:id="804225668"/>
        </w:rPr>
        <w:t>Risks/Liabilities/Disclaimers</w:t>
      </w:r>
    </w:p>
    <w:p w:rsidR="006F5971" w:rsidP="009B10F5" w:rsidRDefault="009B10F5" w14:paraId="42E23DB5" w14:textId="77777777">
      <w:pPr>
        <w:pStyle w:val="ListParagraph"/>
        <w:numPr>
          <w:ilvl w:val="0"/>
          <w:numId w:val="5"/>
        </w:numPr>
      </w:pPr>
      <w:r>
        <w:t>While IT will take every precaution to prevent the employee’s personal data from being lost in the event it must remote wipe a device, it is the employee’s responsibility to take additional precautions, such as backing up email, contacts, etc.</w:t>
      </w:r>
    </w:p>
    <w:p w:rsidR="00485493" w:rsidP="009B10F5" w:rsidRDefault="009B10F5" w14:paraId="68F5E71E" w14:textId="77777777">
      <w:pPr>
        <w:pStyle w:val="ListParagraph"/>
        <w:numPr>
          <w:ilvl w:val="0"/>
          <w:numId w:val="5"/>
        </w:numPr>
      </w:pPr>
      <w:r>
        <w:t>The company reserves the right to disconnect devices or disable services without notification.</w:t>
      </w:r>
    </w:p>
    <w:p w:rsidR="00485493" w:rsidP="009B10F5" w:rsidRDefault="009B10F5" w14:paraId="2FD5DAF1" w14:textId="77777777">
      <w:pPr>
        <w:pStyle w:val="ListParagraph"/>
        <w:numPr>
          <w:ilvl w:val="0"/>
          <w:numId w:val="5"/>
        </w:numPr>
      </w:pPr>
      <w:r>
        <w:t>Lost or stolen devices must be reported to the company within 24 hours. Employees are responsible for notifying their mobile carrier immediately upon loss of a device.</w:t>
      </w:r>
    </w:p>
    <w:p w:rsidR="00485493" w:rsidP="009B10F5" w:rsidRDefault="009B10F5" w14:paraId="4C34A337" w14:textId="77777777">
      <w:pPr>
        <w:pStyle w:val="ListParagraph"/>
        <w:numPr>
          <w:ilvl w:val="0"/>
          <w:numId w:val="5"/>
        </w:numPr>
      </w:pPr>
      <w:r>
        <w:t>The employee is expected to use his or her devices in an ethical manner at all times and adhere to the company’s acceptable use policy as outlined above.</w:t>
      </w:r>
    </w:p>
    <w:p w:rsidR="00485493" w:rsidP="009B10F5" w:rsidRDefault="009B10F5" w14:paraId="48C84FE5" w14:textId="77777777">
      <w:pPr>
        <w:pStyle w:val="ListParagraph"/>
        <w:numPr>
          <w:ilvl w:val="0"/>
          <w:numId w:val="5"/>
        </w:numPr>
      </w:pPr>
      <w:r>
        <w:t>The employee is personally liable for all costs associated with his or her device.</w:t>
      </w:r>
    </w:p>
    <w:p w:rsidR="00506263" w:rsidP="009B10F5" w:rsidRDefault="009B10F5" w14:paraId="0BF15DD7" w14:textId="77777777">
      <w:pPr>
        <w:pStyle w:val="ListParagraph"/>
        <w:numPr>
          <w:ilvl w:val="0"/>
          <w:numId w:val="5"/>
        </w:numPr>
      </w:pPr>
      <w:r>
        <w:t>The employee assumes full liability for risks including, but not limited to, the partial or complete loss of company and personal data due to an operating system crash, errors, bugs, viruses, malware, and/or other software or hardware failures, or programming errors that render the device unusable.</w:t>
      </w:r>
    </w:p>
    <w:p w:rsidR="009B10F5" w:rsidP="7B13960B" w:rsidRDefault="009B10F5" w14:paraId="0FB384FE" w14:textId="02C41BC2">
      <w:pPr>
        <w:pStyle w:val="ListParagraph"/>
        <w:numPr>
          <w:ilvl w:val="0"/>
          <w:numId w:val="5"/>
        </w:numPr>
        <w:rPr>
          <w:ins w:author="Anjaly T A" w:date="2022-08-23T07:37:11.695Z" w:id="468316748"/>
        </w:rPr>
      </w:pPr>
      <w:r w:rsidR="009B10F5">
        <w:rPr/>
        <w:t>Xtracap reserves the right to take appropriate disciplinary action up to and including termination for noncompliance with this policy.</w:t>
      </w:r>
    </w:p>
    <w:p w:rsidR="7B13960B" w:rsidP="60149B70" w:rsidRDefault="7B13960B" w14:paraId="6F61F4AB" w14:textId="0FF20CAF">
      <w:pPr>
        <w:pStyle w:val="Normal"/>
        <w:ind w:left="0"/>
        <w:rPr>
          <w:ins w:author="Anjaly T A" w:date="2022-08-23T07:37:11.907Z" w:id="1985024729"/>
          <w:rFonts w:ascii="Cambria" w:hAnsi="Cambria" w:eastAsia="Cambria" w:cs="Cambria"/>
          <w:b w:val="1"/>
          <w:bCs w:val="1"/>
          <w:i w:val="0"/>
          <w:iCs w:val="0"/>
          <w:caps w:val="0"/>
          <w:smallCaps w:val="0"/>
          <w:noProof w:val="0"/>
          <w:color w:val="365F91"/>
          <w:sz w:val="28"/>
          <w:szCs w:val="28"/>
          <w:lang w:val="en-US"/>
        </w:rPr>
        <w:pPrChange w:author="Anjaly T A" w:date="2022-08-23T07:37:18.972Z">
          <w:pPr>
            <w:pStyle w:val="ListParagraph"/>
            <w:numPr>
              <w:ilvl w:val="0"/>
              <w:numId w:val="5"/>
            </w:numPr>
          </w:pPr>
        </w:pPrChange>
      </w:pPr>
    </w:p>
    <w:p w:rsidR="1DD0E7AA" w:rsidP="60149B70" w:rsidRDefault="1DD0E7AA" w14:paraId="7C0A9AA3" w14:textId="6DEC3280">
      <w:pPr>
        <w:pStyle w:val="Normal"/>
        <w:ind w:left="0"/>
        <w:rPr>
          <w:ins w:author="Anjaly T A" w:date="2022-08-23T07:37:00.923Z" w:id="1244801990"/>
          <w:rFonts w:ascii="Cambria" w:hAnsi="Cambria" w:eastAsia="Cambria" w:cs="Cambria"/>
          <w:b w:val="1"/>
          <w:bCs w:val="1"/>
          <w:i w:val="0"/>
          <w:iCs w:val="0"/>
          <w:caps w:val="0"/>
          <w:smallCaps w:val="0"/>
          <w:noProof w:val="0"/>
          <w:color w:val="365F91"/>
          <w:sz w:val="28"/>
          <w:szCs w:val="28"/>
          <w:lang w:val="en-US"/>
        </w:rPr>
        <w:pPrChange w:author="Anjaly T A" w:date="2022-08-23T07:37:13.379Z">
          <w:pPr>
            <w:pStyle w:val="ListParagraph"/>
            <w:numPr>
              <w:ilvl w:val="0"/>
              <w:numId w:val="5"/>
            </w:numPr>
          </w:pPr>
        </w:pPrChange>
      </w:pPr>
      <w:ins w:author="Anjaly T A" w:date="2022-08-23T07:37:00.923Z" w:id="287440175">
        <w:r w:rsidRPr="60149B70" w:rsidR="1DD0E7AA">
          <w:rPr>
            <w:rFonts w:ascii="Cambria" w:hAnsi="Cambria" w:eastAsia="Cambria" w:cs="Cambria"/>
            <w:b w:val="1"/>
            <w:bCs w:val="1"/>
            <w:i w:val="0"/>
            <w:iCs w:val="0"/>
            <w:caps w:val="0"/>
            <w:smallCaps w:val="0"/>
            <w:strike w:val="0"/>
            <w:dstrike w:val="0"/>
            <w:noProof w:val="0"/>
            <w:color w:val="D13438"/>
            <w:sz w:val="28"/>
            <w:szCs w:val="28"/>
            <w:u w:val="single"/>
            <w:lang w:val="en-US"/>
          </w:rPr>
          <w:t>Violation of the policy</w:t>
        </w:r>
      </w:ins>
    </w:p>
    <w:p w:rsidR="1DD0E7AA" w:rsidP="7B13960B" w:rsidRDefault="1DD0E7AA" w14:paraId="73BB2482" w14:textId="3FCF0538">
      <w:pPr>
        <w:spacing w:after="160" w:line="259" w:lineRule="auto"/>
        <w:jc w:val="both"/>
        <w:rPr>
          <w:ins w:author="Anjaly T A" w:date="2022-08-23T07:37:00.923Z" w:id="1145592270"/>
          <w:rFonts w:ascii="Garamond" w:hAnsi="Garamond" w:eastAsia="Garamond" w:cs="Garamond"/>
          <w:b w:val="0"/>
          <w:bCs w:val="0"/>
          <w:i w:val="0"/>
          <w:iCs w:val="0"/>
          <w:caps w:val="0"/>
          <w:smallCaps w:val="0"/>
          <w:noProof w:val="0"/>
          <w:color w:val="000000" w:themeColor="text1" w:themeTint="FF" w:themeShade="FF"/>
          <w:sz w:val="22"/>
          <w:szCs w:val="22"/>
          <w:lang w:val="en-US"/>
        </w:rPr>
      </w:pPr>
      <w:ins w:author="Anjaly T A" w:date="2022-08-23T07:37:00.923Z" w:id="968065784">
        <w:r w:rsidRPr="7B13960B" w:rsidR="1DD0E7AA">
          <w:rPr>
            <w:rFonts w:ascii="Garamond" w:hAnsi="Garamond" w:eastAsia="Garamond" w:cs="Garamond"/>
            <w:b w:val="0"/>
            <w:bCs w:val="0"/>
            <w:i w:val="0"/>
            <w:iCs w:val="0"/>
            <w:caps w:val="0"/>
            <w:smallCaps w:val="0"/>
            <w:strike w:val="0"/>
            <w:dstrike w:val="0"/>
            <w:noProof w:val="0"/>
            <w:color w:val="D13438"/>
            <w:sz w:val="22"/>
            <w:szCs w:val="22"/>
            <w:u w:val="single"/>
            <w:lang w:val="en-IN"/>
          </w:rPr>
          <w:t>Any violations under this document including non-adherence to safety guidelines shall be handled in accordance with applicable Company policies and procedures, which may include corrective action up to and including termination from the Company.</w:t>
        </w:r>
      </w:ins>
    </w:p>
    <w:p w:rsidR="7B13960B" w:rsidP="7B13960B" w:rsidRDefault="7B13960B" w14:paraId="14EAC4D1" w14:textId="2B0F935D">
      <w:pPr>
        <w:pStyle w:val="Normal"/>
      </w:pPr>
    </w:p>
    <w:sectPr w:rsidR="007975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2c4e21f2"/>
    <w:multiLevelType xmlns:w="http://schemas.openxmlformats.org/wordprocessingml/2006/main" w:val="hybrid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947494"/>
    <w:multiLevelType w:val="hybridMultilevel"/>
    <w:tmpl w:val="4488A48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423D59C4"/>
    <w:multiLevelType w:val="hybridMultilevel"/>
    <w:tmpl w:val="F056CB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48761864"/>
    <w:multiLevelType w:val="hybridMultilevel"/>
    <w:tmpl w:val="E7762F0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5A885F41"/>
    <w:multiLevelType w:val="hybridMultilevel"/>
    <w:tmpl w:val="2B9C5B4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91E6366"/>
    <w:multiLevelType w:val="hybridMultilevel"/>
    <w:tmpl w:val="0FB26F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6">
    <w:abstractNumId w:val="5"/>
  </w:num>
  <w:num w:numId="1">
    <w:abstractNumId w:val="3"/>
  </w:num>
  <w:num w:numId="2">
    <w:abstractNumId w:val="4"/>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derjit Singh Bedi">
    <w15:presenceInfo w15:providerId="AD" w15:userId="S::inderjitb@xtracapindia.onmicrosoft.com::bf66a779-0324-44c7-a624-c2268d482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BC4908"/>
    <w:rsid w:val="00081058"/>
    <w:rsid w:val="000B2B31"/>
    <w:rsid w:val="000E0D28"/>
    <w:rsid w:val="00110457"/>
    <w:rsid w:val="001D1774"/>
    <w:rsid w:val="00264E64"/>
    <w:rsid w:val="002D2A46"/>
    <w:rsid w:val="00317FB9"/>
    <w:rsid w:val="003954B9"/>
    <w:rsid w:val="003A7E27"/>
    <w:rsid w:val="003E54A6"/>
    <w:rsid w:val="00485493"/>
    <w:rsid w:val="004F1BBD"/>
    <w:rsid w:val="00506263"/>
    <w:rsid w:val="00533D86"/>
    <w:rsid w:val="005C0533"/>
    <w:rsid w:val="00692901"/>
    <w:rsid w:val="006C41FE"/>
    <w:rsid w:val="006E7FD3"/>
    <w:rsid w:val="006F5971"/>
    <w:rsid w:val="00787D2D"/>
    <w:rsid w:val="007975C8"/>
    <w:rsid w:val="0080092F"/>
    <w:rsid w:val="00811BBE"/>
    <w:rsid w:val="00813A37"/>
    <w:rsid w:val="00827121"/>
    <w:rsid w:val="008517A3"/>
    <w:rsid w:val="0086520A"/>
    <w:rsid w:val="00881CB2"/>
    <w:rsid w:val="00883DDF"/>
    <w:rsid w:val="009101A7"/>
    <w:rsid w:val="00914C25"/>
    <w:rsid w:val="009A160C"/>
    <w:rsid w:val="009B10F5"/>
    <w:rsid w:val="00A20668"/>
    <w:rsid w:val="00B77F62"/>
    <w:rsid w:val="00B8309E"/>
    <w:rsid w:val="00C44DF0"/>
    <w:rsid w:val="00C86452"/>
    <w:rsid w:val="00CC10C9"/>
    <w:rsid w:val="00E955A9"/>
    <w:rsid w:val="00EA04E9"/>
    <w:rsid w:val="00F14637"/>
    <w:rsid w:val="00F820D3"/>
    <w:rsid w:val="0F551D8B"/>
    <w:rsid w:val="1B080927"/>
    <w:rsid w:val="1DD0E7AA"/>
    <w:rsid w:val="221017B1"/>
    <w:rsid w:val="287BD3E6"/>
    <w:rsid w:val="2C388986"/>
    <w:rsid w:val="3561A910"/>
    <w:rsid w:val="3DBC4908"/>
    <w:rsid w:val="429D337A"/>
    <w:rsid w:val="4AB7C5E2"/>
    <w:rsid w:val="4AB7C5E2"/>
    <w:rsid w:val="4FABE055"/>
    <w:rsid w:val="5018CEF3"/>
    <w:rsid w:val="5918F0EE"/>
    <w:rsid w:val="59358FCC"/>
    <w:rsid w:val="5F32C3FD"/>
    <w:rsid w:val="60149B70"/>
    <w:rsid w:val="6405B61B"/>
    <w:rsid w:val="65159718"/>
    <w:rsid w:val="7100C744"/>
    <w:rsid w:val="7B139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908"/>
  <w15:chartTrackingRefBased/>
  <w15:docId w15:val="{614BC6E7-3AD4-4809-B5D4-5B6F6A18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B10F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127FE6-6165-446B-BB84-E4FBE41B76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6996B0-E137-4F1D-99FE-B625E20E7347}">
  <ds:schemaRefs>
    <ds:schemaRef ds:uri="http://schemas.microsoft.com/sharepoint/v3/contenttype/forms"/>
  </ds:schemaRefs>
</ds:datastoreItem>
</file>

<file path=customXml/itemProps3.xml><?xml version="1.0" encoding="utf-8"?>
<ds:datastoreItem xmlns:ds="http://schemas.openxmlformats.org/officeDocument/2006/customXml" ds:itemID="{55519B1D-FB79-451C-BCF1-188B657A4E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Inderjit Singh Bedi</dc:creator>
  <cp:keywords/>
  <dc:description/>
  <cp:lastModifiedBy>Anjaly T A</cp:lastModifiedBy>
  <cp:revision>46</cp:revision>
  <dcterms:created xsi:type="dcterms:W3CDTF">2021-06-25T06:13:00Z</dcterms:created>
  <dcterms:modified xsi:type="dcterms:W3CDTF">2022-08-23T07:39:47Z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