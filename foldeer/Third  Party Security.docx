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672"/>
        <w:gridCol w:w="4672"/>
      </w:tblGrid>
      <w:tr w:rsidRPr="00A307C6" w:rsidR="00A307C6" w:rsidTr="5A3BE6F9" w14:paraId="060B4A0C" w14:textId="77777777">
        <w:trPr>
          <w:trHeight w:val="480"/>
        </w:trPr>
        <w:tc>
          <w:tcPr>
            <w:tcW w:w="47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A307C6" w:rsidR="00A307C6" w:rsidP="00A307C6" w:rsidRDefault="00A307C6" w14:paraId="452F432C" w14:textId="77777777">
            <w:pPr>
              <w:spacing w:after="0" w:line="240" w:lineRule="auto"/>
              <w:jc w:val="center"/>
              <w:textAlignment w:val="baseline"/>
              <w:rPr>
                <w:rFonts w:ascii="Segoe UI" w:hAnsi="Segoe UI" w:eastAsia="Times New Roman" w:cs="Segoe UI"/>
                <w:sz w:val="18"/>
                <w:szCs w:val="18"/>
                <w:lang w:val="en-IN" w:eastAsia="en-IN" w:bidi="hi-IN"/>
              </w:rPr>
            </w:pPr>
            <w:r w:rsidRPr="00A307C6">
              <w:rPr>
                <w:rFonts w:eastAsia="Times New Roman" w:cs="Times New Roman"/>
                <w:b/>
                <w:bCs/>
                <w:color w:val="333332"/>
                <w:sz w:val="22"/>
                <w:lang w:eastAsia="en-IN" w:bidi="hi-IN"/>
              </w:rPr>
              <w:t>Document Name</w:t>
            </w:r>
            <w:r w:rsidRPr="00A307C6">
              <w:rPr>
                <w:rFonts w:eastAsia="Times New Roman" w:cs="Times New Roman"/>
                <w:color w:val="333332"/>
                <w:sz w:val="22"/>
                <w:lang w:val="en-IN" w:eastAsia="en-IN" w:bidi="hi-IN"/>
              </w:rPr>
              <w:t> </w:t>
            </w:r>
          </w:p>
        </w:tc>
        <w:tc>
          <w:tcPr>
            <w:tcW w:w="4725" w:type="dxa"/>
            <w:tcBorders>
              <w:top w:val="single" w:color="000000" w:themeColor="text1" w:sz="6" w:space="0"/>
              <w:left w:val="nil"/>
              <w:bottom w:val="single" w:color="000000" w:themeColor="text1" w:sz="6" w:space="0"/>
              <w:right w:val="single" w:color="000000" w:themeColor="text1" w:sz="6" w:space="0"/>
            </w:tcBorders>
            <w:shd w:val="clear" w:color="auto" w:fill="auto"/>
            <w:tcMar/>
            <w:hideMark/>
          </w:tcPr>
          <w:p w:rsidRPr="00A307C6" w:rsidR="00A307C6" w:rsidP="00A307C6" w:rsidRDefault="00332405" w14:paraId="4130BE8F" w14:textId="39FD717F">
            <w:pPr>
              <w:spacing w:after="0" w:line="240" w:lineRule="auto"/>
              <w:jc w:val="center"/>
              <w:textAlignment w:val="baseline"/>
              <w:rPr>
                <w:rFonts w:ascii="Segoe UI" w:hAnsi="Segoe UI" w:eastAsia="Times New Roman" w:cs="Segoe UI"/>
                <w:sz w:val="18"/>
                <w:szCs w:val="18"/>
                <w:lang w:val="en-IN" w:eastAsia="en-IN" w:bidi="hi-IN"/>
              </w:rPr>
            </w:pPr>
            <w:r>
              <w:rPr>
                <w:rFonts w:eastAsia="Times New Roman" w:cs="Times New Roman"/>
                <w:b/>
                <w:bCs/>
                <w:color w:val="333332"/>
                <w:sz w:val="22"/>
                <w:lang w:eastAsia="en-IN" w:bidi="hi-IN"/>
              </w:rPr>
              <w:t>Third Party Security Policy</w:t>
            </w:r>
          </w:p>
        </w:tc>
      </w:tr>
      <w:tr w:rsidRPr="00A307C6" w:rsidR="00A307C6" w:rsidTr="5A3BE6F9" w14:paraId="39C1E67C"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A307C6" w:rsidR="00A307C6" w:rsidP="00A307C6" w:rsidRDefault="00A307C6" w14:paraId="7A245685" w14:textId="77777777">
            <w:pPr>
              <w:spacing w:after="0" w:line="240" w:lineRule="auto"/>
              <w:jc w:val="center"/>
              <w:textAlignment w:val="baseline"/>
              <w:rPr>
                <w:rFonts w:ascii="Segoe UI" w:hAnsi="Segoe UI" w:eastAsia="Times New Roman" w:cs="Segoe UI"/>
                <w:sz w:val="18"/>
                <w:szCs w:val="18"/>
                <w:lang w:val="en-IN" w:eastAsia="en-IN" w:bidi="hi-IN"/>
              </w:rPr>
            </w:pPr>
            <w:r w:rsidRPr="00A307C6">
              <w:rPr>
                <w:rFonts w:eastAsia="Times New Roman" w:cs="Times New Roman"/>
                <w:b/>
                <w:bCs/>
                <w:color w:val="333332"/>
                <w:sz w:val="22"/>
                <w:lang w:eastAsia="en-IN" w:bidi="hi-IN"/>
              </w:rPr>
              <w:t>Version</w:t>
            </w:r>
            <w:r w:rsidRPr="00A307C6">
              <w:rPr>
                <w:rFonts w:eastAsia="Times New Roman" w:cs="Times New Roman"/>
                <w:color w:val="333332"/>
                <w:sz w:val="22"/>
                <w:lang w:val="en-IN" w:eastAsia="en-IN" w:bidi="hi-IN"/>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A307C6" w:rsidR="00A307C6" w:rsidP="22B7D450" w:rsidRDefault="00A307C6" w14:paraId="5F1813F1" w14:textId="36FE03F5">
            <w:pPr>
              <w:spacing w:after="0" w:line="240" w:lineRule="auto"/>
              <w:jc w:val="center"/>
              <w:textAlignment w:val="baseline"/>
              <w:rPr>
                <w:rFonts w:eastAsia="Times New Roman" w:cs="Times New Roman"/>
                <w:color w:val="333332"/>
                <w:sz w:val="22"/>
                <w:szCs w:val="22"/>
                <w:lang w:val="en-IN" w:eastAsia="en-IN" w:bidi="hi-IN"/>
              </w:rPr>
            </w:pPr>
            <w:r w:rsidRPr="22B7D450" w:rsidR="00A307C6">
              <w:rPr>
                <w:rFonts w:eastAsia="Times New Roman" w:cs="Times New Roman"/>
                <w:b w:val="1"/>
                <w:bCs w:val="1"/>
                <w:color w:val="333332"/>
                <w:sz w:val="22"/>
                <w:szCs w:val="22"/>
                <w:lang w:eastAsia="en-IN" w:bidi="hi-IN"/>
              </w:rPr>
              <w:t>0.</w:t>
            </w:r>
            <w:r w:rsidRPr="22B7D450" w:rsidR="5FBA8DDF">
              <w:rPr>
                <w:rFonts w:eastAsia="Times New Roman" w:cs="Times New Roman"/>
                <w:b w:val="1"/>
                <w:bCs w:val="1"/>
                <w:color w:val="333332"/>
                <w:sz w:val="22"/>
                <w:szCs w:val="22"/>
                <w:lang w:eastAsia="en-IN" w:bidi="hi-IN"/>
              </w:rPr>
              <w:t>2</w:t>
            </w:r>
          </w:p>
        </w:tc>
      </w:tr>
      <w:tr w:rsidR="22B7D450" w:rsidTr="5A3BE6F9" w14:paraId="3C1DC7C3">
        <w:trPr>
          <w:trHeight w:val="480"/>
        </w:trPr>
        <w:tc>
          <w:tcPr>
            <w:tcW w:w="4672"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3D9FB3ED" w:rsidP="5A3BE6F9" w:rsidRDefault="3D9FB3ED" w14:paraId="754E3BAC" w14:textId="4CE15EC0">
            <w:pPr>
              <w:pStyle w:val="Normal"/>
              <w:bidi w:val="0"/>
              <w:spacing w:before="0" w:beforeAutospacing="off" w:after="200" w:afterAutospacing="off" w:line="240" w:lineRule="auto"/>
              <w:ind w:left="0" w:right="0"/>
              <w:jc w:val="center"/>
              <w:rPr>
                <w:rFonts w:ascii="Times New Roman" w:hAnsi="Times New Roman" w:eastAsia="Calibri" w:cs="Mangal"/>
                <w:noProof w:val="0"/>
                <w:sz w:val="24"/>
                <w:szCs w:val="24"/>
                <w:lang w:val="en-US"/>
              </w:rPr>
              <w:pPrChange w:author="Anjaly T A" w:date="2022-08-29T03:01:12.678Z">
                <w:pPr>
                  <w:pStyle w:val="Normal"/>
                  <w:spacing w:before="0" w:beforeAutospacing="off"/>
                </w:pPr>
              </w:pPrChange>
            </w:pPr>
            <w:ins w:author="Anjaly T A" w:date="2022-08-29T03:01:16.041Z" w:id="1513875193">
              <w:r w:rsidRPr="5A3BE6F9" w:rsidR="15B96EDB">
                <w:rPr>
                  <w:rFonts w:ascii="Times New Roman" w:hAnsi="Times New Roman" w:eastAsia="Calibri" w:cs="Mangal"/>
                  <w:b w:val="1"/>
                  <w:bCs w:val="1"/>
                  <w:color w:val="333332"/>
                  <w:sz w:val="24"/>
                  <w:szCs w:val="24"/>
                  <w:lang w:eastAsia="en-IN" w:bidi="hi-IN"/>
                </w:rPr>
                <w:t>Last updated by</w:t>
              </w:r>
            </w:ins>
          </w:p>
        </w:tc>
        <w:tc>
          <w:tcPr>
            <w:tcW w:w="4672" w:type="dxa"/>
            <w:tcBorders>
              <w:top w:val="nil"/>
              <w:left w:val="nil"/>
              <w:bottom w:val="single" w:color="000000" w:themeColor="text1" w:sz="6" w:space="0"/>
              <w:right w:val="single" w:color="000000" w:themeColor="text1" w:sz="6" w:space="0"/>
            </w:tcBorders>
            <w:shd w:val="clear" w:color="auto" w:fill="auto"/>
            <w:tcMar/>
            <w:hideMark/>
          </w:tcPr>
          <w:p w:rsidR="3D9FB3ED" w:rsidP="22B7D450" w:rsidRDefault="3D9FB3ED" w14:paraId="48D2ED7C" w14:textId="588EC59A">
            <w:pPr>
              <w:pStyle w:val="Normal"/>
              <w:spacing w:line="240" w:lineRule="auto"/>
              <w:jc w:val="center"/>
              <w:rPr>
                <w:rFonts w:ascii="Times New Roman" w:hAnsi="Times New Roman" w:eastAsia="Calibri" w:cs="Mangal"/>
                <w:b w:val="1"/>
                <w:bCs w:val="1"/>
                <w:color w:val="333332"/>
                <w:sz w:val="24"/>
                <w:szCs w:val="24"/>
                <w:lang w:eastAsia="en-IN" w:bidi="hi-IN"/>
              </w:rPr>
            </w:pPr>
            <w:ins w:author="Anjaly T A" w:date="2021-08-03T10:51:55.596Z" w:id="238129407">
              <w:r w:rsidRPr="22B7D450" w:rsidR="3D9FB3ED">
                <w:rPr>
                  <w:rFonts w:ascii="Times New Roman" w:hAnsi="Times New Roman" w:eastAsia="Calibri" w:cs="Mangal"/>
                  <w:b w:val="1"/>
                  <w:bCs w:val="1"/>
                  <w:color w:val="333332"/>
                  <w:sz w:val="24"/>
                  <w:szCs w:val="24"/>
                  <w:lang w:eastAsia="en-IN" w:bidi="hi-IN"/>
                </w:rPr>
                <w:t>Anjaly T A</w:t>
              </w:r>
            </w:ins>
          </w:p>
        </w:tc>
      </w:tr>
      <w:tr w:rsidRPr="00A307C6" w:rsidR="00A307C6" w:rsidTr="5A3BE6F9" w14:paraId="7B2810D7"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A307C6" w:rsidR="00A307C6" w:rsidP="00A307C6" w:rsidRDefault="00A307C6" w14:paraId="726FF630" w14:textId="6375EE82">
            <w:pPr>
              <w:spacing w:after="0" w:line="240" w:lineRule="auto"/>
              <w:jc w:val="center"/>
              <w:textAlignment w:val="baseline"/>
              <w:rPr>
                <w:rFonts w:ascii="Segoe UI" w:hAnsi="Segoe UI" w:eastAsia="Times New Roman" w:cs="Segoe UI"/>
                <w:sz w:val="18"/>
                <w:szCs w:val="18"/>
                <w:lang w:val="en-IN" w:eastAsia="en-IN" w:bidi="hi-IN"/>
              </w:rPr>
            </w:pPr>
            <w:ins w:author="Anjaly T A" w:date="2022-08-29T03:01:39.65Z" w:id="1487261268">
              <w:r w:rsidRPr="5A3BE6F9" w:rsidR="23C015CA">
                <w:rPr>
                  <w:rFonts w:eastAsia="Times New Roman" w:cs="Times New Roman"/>
                  <w:b w:val="1"/>
                  <w:bCs w:val="1"/>
                  <w:color w:val="333332"/>
                  <w:sz w:val="22"/>
                  <w:szCs w:val="22"/>
                  <w:lang w:eastAsia="en-IN" w:bidi="hi-IN"/>
                </w:rPr>
                <w:t xml:space="preserve">Approved </w:t>
              </w:r>
            </w:ins>
            <w:r w:rsidRPr="5A3BE6F9" w:rsidR="00A307C6">
              <w:rPr>
                <w:rFonts w:eastAsia="Times New Roman" w:cs="Times New Roman"/>
                <w:b w:val="1"/>
                <w:bCs w:val="1"/>
                <w:color w:val="333332"/>
                <w:sz w:val="22"/>
                <w:szCs w:val="22"/>
                <w:lang w:eastAsia="en-IN" w:bidi="hi-IN"/>
              </w:rPr>
              <w:t>By</w:t>
            </w:r>
            <w:r w:rsidRPr="5A3BE6F9" w:rsidR="00A307C6">
              <w:rPr>
                <w:rFonts w:eastAsia="Times New Roman" w:cs="Times New Roman"/>
                <w:color w:val="333332"/>
                <w:sz w:val="22"/>
                <w:szCs w:val="22"/>
                <w:lang w:val="en-IN" w:eastAsia="en-IN" w:bidi="hi-IN"/>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A307C6" w:rsidR="00A307C6" w:rsidP="5A3BE6F9" w:rsidRDefault="00A307C6" w14:paraId="4C44817A" w14:textId="50FAE1CC">
            <w:pPr>
              <w:spacing w:after="0" w:line="240" w:lineRule="auto"/>
              <w:jc w:val="center"/>
              <w:textAlignment w:val="baseline"/>
              <w:rPr>
                <w:rFonts w:ascii="Segoe UI" w:hAnsi="Segoe UI" w:eastAsia="Times New Roman" w:cs="Segoe UI"/>
                <w:b w:val="1"/>
                <w:bCs w:val="1"/>
                <w:sz w:val="18"/>
                <w:szCs w:val="18"/>
                <w:lang w:val="en-IN" w:eastAsia="en-IN" w:bidi="hi-IN"/>
                <w:rPrChange w:author="Anjaly T A" w:date="2022-08-29T03:01:55.333Z" w:id="763875982">
                  <w:rPr>
                    <w:rFonts w:ascii="Segoe UI" w:hAnsi="Segoe UI" w:eastAsia="Times New Roman" w:cs="Segoe UI"/>
                    <w:b w:val="0"/>
                    <w:bCs w:val="0"/>
                    <w:sz w:val="18"/>
                    <w:szCs w:val="18"/>
                    <w:lang w:val="en-IN" w:eastAsia="en-IN" w:bidi="hi-IN"/>
                  </w:rPr>
                </w:rPrChange>
              </w:rPr>
            </w:pPr>
            <w:ins w:author="Anjaly T A" w:date="2022-08-29T03:01:48.592Z" w:id="1664389056">
              <w:r w:rsidRPr="5A3BE6F9" w:rsidR="60556A53">
                <w:rPr>
                  <w:rFonts w:eastAsia="Times New Roman" w:cs="Times New Roman"/>
                  <w:b w:val="1"/>
                  <w:bCs w:val="1"/>
                  <w:color w:val="333332"/>
                  <w:sz w:val="22"/>
                  <w:szCs w:val="22"/>
                  <w:lang w:val="en-IN" w:eastAsia="en-IN" w:bidi="hi-IN"/>
                  <w:rPrChange w:author="Anjaly T A" w:date="2022-08-29T03:01:55.327Z" w:id="249860723">
                    <w:rPr>
                      <w:rFonts w:eastAsia="Times New Roman" w:cs="Times New Roman"/>
                      <w:color w:val="333332"/>
                      <w:sz w:val="22"/>
                      <w:szCs w:val="22"/>
                      <w:lang w:val="en-IN" w:eastAsia="en-IN" w:bidi="hi-IN"/>
                    </w:rPr>
                  </w:rPrChange>
                </w:rPr>
                <w:t>Inderjit</w:t>
              </w:r>
              <w:r w:rsidRPr="5A3BE6F9" w:rsidR="60556A53">
                <w:rPr>
                  <w:rFonts w:eastAsia="Times New Roman" w:cs="Times New Roman"/>
                  <w:b w:val="1"/>
                  <w:bCs w:val="1"/>
                  <w:color w:val="333332"/>
                  <w:sz w:val="22"/>
                  <w:szCs w:val="22"/>
                  <w:lang w:val="en-IN" w:eastAsia="en-IN" w:bidi="hi-IN"/>
                  <w:rPrChange w:author="Anjaly T A" w:date="2022-08-29T03:01:55.328Z" w:id="1440824651">
                    <w:rPr>
                      <w:rFonts w:eastAsia="Times New Roman" w:cs="Times New Roman"/>
                      <w:b w:val="0"/>
                      <w:bCs w:val="0"/>
                      <w:color w:val="333332"/>
                      <w:sz w:val="22"/>
                      <w:szCs w:val="22"/>
                      <w:lang w:val="en-IN" w:eastAsia="en-IN" w:bidi="hi-IN"/>
                    </w:rPr>
                  </w:rPrChange>
                </w:rPr>
                <w:t xml:space="preserve"> Singh Bedi</w:t>
              </w:r>
            </w:ins>
            <w:r w:rsidRPr="5A3BE6F9" w:rsidR="00A307C6">
              <w:rPr>
                <w:rFonts w:eastAsia="Times New Roman" w:cs="Times New Roman"/>
                <w:b w:val="1"/>
                <w:bCs w:val="1"/>
                <w:color w:val="333332"/>
                <w:sz w:val="22"/>
                <w:szCs w:val="22"/>
                <w:lang w:val="en-IN" w:eastAsia="en-IN" w:bidi="hi-IN"/>
                <w:rPrChange w:author="Anjaly T A" w:date="2022-08-29T03:01:55.329Z" w:id="323966901">
                  <w:rPr>
                    <w:rFonts w:eastAsia="Times New Roman" w:cs="Times New Roman"/>
                    <w:b w:val="0"/>
                    <w:bCs w:val="0"/>
                    <w:color w:val="333332"/>
                    <w:sz w:val="22"/>
                    <w:szCs w:val="22"/>
                    <w:lang w:val="en-IN" w:eastAsia="en-IN" w:bidi="hi-IN"/>
                  </w:rPr>
                </w:rPrChange>
              </w:rPr>
              <w:t> </w:t>
            </w:r>
          </w:p>
        </w:tc>
      </w:tr>
      <w:tr w:rsidRPr="00A307C6" w:rsidR="00A307C6" w:rsidTr="5A3BE6F9" w14:paraId="4277EEFF"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A307C6" w:rsidR="00A307C6" w:rsidP="00A307C6" w:rsidRDefault="00A307C6" w14:paraId="4B1AFB0C" w14:textId="77777777">
            <w:pPr>
              <w:spacing w:after="0" w:line="240" w:lineRule="auto"/>
              <w:jc w:val="center"/>
              <w:textAlignment w:val="baseline"/>
              <w:rPr>
                <w:rFonts w:ascii="Segoe UI" w:hAnsi="Segoe UI" w:eastAsia="Times New Roman" w:cs="Segoe UI"/>
                <w:sz w:val="18"/>
                <w:szCs w:val="18"/>
                <w:lang w:val="en-IN" w:eastAsia="en-IN" w:bidi="hi-IN"/>
              </w:rPr>
            </w:pPr>
            <w:r w:rsidRPr="00A307C6">
              <w:rPr>
                <w:rFonts w:eastAsia="Times New Roman" w:cs="Times New Roman"/>
                <w:b/>
                <w:bCs/>
                <w:color w:val="333332"/>
                <w:sz w:val="22"/>
                <w:lang w:eastAsia="en-IN" w:bidi="hi-IN"/>
              </w:rPr>
              <w:t>Released on</w:t>
            </w:r>
            <w:r w:rsidRPr="00A307C6">
              <w:rPr>
                <w:rFonts w:eastAsia="Times New Roman" w:cs="Times New Roman"/>
                <w:color w:val="333332"/>
                <w:sz w:val="22"/>
                <w:lang w:val="en-IN" w:eastAsia="en-IN" w:bidi="hi-IN"/>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A307C6" w:rsidR="00A307C6" w:rsidP="00A307C6" w:rsidRDefault="00A307C6" w14:paraId="651DC769" w14:textId="3F4C3AC9">
            <w:pPr>
              <w:spacing w:after="0" w:line="240" w:lineRule="auto"/>
              <w:jc w:val="center"/>
              <w:textAlignment w:val="baseline"/>
              <w:rPr>
                <w:rFonts w:ascii="Segoe UI" w:hAnsi="Segoe UI" w:eastAsia="Times New Roman" w:cs="Segoe UI"/>
                <w:sz w:val="18"/>
                <w:szCs w:val="18"/>
                <w:lang w:val="en-IN" w:eastAsia="en-IN" w:bidi="hi-IN"/>
              </w:rPr>
            </w:pPr>
            <w:ins w:author="Anjaly T A" w:date="2022-08-29T03:02:06.859Z" w:id="1453965923">
              <w:r w:rsidRPr="5A3BE6F9" w:rsidR="58A5CE54">
                <w:rPr>
                  <w:rFonts w:eastAsia="Times New Roman" w:cs="Times New Roman"/>
                  <w:b w:val="1"/>
                  <w:bCs w:val="1"/>
                  <w:color w:val="333332"/>
                  <w:sz w:val="22"/>
                  <w:szCs w:val="22"/>
                  <w:lang w:val="en-IN" w:eastAsia="en-IN" w:bidi="hi-IN"/>
                </w:rPr>
                <w:t>25-08-2022</w:t>
              </w:r>
            </w:ins>
            <w:r w:rsidRPr="5A3BE6F9" w:rsidR="00A307C6">
              <w:rPr>
                <w:rFonts w:eastAsia="Times New Roman" w:cs="Times New Roman"/>
                <w:color w:val="333332"/>
                <w:sz w:val="22"/>
                <w:szCs w:val="22"/>
                <w:lang w:val="en-IN" w:eastAsia="en-IN" w:bidi="hi-IN"/>
              </w:rPr>
              <w:t> </w:t>
            </w:r>
          </w:p>
        </w:tc>
      </w:tr>
    </w:tbl>
    <w:p w:rsidR="00353114" w:rsidP="00A84AF0" w:rsidRDefault="00353114" w14:paraId="7518B544" w14:textId="3E3D4B77">
      <w:pPr>
        <w:ind w:left="360" w:hanging="360"/>
      </w:pPr>
    </w:p>
    <w:p w:rsidR="00353114" w:rsidRDefault="00353114" w14:paraId="5084DFD5" w14:textId="77777777">
      <w:r>
        <w:br w:type="page"/>
      </w:r>
    </w:p>
    <w:sdt>
      <w:sdtPr>
        <w:id w:val="1543636934"/>
        <w:docPartObj>
          <w:docPartGallery w:val="Table of Contents"/>
          <w:docPartUnique/>
        </w:docPartObj>
      </w:sdtPr>
      <w:sdtEndPr>
        <w:rPr>
          <w:rFonts w:ascii="Times New Roman" w:hAnsi="Times New Roman" w:eastAsiaTheme="minorHAnsi" w:cstheme="minorBidi"/>
          <w:b/>
          <w:bCs/>
          <w:noProof/>
          <w:color w:val="auto"/>
          <w:sz w:val="24"/>
          <w:szCs w:val="22"/>
        </w:rPr>
      </w:sdtEndPr>
      <w:sdtContent>
        <w:p w:rsidR="00332405" w:rsidRDefault="00332405" w14:paraId="64A75336" w14:textId="105BD4D9">
          <w:pPr>
            <w:pStyle w:val="TOCHeading"/>
          </w:pPr>
          <w:r>
            <w:t>Contents</w:t>
          </w:r>
        </w:p>
        <w:p w:rsidRPr="008F3F27" w:rsidR="00332405" w:rsidRDefault="00332405" w14:paraId="152E59A4" w14:textId="7E87305F">
          <w:pPr>
            <w:pStyle w:val="TOC1"/>
            <w:tabs>
              <w:tab w:val="left" w:pos="440"/>
              <w:tab w:val="right" w:leader="dot" w:pos="9350"/>
            </w:tabs>
            <w:rPr>
              <w:noProof/>
            </w:rPr>
          </w:pPr>
          <w:r w:rsidRPr="008F3F27">
            <w:fldChar w:fldCharType="begin"/>
          </w:r>
          <w:r w:rsidRPr="008F3F27">
            <w:instrText xml:space="preserve"> TOC \o "1-3" \h \z \u </w:instrText>
          </w:r>
          <w:r w:rsidRPr="008F3F27">
            <w:fldChar w:fldCharType="separate"/>
          </w:r>
          <w:hyperlink w:history="1" w:anchor="_Toc61445282">
            <w:r w:rsidRPr="008F3F27">
              <w:rPr>
                <w:rStyle w:val="Hyperlink"/>
                <w:noProof/>
              </w:rPr>
              <w:t>1.</w:t>
            </w:r>
            <w:r w:rsidRPr="008F3F27">
              <w:rPr>
                <w:noProof/>
              </w:rPr>
              <w:tab/>
            </w:r>
            <w:r w:rsidRPr="008F3F27">
              <w:rPr>
                <w:rStyle w:val="Hyperlink"/>
                <w:noProof/>
              </w:rPr>
              <w:t>Overview</w:t>
            </w:r>
            <w:r w:rsidRPr="008F3F27">
              <w:rPr>
                <w:noProof/>
                <w:webHidden/>
              </w:rPr>
              <w:tab/>
            </w:r>
            <w:r w:rsidRPr="008F3F27">
              <w:rPr>
                <w:noProof/>
                <w:webHidden/>
              </w:rPr>
              <w:fldChar w:fldCharType="begin"/>
            </w:r>
            <w:r w:rsidRPr="008F3F27">
              <w:rPr>
                <w:noProof/>
                <w:webHidden/>
              </w:rPr>
              <w:instrText xml:space="preserve"> PAGEREF _Toc61445282 \h </w:instrText>
            </w:r>
            <w:r w:rsidRPr="008F3F27">
              <w:rPr>
                <w:noProof/>
                <w:webHidden/>
              </w:rPr>
            </w:r>
            <w:r w:rsidRPr="008F3F27">
              <w:rPr>
                <w:noProof/>
                <w:webHidden/>
              </w:rPr>
              <w:fldChar w:fldCharType="separate"/>
            </w:r>
            <w:r w:rsidRPr="008F3F27" w:rsidR="008F3F27">
              <w:rPr>
                <w:noProof/>
                <w:webHidden/>
              </w:rPr>
              <w:t>2</w:t>
            </w:r>
            <w:r w:rsidRPr="008F3F27">
              <w:rPr>
                <w:noProof/>
                <w:webHidden/>
              </w:rPr>
              <w:fldChar w:fldCharType="end"/>
            </w:r>
          </w:hyperlink>
        </w:p>
        <w:p w:rsidRPr="008F3F27" w:rsidR="00332405" w:rsidRDefault="00332405" w14:paraId="2E319B28" w14:textId="76D44B6D">
          <w:pPr>
            <w:pStyle w:val="TOC1"/>
            <w:tabs>
              <w:tab w:val="left" w:pos="440"/>
              <w:tab w:val="right" w:leader="dot" w:pos="9350"/>
            </w:tabs>
            <w:rPr>
              <w:noProof/>
            </w:rPr>
          </w:pPr>
          <w:hyperlink w:history="1" w:anchor="_Toc61445283">
            <w:r w:rsidRPr="008F3F27">
              <w:rPr>
                <w:rStyle w:val="Hyperlink"/>
                <w:noProof/>
              </w:rPr>
              <w:t>2.</w:t>
            </w:r>
            <w:r w:rsidRPr="008F3F27">
              <w:rPr>
                <w:noProof/>
              </w:rPr>
              <w:tab/>
            </w:r>
            <w:r w:rsidRPr="008F3F27">
              <w:rPr>
                <w:rStyle w:val="Hyperlink"/>
                <w:noProof/>
              </w:rPr>
              <w:t>Purpose</w:t>
            </w:r>
            <w:r w:rsidRPr="008F3F27">
              <w:rPr>
                <w:noProof/>
                <w:webHidden/>
              </w:rPr>
              <w:tab/>
            </w:r>
            <w:r w:rsidRPr="008F3F27">
              <w:rPr>
                <w:noProof/>
                <w:webHidden/>
              </w:rPr>
              <w:fldChar w:fldCharType="begin"/>
            </w:r>
            <w:r w:rsidRPr="008F3F27">
              <w:rPr>
                <w:noProof/>
                <w:webHidden/>
              </w:rPr>
              <w:instrText xml:space="preserve"> PAGEREF _Toc61445283 \h </w:instrText>
            </w:r>
            <w:r w:rsidRPr="008F3F27">
              <w:rPr>
                <w:noProof/>
                <w:webHidden/>
              </w:rPr>
            </w:r>
            <w:r w:rsidRPr="008F3F27">
              <w:rPr>
                <w:noProof/>
                <w:webHidden/>
              </w:rPr>
              <w:fldChar w:fldCharType="separate"/>
            </w:r>
            <w:r w:rsidRPr="008F3F27" w:rsidR="008F3F27">
              <w:rPr>
                <w:noProof/>
                <w:webHidden/>
              </w:rPr>
              <w:t>2</w:t>
            </w:r>
            <w:r w:rsidRPr="008F3F27">
              <w:rPr>
                <w:noProof/>
                <w:webHidden/>
              </w:rPr>
              <w:fldChar w:fldCharType="end"/>
            </w:r>
          </w:hyperlink>
        </w:p>
        <w:p w:rsidRPr="008F3F27" w:rsidR="00332405" w:rsidRDefault="00332405" w14:paraId="401A184F" w14:textId="4C7C6E6C">
          <w:pPr>
            <w:pStyle w:val="TOC1"/>
            <w:tabs>
              <w:tab w:val="left" w:pos="440"/>
              <w:tab w:val="right" w:leader="dot" w:pos="9350"/>
            </w:tabs>
            <w:rPr>
              <w:noProof/>
            </w:rPr>
          </w:pPr>
          <w:hyperlink w:history="1" w:anchor="_Toc61445284">
            <w:r w:rsidRPr="008F3F27">
              <w:rPr>
                <w:rStyle w:val="Hyperlink"/>
                <w:noProof/>
              </w:rPr>
              <w:t>3.</w:t>
            </w:r>
            <w:r w:rsidRPr="008F3F27">
              <w:rPr>
                <w:noProof/>
              </w:rPr>
              <w:tab/>
            </w:r>
            <w:r w:rsidRPr="008F3F27">
              <w:rPr>
                <w:rStyle w:val="Hyperlink"/>
                <w:noProof/>
              </w:rPr>
              <w:t>Scope</w:t>
            </w:r>
            <w:r w:rsidRPr="008F3F27">
              <w:rPr>
                <w:noProof/>
                <w:webHidden/>
              </w:rPr>
              <w:tab/>
            </w:r>
            <w:r w:rsidRPr="008F3F27">
              <w:rPr>
                <w:noProof/>
                <w:webHidden/>
              </w:rPr>
              <w:fldChar w:fldCharType="begin"/>
            </w:r>
            <w:r w:rsidRPr="008F3F27">
              <w:rPr>
                <w:noProof/>
                <w:webHidden/>
              </w:rPr>
              <w:instrText xml:space="preserve"> PAGEREF _Toc61445284 \h </w:instrText>
            </w:r>
            <w:r w:rsidRPr="008F3F27">
              <w:rPr>
                <w:noProof/>
                <w:webHidden/>
              </w:rPr>
            </w:r>
            <w:r w:rsidRPr="008F3F27">
              <w:rPr>
                <w:noProof/>
                <w:webHidden/>
              </w:rPr>
              <w:fldChar w:fldCharType="separate"/>
            </w:r>
            <w:r w:rsidRPr="008F3F27" w:rsidR="008F3F27">
              <w:rPr>
                <w:noProof/>
                <w:webHidden/>
              </w:rPr>
              <w:t>3</w:t>
            </w:r>
            <w:r w:rsidRPr="008F3F27">
              <w:rPr>
                <w:noProof/>
                <w:webHidden/>
              </w:rPr>
              <w:fldChar w:fldCharType="end"/>
            </w:r>
          </w:hyperlink>
        </w:p>
        <w:p w:rsidRPr="008F3F27" w:rsidR="00332405" w:rsidRDefault="00332405" w14:paraId="4423732E" w14:textId="437DCF2F">
          <w:pPr>
            <w:pStyle w:val="TOC1"/>
            <w:tabs>
              <w:tab w:val="left" w:pos="440"/>
              <w:tab w:val="right" w:leader="dot" w:pos="9350"/>
            </w:tabs>
            <w:rPr>
              <w:noProof/>
            </w:rPr>
          </w:pPr>
          <w:hyperlink w:history="1" w:anchor="_Toc61445285">
            <w:r w:rsidRPr="008F3F27">
              <w:rPr>
                <w:rStyle w:val="Hyperlink"/>
                <w:noProof/>
              </w:rPr>
              <w:t>4.</w:t>
            </w:r>
            <w:r w:rsidRPr="008F3F27">
              <w:rPr>
                <w:noProof/>
              </w:rPr>
              <w:tab/>
            </w:r>
            <w:r w:rsidRPr="008F3F27">
              <w:rPr>
                <w:rStyle w:val="Hyperlink"/>
                <w:noProof/>
              </w:rPr>
              <w:t>Privacy</w:t>
            </w:r>
            <w:r w:rsidRPr="008F3F27">
              <w:rPr>
                <w:noProof/>
                <w:webHidden/>
              </w:rPr>
              <w:tab/>
            </w:r>
            <w:r w:rsidRPr="008F3F27">
              <w:rPr>
                <w:noProof/>
                <w:webHidden/>
              </w:rPr>
              <w:fldChar w:fldCharType="begin"/>
            </w:r>
            <w:r w:rsidRPr="008F3F27">
              <w:rPr>
                <w:noProof/>
                <w:webHidden/>
              </w:rPr>
              <w:instrText xml:space="preserve"> PAGEREF _Toc61445285 \h </w:instrText>
            </w:r>
            <w:r w:rsidRPr="008F3F27">
              <w:rPr>
                <w:noProof/>
                <w:webHidden/>
              </w:rPr>
            </w:r>
            <w:r w:rsidRPr="008F3F27">
              <w:rPr>
                <w:noProof/>
                <w:webHidden/>
              </w:rPr>
              <w:fldChar w:fldCharType="separate"/>
            </w:r>
            <w:r w:rsidRPr="008F3F27" w:rsidR="008F3F27">
              <w:rPr>
                <w:noProof/>
                <w:webHidden/>
              </w:rPr>
              <w:t>3</w:t>
            </w:r>
            <w:r w:rsidRPr="008F3F27">
              <w:rPr>
                <w:noProof/>
                <w:webHidden/>
              </w:rPr>
              <w:fldChar w:fldCharType="end"/>
            </w:r>
          </w:hyperlink>
        </w:p>
        <w:p w:rsidRPr="008F3F27" w:rsidR="00332405" w:rsidRDefault="00332405" w14:paraId="1F067571" w14:textId="3463AE9F">
          <w:pPr>
            <w:pStyle w:val="TOC1"/>
            <w:tabs>
              <w:tab w:val="left" w:pos="440"/>
              <w:tab w:val="right" w:leader="dot" w:pos="9350"/>
            </w:tabs>
            <w:rPr>
              <w:noProof/>
            </w:rPr>
          </w:pPr>
          <w:hyperlink w:history="1" w:anchor="_Toc61445286">
            <w:r w:rsidRPr="008F3F27">
              <w:rPr>
                <w:rStyle w:val="Hyperlink"/>
                <w:noProof/>
              </w:rPr>
              <w:t>5.</w:t>
            </w:r>
            <w:r w:rsidRPr="008F3F27">
              <w:rPr>
                <w:noProof/>
              </w:rPr>
              <w:tab/>
            </w:r>
            <w:r w:rsidRPr="008F3F27">
              <w:rPr>
                <w:rStyle w:val="Hyperlink"/>
                <w:noProof/>
              </w:rPr>
              <w:t>Policy Compliance</w:t>
            </w:r>
            <w:r w:rsidRPr="008F3F27">
              <w:rPr>
                <w:noProof/>
                <w:webHidden/>
              </w:rPr>
              <w:tab/>
            </w:r>
            <w:r w:rsidRPr="008F3F27">
              <w:rPr>
                <w:noProof/>
                <w:webHidden/>
              </w:rPr>
              <w:fldChar w:fldCharType="begin"/>
            </w:r>
            <w:r w:rsidRPr="008F3F27">
              <w:rPr>
                <w:noProof/>
                <w:webHidden/>
              </w:rPr>
              <w:instrText xml:space="preserve"> PAGEREF _Toc61445286 \h </w:instrText>
            </w:r>
            <w:r w:rsidRPr="008F3F27">
              <w:rPr>
                <w:noProof/>
                <w:webHidden/>
              </w:rPr>
            </w:r>
            <w:r w:rsidRPr="008F3F27">
              <w:rPr>
                <w:noProof/>
                <w:webHidden/>
              </w:rPr>
              <w:fldChar w:fldCharType="separate"/>
            </w:r>
            <w:r w:rsidRPr="008F3F27" w:rsidR="008F3F27">
              <w:rPr>
                <w:noProof/>
                <w:webHidden/>
              </w:rPr>
              <w:t>3</w:t>
            </w:r>
            <w:r w:rsidRPr="008F3F27">
              <w:rPr>
                <w:noProof/>
                <w:webHidden/>
              </w:rPr>
              <w:fldChar w:fldCharType="end"/>
            </w:r>
          </w:hyperlink>
        </w:p>
        <w:p w:rsidRPr="008F3F27" w:rsidR="00332405" w:rsidRDefault="00332405" w14:paraId="73C3A3C2" w14:textId="3D8D76A4">
          <w:pPr>
            <w:pStyle w:val="TOC1"/>
            <w:tabs>
              <w:tab w:val="left" w:pos="440"/>
              <w:tab w:val="right" w:leader="dot" w:pos="9350"/>
            </w:tabs>
            <w:rPr>
              <w:noProof/>
            </w:rPr>
          </w:pPr>
          <w:hyperlink w:history="1" w:anchor="_Toc61445289">
            <w:r w:rsidRPr="008F3F27">
              <w:rPr>
                <w:rStyle w:val="Hyperlink"/>
                <w:noProof/>
              </w:rPr>
              <w:t>6.</w:t>
            </w:r>
            <w:r w:rsidRPr="008F3F27">
              <w:rPr>
                <w:noProof/>
              </w:rPr>
              <w:tab/>
            </w:r>
            <w:r w:rsidRPr="008F3F27">
              <w:rPr>
                <w:rStyle w:val="Hyperlink"/>
                <w:noProof/>
              </w:rPr>
              <w:t>Policy</w:t>
            </w:r>
            <w:r w:rsidRPr="008F3F27">
              <w:rPr>
                <w:noProof/>
                <w:webHidden/>
              </w:rPr>
              <w:tab/>
            </w:r>
            <w:r w:rsidRPr="008F3F27">
              <w:rPr>
                <w:noProof/>
                <w:webHidden/>
              </w:rPr>
              <w:fldChar w:fldCharType="begin"/>
            </w:r>
            <w:r w:rsidRPr="008F3F27">
              <w:rPr>
                <w:noProof/>
                <w:webHidden/>
              </w:rPr>
              <w:instrText xml:space="preserve"> PAGEREF _Toc61445289 \h </w:instrText>
            </w:r>
            <w:r w:rsidRPr="008F3F27">
              <w:rPr>
                <w:noProof/>
                <w:webHidden/>
              </w:rPr>
            </w:r>
            <w:r w:rsidRPr="008F3F27">
              <w:rPr>
                <w:noProof/>
                <w:webHidden/>
              </w:rPr>
              <w:fldChar w:fldCharType="separate"/>
            </w:r>
            <w:r w:rsidRPr="008F3F27" w:rsidR="008F3F27">
              <w:rPr>
                <w:noProof/>
                <w:webHidden/>
              </w:rPr>
              <w:t>4</w:t>
            </w:r>
            <w:r w:rsidRPr="008F3F27">
              <w:rPr>
                <w:noProof/>
                <w:webHidden/>
              </w:rPr>
              <w:fldChar w:fldCharType="end"/>
            </w:r>
          </w:hyperlink>
        </w:p>
        <w:p w:rsidR="00332405" w:rsidRDefault="00332405" w14:paraId="023037EE" w14:textId="6324A85D">
          <w:r w:rsidRPr="008F3F27">
            <w:rPr>
              <w:b/>
              <w:bCs/>
              <w:noProof/>
            </w:rPr>
            <w:fldChar w:fldCharType="end"/>
          </w:r>
        </w:p>
      </w:sdtContent>
    </w:sdt>
    <w:p w:rsidR="00353114" w:rsidP="00A84AF0" w:rsidRDefault="00353114" w14:paraId="1CCEA283" w14:textId="386ECC72">
      <w:pPr>
        <w:ind w:left="360" w:hanging="360"/>
      </w:pPr>
    </w:p>
    <w:p w:rsidR="00332405" w:rsidP="00A84AF0" w:rsidRDefault="00332405" w14:paraId="0DA5FF31" w14:textId="343BC31C">
      <w:pPr>
        <w:ind w:left="360" w:hanging="360"/>
      </w:pPr>
    </w:p>
    <w:p w:rsidR="00332405" w:rsidP="00A84AF0" w:rsidRDefault="00332405" w14:paraId="73B8C782" w14:textId="0F38E81E">
      <w:pPr>
        <w:ind w:left="360" w:hanging="360"/>
      </w:pPr>
    </w:p>
    <w:p w:rsidR="00332405" w:rsidP="00A84AF0" w:rsidRDefault="00332405" w14:paraId="152D829F" w14:textId="0F9615C8">
      <w:pPr>
        <w:ind w:left="360" w:hanging="360"/>
      </w:pPr>
    </w:p>
    <w:p w:rsidR="00332405" w:rsidP="00A84AF0" w:rsidRDefault="00332405" w14:paraId="0BCE61AA" w14:textId="702B24D2">
      <w:pPr>
        <w:ind w:left="360" w:hanging="360"/>
      </w:pPr>
    </w:p>
    <w:p w:rsidR="00332405" w:rsidP="00A84AF0" w:rsidRDefault="00332405" w14:paraId="42307890" w14:textId="43B77E04">
      <w:pPr>
        <w:ind w:left="360" w:hanging="360"/>
      </w:pPr>
    </w:p>
    <w:p w:rsidR="00332405" w:rsidP="00A84AF0" w:rsidRDefault="00332405" w14:paraId="716A3B9D" w14:textId="2D148839">
      <w:pPr>
        <w:ind w:left="360" w:hanging="360"/>
      </w:pPr>
    </w:p>
    <w:p w:rsidR="00332405" w:rsidP="00A84AF0" w:rsidRDefault="00332405" w14:paraId="07BAC043" w14:textId="77213914">
      <w:pPr>
        <w:ind w:left="360" w:hanging="360"/>
      </w:pPr>
    </w:p>
    <w:p w:rsidR="00332405" w:rsidP="00A84AF0" w:rsidRDefault="00332405" w14:paraId="5097A87B" w14:textId="2B9DCB65">
      <w:pPr>
        <w:ind w:left="360" w:hanging="360"/>
      </w:pPr>
    </w:p>
    <w:p w:rsidR="00332405" w:rsidP="00A84AF0" w:rsidRDefault="00332405" w14:paraId="5F90A1D4" w14:textId="2C9FC100">
      <w:pPr>
        <w:ind w:left="360" w:hanging="360"/>
      </w:pPr>
    </w:p>
    <w:p w:rsidR="008F3F27" w:rsidP="00A84AF0" w:rsidRDefault="008F3F27" w14:paraId="07BBDEDE" w14:textId="4D619129">
      <w:pPr>
        <w:ind w:left="360" w:hanging="360"/>
      </w:pPr>
    </w:p>
    <w:p w:rsidR="008F3F27" w:rsidP="00A84AF0" w:rsidRDefault="008F3F27" w14:paraId="330AB9AC" w14:textId="3D81C4EA">
      <w:pPr>
        <w:ind w:left="360" w:hanging="360"/>
      </w:pPr>
    </w:p>
    <w:p w:rsidR="008F3F27" w:rsidP="00A84AF0" w:rsidRDefault="008F3F27" w14:paraId="366C1F26" w14:textId="6CF3BBFC">
      <w:pPr>
        <w:ind w:left="360" w:hanging="360"/>
      </w:pPr>
    </w:p>
    <w:p w:rsidR="008F3F27" w:rsidP="00A84AF0" w:rsidRDefault="008F3F27" w14:paraId="5D7FA1D0" w14:textId="046F9EBA">
      <w:pPr>
        <w:ind w:left="360" w:hanging="360"/>
      </w:pPr>
    </w:p>
    <w:p w:rsidR="008F3F27" w:rsidP="00A84AF0" w:rsidRDefault="008F3F27" w14:paraId="49290A34" w14:textId="4679556A">
      <w:pPr>
        <w:ind w:left="360" w:hanging="360"/>
      </w:pPr>
    </w:p>
    <w:p w:rsidR="008F3F27" w:rsidP="00A84AF0" w:rsidRDefault="008F3F27" w14:paraId="37CEAC42" w14:textId="77777777">
      <w:pPr>
        <w:ind w:left="360" w:hanging="360"/>
      </w:pPr>
    </w:p>
    <w:p w:rsidR="00332405" w:rsidP="00A84AF0" w:rsidRDefault="00332405" w14:paraId="74709129" w14:textId="54B0B6CF">
      <w:pPr>
        <w:ind w:left="360" w:hanging="360"/>
      </w:pPr>
    </w:p>
    <w:p w:rsidR="00C72E22" w:rsidP="00A84AF0" w:rsidRDefault="00C72E22" w14:paraId="38C26FAD" w14:textId="77777777">
      <w:pPr>
        <w:pStyle w:val="Heading1"/>
        <w:numPr>
          <w:ilvl w:val="0"/>
          <w:numId w:val="1"/>
        </w:numPr>
        <w:spacing w:before="0"/>
      </w:pPr>
      <w:bookmarkStart w:name="_Toc61445282" w:id="0"/>
      <w:r>
        <w:t>Overview</w:t>
      </w:r>
      <w:bookmarkEnd w:id="0"/>
    </w:p>
    <w:p w:rsidRPr="00B96A66" w:rsidR="00C72E22" w:rsidP="22B7D450" w:rsidRDefault="00A36A0C" w14:paraId="164306A8" w14:textId="74EE81D0">
      <w:pPr>
        <w:rPr>
          <w:rFonts w:cs="Times New Roman"/>
        </w:rPr>
      </w:pPr>
      <w:del w:author="Anjaly T A" w:date="2021-08-03T10:52:11.048Z" w:id="877985778">
        <w:r w:rsidRPr="22B7D450" w:rsidDel="00A36A0C">
          <w:rPr>
            <w:rFonts w:cs="Times New Roman"/>
          </w:rPr>
          <w:delText xml:space="preserve">This </w:delText>
        </w:r>
        <w:r w:rsidRPr="22B7D450" w:rsidDel="004013FC">
          <w:rPr>
            <w:rFonts w:cs="Times New Roman"/>
          </w:rPr>
          <w:delText>documents</w:delText>
        </w:r>
      </w:del>
      <w:ins w:author="Anjaly T A" w:date="2021-08-03T10:52:11.075Z" w:id="1997951296">
        <w:r w:rsidRPr="22B7D450" w:rsidR="44E678C1">
          <w:rPr>
            <w:rFonts w:cs="Times New Roman"/>
          </w:rPr>
          <w:t>This document</w:t>
        </w:r>
      </w:ins>
      <w:r w:rsidRPr="22B7D450" w:rsidR="004013FC">
        <w:rPr>
          <w:rFonts w:cs="Times New Roman"/>
        </w:rPr>
        <w:t xml:space="preserve"> </w:t>
      </w:r>
      <w:r w:rsidRPr="22B7D450" w:rsidR="00580776">
        <w:rPr>
          <w:rFonts w:cs="Times New Roman"/>
        </w:rPr>
        <w:t xml:space="preserve">contains the </w:t>
      </w:r>
      <w:r w:rsidRPr="22B7D450" w:rsidR="006245CA">
        <w:rPr>
          <w:rFonts w:cs="Times New Roman"/>
        </w:rPr>
        <w:t xml:space="preserve">code of conduct and information sharing with third parties that require any kind of integration or access to any of the services </w:t>
      </w:r>
      <w:r w:rsidRPr="22B7D450" w:rsidR="00955C00">
        <w:rPr>
          <w:rFonts w:cs="Times New Roman"/>
        </w:rPr>
        <w:t xml:space="preserve">that are designed and implemented by the </w:t>
      </w:r>
      <w:proofErr w:type="spellStart"/>
      <w:r w:rsidRPr="22B7D450" w:rsidR="00955C00">
        <w:rPr>
          <w:rFonts w:cs="Times New Roman"/>
        </w:rPr>
        <w:t>Xtracap</w:t>
      </w:r>
      <w:proofErr w:type="spellEnd"/>
      <w:r w:rsidRPr="22B7D450" w:rsidR="00955C00">
        <w:rPr>
          <w:rFonts w:cs="Times New Roman"/>
        </w:rPr>
        <w:t xml:space="preserve"> organization. </w:t>
      </w:r>
    </w:p>
    <w:p w:rsidR="00C72E22" w:rsidP="00A84AF0" w:rsidRDefault="00C72E22" w14:paraId="24632776" w14:textId="77777777">
      <w:pPr>
        <w:pStyle w:val="Heading1"/>
        <w:numPr>
          <w:ilvl w:val="0"/>
          <w:numId w:val="1"/>
        </w:numPr>
        <w:spacing w:before="0"/>
      </w:pPr>
      <w:bookmarkStart w:name="_Toc61445283" w:id="1"/>
      <w:r>
        <w:t>Purpose</w:t>
      </w:r>
      <w:bookmarkEnd w:id="1"/>
    </w:p>
    <w:p w:rsidRPr="00AA3BE2" w:rsidR="00F44C3A" w:rsidP="00F44C3A" w:rsidRDefault="00AA3BE2" w14:paraId="57E6A889" w14:textId="40A5B58D">
      <w:pPr>
        <w:pStyle w:val="PlainText"/>
        <w:rPr>
          <w:rFonts w:ascii="Times New Roman" w:hAnsi="Times New Roman" w:eastAsia="MS Mincho" w:cstheme="minorBidi"/>
          <w:sz w:val="24"/>
          <w:szCs w:val="24"/>
        </w:rPr>
      </w:pPr>
      <w:r w:rsidRPr="00AA3BE2">
        <w:rPr>
          <w:rFonts w:ascii="Times New Roman" w:hAnsi="Times New Roman" w:eastAsia="MS Mincho" w:cstheme="minorBidi"/>
          <w:sz w:val="24"/>
          <w:szCs w:val="24"/>
        </w:rPr>
        <w:t>This document describes the policy under which third party persons or organizations connect to or access network resources on </w:t>
      </w:r>
      <w:proofErr w:type="spellStart"/>
      <w:r w:rsidRPr="00AA3BE2">
        <w:rPr>
          <w:rFonts w:ascii="Times New Roman" w:hAnsi="Times New Roman" w:eastAsia="MS Mincho" w:cstheme="minorBidi"/>
          <w:sz w:val="24"/>
          <w:szCs w:val="24"/>
        </w:rPr>
        <w:t>X</w:t>
      </w:r>
      <w:r>
        <w:rPr>
          <w:rFonts w:ascii="Times New Roman" w:hAnsi="Times New Roman" w:eastAsia="MS Mincho" w:cstheme="minorBidi"/>
          <w:sz w:val="24"/>
          <w:szCs w:val="24"/>
        </w:rPr>
        <w:t>tracap</w:t>
      </w:r>
      <w:proofErr w:type="spellEnd"/>
      <w:r w:rsidRPr="00AA3BE2">
        <w:rPr>
          <w:rFonts w:ascii="Times New Roman" w:hAnsi="Times New Roman" w:eastAsia="MS Mincho" w:cstheme="minorBidi"/>
          <w:sz w:val="24"/>
          <w:szCs w:val="24"/>
        </w:rPr>
        <w:t xml:space="preserve"> networks for the purpose of </w:t>
      </w:r>
      <w:r w:rsidRPr="00AA3BE2" w:rsidR="008802A2">
        <w:rPr>
          <w:rFonts w:ascii="Times New Roman" w:hAnsi="Times New Roman" w:eastAsia="MS Mincho" w:cstheme="minorBidi"/>
          <w:sz w:val="24"/>
          <w:szCs w:val="24"/>
        </w:rPr>
        <w:t>business-related</w:t>
      </w:r>
      <w:r w:rsidRPr="00AA3BE2">
        <w:rPr>
          <w:rFonts w:ascii="Times New Roman" w:hAnsi="Times New Roman" w:eastAsia="MS Mincho" w:cstheme="minorBidi"/>
          <w:sz w:val="24"/>
          <w:szCs w:val="24"/>
        </w:rPr>
        <w:t xml:space="preserve"> </w:t>
      </w:r>
      <w:r w:rsidR="008802A2">
        <w:rPr>
          <w:rFonts w:ascii="Times New Roman" w:hAnsi="Times New Roman" w:eastAsia="MS Mincho" w:cstheme="minorBidi"/>
          <w:sz w:val="24"/>
          <w:szCs w:val="24"/>
        </w:rPr>
        <w:t>t</w:t>
      </w:r>
      <w:r w:rsidRPr="00AA3BE2" w:rsidR="008802A2">
        <w:rPr>
          <w:rFonts w:ascii="Times New Roman" w:hAnsi="Times New Roman" w:eastAsia="MS Mincho" w:cstheme="minorBidi"/>
          <w:sz w:val="24"/>
          <w:szCs w:val="24"/>
        </w:rPr>
        <w:t>ransacti</w:t>
      </w:r>
      <w:r w:rsidR="008802A2">
        <w:rPr>
          <w:rFonts w:ascii="Times New Roman" w:hAnsi="Times New Roman" w:eastAsia="MS Mincho" w:cstheme="minorBidi"/>
          <w:sz w:val="24"/>
          <w:szCs w:val="24"/>
        </w:rPr>
        <w:t xml:space="preserve">ons </w:t>
      </w:r>
      <w:r w:rsidRPr="00AA3BE2">
        <w:rPr>
          <w:rFonts w:ascii="Times New Roman" w:hAnsi="Times New Roman" w:eastAsia="MS Mincho" w:cstheme="minorBidi"/>
          <w:sz w:val="24"/>
          <w:szCs w:val="24"/>
        </w:rPr>
        <w:t>or other approved business transactions.</w:t>
      </w:r>
    </w:p>
    <w:p w:rsidRPr="00F44C3A" w:rsidR="00AA3BE2" w:rsidP="00F44C3A" w:rsidRDefault="00AA3BE2" w14:paraId="4EE7AFA1" w14:textId="77777777">
      <w:pPr>
        <w:pStyle w:val="PlainText"/>
        <w:rPr>
          <w:rFonts w:ascii="Times New Roman" w:hAnsi="Times New Roman" w:eastAsia="MS Mincho"/>
          <w:sz w:val="24"/>
          <w:szCs w:val="24"/>
        </w:rPr>
      </w:pPr>
    </w:p>
    <w:p w:rsidR="00C72E22" w:rsidP="00A84AF0" w:rsidRDefault="00C72E22" w14:paraId="46DC67A9" w14:textId="77777777">
      <w:pPr>
        <w:pStyle w:val="Heading1"/>
        <w:numPr>
          <w:ilvl w:val="0"/>
          <w:numId w:val="1"/>
        </w:numPr>
        <w:spacing w:before="0"/>
      </w:pPr>
      <w:bookmarkStart w:name="_Toc61445284" w:id="2"/>
      <w:r>
        <w:t>Scope</w:t>
      </w:r>
      <w:bookmarkEnd w:id="2"/>
    </w:p>
    <w:p w:rsidRPr="00E312E9" w:rsidR="00E312E9" w:rsidP="00E312E9" w:rsidRDefault="00E312E9" w14:paraId="31D16A81" w14:textId="618A5B12">
      <w:pPr>
        <w:pStyle w:val="NormalWeb"/>
        <w:shd w:val="clear" w:color="auto" w:fill="FFFFFF"/>
        <w:spacing w:before="0" w:after="0" w:afterAutospacing="0"/>
        <w:jc w:val="both"/>
        <w:rPr>
          <w:rFonts w:eastAsia="MS Mincho" w:cstheme="minorBidi"/>
          <w:lang w:val="en-US" w:eastAsia="en-US" w:bidi="ar-SA"/>
        </w:rPr>
      </w:pPr>
      <w:r w:rsidRPr="00E312E9">
        <w:rPr>
          <w:rFonts w:eastAsia="MS Mincho" w:cstheme="minorBidi"/>
          <w:lang w:val="en-US" w:eastAsia="en-US" w:bidi="ar-SA"/>
        </w:rPr>
        <w:t xml:space="preserve">All connections and network resources access between third parties that require access to non-public resources fall under this policy, regardless of what technology is used for the connection. </w:t>
      </w:r>
      <w:r w:rsidRPr="00E312E9">
        <w:rPr>
          <w:rFonts w:eastAsia="MS Mincho" w:cstheme="minorBidi"/>
          <w:lang w:val="en-US" w:eastAsia="en-US" w:bidi="ar-SA"/>
        </w:rPr>
        <w:lastRenderedPageBreak/>
        <w:t>Connectivity to third parties such as the Internet Service Providers (ISPs) that provide Internet access for </w:t>
      </w:r>
      <w:proofErr w:type="spellStart"/>
      <w:r w:rsidR="00A05E95">
        <w:rPr>
          <w:rFonts w:eastAsia="MS Mincho" w:cstheme="minorBidi"/>
          <w:lang w:val="en-US" w:eastAsia="en-US" w:bidi="ar-SA"/>
        </w:rPr>
        <w:t>Xtracap</w:t>
      </w:r>
      <w:proofErr w:type="spellEnd"/>
      <w:r w:rsidRPr="00E312E9">
        <w:rPr>
          <w:rFonts w:eastAsia="MS Mincho" w:cstheme="minorBidi"/>
          <w:lang w:val="en-US" w:eastAsia="en-US" w:bidi="ar-SA"/>
        </w:rPr>
        <w:t xml:space="preserve"> or to the Public Switched Telephone Network does NOT fall under this policy.</w:t>
      </w:r>
    </w:p>
    <w:p w:rsidRPr="00E312E9" w:rsidR="00E312E9" w:rsidP="00E312E9" w:rsidRDefault="00E312E9" w14:paraId="49EF98E0" w14:textId="77777777">
      <w:pPr>
        <w:pStyle w:val="Heading4"/>
        <w:shd w:val="clear" w:color="auto" w:fill="FFFFFF"/>
        <w:spacing w:before="210" w:after="210"/>
        <w:rPr>
          <w:rFonts w:ascii="Times New Roman" w:hAnsi="Times New Roman" w:eastAsia="MS Mincho" w:cstheme="minorBidi"/>
          <w:b w:val="0"/>
          <w:bCs w:val="0"/>
          <w:i w:val="0"/>
          <w:iCs w:val="0"/>
          <w:color w:val="auto"/>
          <w:szCs w:val="24"/>
        </w:rPr>
      </w:pPr>
      <w:r w:rsidRPr="00E312E9">
        <w:rPr>
          <w:rFonts w:ascii="Times New Roman" w:hAnsi="Times New Roman" w:eastAsia="MS Mincho" w:cstheme="minorBidi"/>
          <w:i w:val="0"/>
          <w:iCs w:val="0"/>
          <w:color w:val="auto"/>
          <w:szCs w:val="24"/>
        </w:rPr>
        <w:t>3.1 Employees</w:t>
      </w:r>
    </w:p>
    <w:p w:rsidRPr="00E312E9" w:rsidR="00E312E9" w:rsidP="22B7D450" w:rsidRDefault="00E312E9" w14:paraId="07C8A431" w14:textId="52450DD7">
      <w:pPr>
        <w:pStyle w:val="NormalWeb"/>
        <w:shd w:val="clear" w:color="auto" w:fill="FFFFFF" w:themeFill="background1"/>
        <w:spacing w:after="210" w:afterAutospacing="off"/>
        <w:jc w:val="both"/>
        <w:rPr>
          <w:rFonts w:eastAsia="MS Mincho" w:cs="Mangal" w:cstheme="minorBidi"/>
          <w:lang w:val="en-US" w:eastAsia="en-US" w:bidi="ar-SA"/>
        </w:rPr>
      </w:pPr>
      <w:r w:rsidRPr="22B7D450" w:rsidR="00E312E9">
        <w:rPr>
          <w:rFonts w:eastAsia="MS Mincho" w:cs="Mangal" w:cstheme="minorBidi"/>
          <w:lang w:val="en-US" w:eastAsia="en-US" w:bidi="ar-SA"/>
        </w:rPr>
        <w:t xml:space="preserve">This policy applies to </w:t>
      </w:r>
      <w:r w:rsidRPr="22B7D450" w:rsidR="00E312E9">
        <w:rPr>
          <w:rFonts w:eastAsia="MS Mincho" w:cs="Mangal" w:cstheme="minorBidi"/>
          <w:lang w:val="en-US" w:eastAsia="en-US" w:bidi="ar-SA"/>
        </w:rPr>
        <w:t>all </w:t>
      </w:r>
      <w:del w:author="Anjaly T A" w:date="2021-08-03T10:54:23.562Z" w:id="91924738">
        <w:r w:rsidRPr="22B7D450" w:rsidDel="00E312E9">
          <w:rPr>
            <w:rFonts w:eastAsia="MS Mincho" w:cs="Mangal" w:cstheme="minorBidi"/>
            <w:lang w:val="en-US" w:eastAsia="en-US" w:bidi="ar-SA"/>
          </w:rPr>
          <w:delText xml:space="preserve"> </w:delText>
        </w:r>
      </w:del>
      <w:r w:rsidRPr="22B7D450" w:rsidR="00E312E9">
        <w:rPr>
          <w:rFonts w:eastAsia="MS Mincho" w:cs="Mangal" w:cstheme="minorBidi"/>
          <w:lang w:val="en-US" w:eastAsia="en-US" w:bidi="ar-SA"/>
        </w:rPr>
        <w:t>Employees</w:t>
      </w:r>
      <w:r w:rsidRPr="22B7D450" w:rsidR="00E312E9">
        <w:rPr>
          <w:rFonts w:eastAsia="MS Mincho" w:cs="Mangal" w:cstheme="minorBidi"/>
          <w:lang w:val="en-US" w:eastAsia="en-US" w:bidi="ar-SA"/>
        </w:rPr>
        <w:t xml:space="preserve">, Contractors, and Third Party Employees, who use, process, and manage information and business processes of </w:t>
      </w:r>
      <w:proofErr w:type="spellStart"/>
      <w:r w:rsidRPr="22B7D450" w:rsidR="00E312E9">
        <w:rPr>
          <w:rFonts w:eastAsia="MS Mincho" w:cs="Mangal" w:cstheme="minorBidi"/>
          <w:lang w:val="en-US" w:eastAsia="en-US" w:bidi="ar-SA"/>
        </w:rPr>
        <w:t>X</w:t>
      </w:r>
      <w:r w:rsidRPr="22B7D450" w:rsidR="00A05E95">
        <w:rPr>
          <w:rFonts w:eastAsia="MS Mincho" w:cs="Mangal" w:cstheme="minorBidi"/>
          <w:lang w:val="en-US" w:eastAsia="en-US" w:bidi="ar-SA"/>
        </w:rPr>
        <w:t>tracap</w:t>
      </w:r>
      <w:proofErr w:type="spellEnd"/>
      <w:r w:rsidRPr="22B7D450" w:rsidR="00E312E9">
        <w:rPr>
          <w:rFonts w:eastAsia="MS Mincho" w:cs="Mangal" w:cstheme="minorBidi"/>
          <w:lang w:val="en-US" w:eastAsia="en-US" w:bidi="ar-SA"/>
        </w:rPr>
        <w:t>.</w:t>
      </w:r>
    </w:p>
    <w:p w:rsidRPr="00E312E9" w:rsidR="00E312E9" w:rsidP="00E312E9" w:rsidRDefault="00E312E9" w14:paraId="01D07650" w14:textId="11327F46">
      <w:pPr>
        <w:pStyle w:val="Heading4"/>
        <w:shd w:val="clear" w:color="auto" w:fill="FFFFFF"/>
        <w:spacing w:before="210" w:after="210"/>
        <w:rPr>
          <w:rFonts w:ascii="Times New Roman" w:hAnsi="Times New Roman" w:eastAsia="MS Mincho" w:cstheme="minorBidi"/>
          <w:b w:val="0"/>
          <w:bCs w:val="0"/>
          <w:i w:val="0"/>
          <w:iCs w:val="0"/>
          <w:color w:val="auto"/>
          <w:szCs w:val="24"/>
        </w:rPr>
      </w:pPr>
      <w:r w:rsidRPr="00E312E9">
        <w:rPr>
          <w:rFonts w:ascii="Times New Roman" w:hAnsi="Times New Roman" w:eastAsia="MS Mincho" w:cstheme="minorBidi"/>
          <w:i w:val="0"/>
          <w:iCs w:val="0"/>
          <w:color w:val="auto"/>
          <w:szCs w:val="24"/>
        </w:rPr>
        <w:t>3</w:t>
      </w:r>
      <w:r w:rsidR="00816059">
        <w:rPr>
          <w:rFonts w:ascii="Times New Roman" w:hAnsi="Times New Roman" w:eastAsia="MS Mincho" w:cstheme="minorBidi"/>
          <w:i w:val="0"/>
          <w:iCs w:val="0"/>
          <w:color w:val="auto"/>
          <w:szCs w:val="24"/>
        </w:rPr>
        <w:t>.2</w:t>
      </w:r>
      <w:r w:rsidRPr="00E312E9">
        <w:rPr>
          <w:rFonts w:ascii="Times New Roman" w:hAnsi="Times New Roman" w:eastAsia="MS Mincho" w:cstheme="minorBidi"/>
          <w:i w:val="0"/>
          <w:iCs w:val="0"/>
          <w:color w:val="auto"/>
          <w:szCs w:val="24"/>
        </w:rPr>
        <w:t xml:space="preserve"> Records</w:t>
      </w:r>
    </w:p>
    <w:p w:rsidRPr="00E312E9" w:rsidR="00E312E9" w:rsidP="00E312E9" w:rsidRDefault="00E312E9" w14:paraId="35579F66" w14:textId="13000B29">
      <w:pPr>
        <w:pStyle w:val="NormalWeb"/>
        <w:shd w:val="clear" w:color="auto" w:fill="FFFFFF"/>
        <w:spacing w:after="210" w:afterAutospacing="0"/>
        <w:jc w:val="both"/>
        <w:rPr>
          <w:rFonts w:eastAsia="MS Mincho" w:cstheme="minorBidi"/>
          <w:lang w:val="en-US" w:eastAsia="en-US" w:bidi="ar-SA"/>
        </w:rPr>
      </w:pPr>
      <w:r w:rsidRPr="00E312E9">
        <w:rPr>
          <w:rFonts w:eastAsia="MS Mincho" w:cstheme="minorBidi"/>
          <w:lang w:val="en-US" w:eastAsia="en-US" w:bidi="ar-SA"/>
        </w:rPr>
        <w:t xml:space="preserve">Records being generated as part of this Policy shall be retained for </w:t>
      </w:r>
      <w:r w:rsidR="00816059">
        <w:rPr>
          <w:rFonts w:eastAsia="MS Mincho" w:cstheme="minorBidi"/>
          <w:lang w:val="en-US" w:eastAsia="en-US" w:bidi="ar-SA"/>
        </w:rPr>
        <w:t xml:space="preserve">the period of the </w:t>
      </w:r>
      <w:proofErr w:type="spellStart"/>
      <w:r w:rsidR="00816059">
        <w:rPr>
          <w:rFonts w:eastAsia="MS Mincho" w:cstheme="minorBidi"/>
          <w:lang w:val="en-US" w:eastAsia="en-US" w:bidi="ar-SA"/>
        </w:rPr>
        <w:t>partership</w:t>
      </w:r>
      <w:proofErr w:type="spellEnd"/>
      <w:r w:rsidRPr="00E312E9">
        <w:rPr>
          <w:rFonts w:eastAsia="MS Mincho" w:cstheme="minorBidi"/>
          <w:lang w:val="en-US" w:eastAsia="en-US" w:bidi="ar-SA"/>
        </w:rPr>
        <w:t>. Records shall be in hard copy or electronic media. The records shall be owned by the respective system administrators and shall be audited once a year.</w:t>
      </w:r>
    </w:p>
    <w:p w:rsidRPr="00E312E9" w:rsidR="00E312E9" w:rsidP="00E312E9" w:rsidRDefault="00E312E9" w14:paraId="7D8AD8B5" w14:textId="77777777">
      <w:pPr>
        <w:pStyle w:val="Heading4"/>
        <w:shd w:val="clear" w:color="auto" w:fill="FFFFFF"/>
        <w:spacing w:before="210" w:after="210"/>
        <w:rPr>
          <w:rFonts w:ascii="Times New Roman" w:hAnsi="Times New Roman" w:eastAsia="MS Mincho" w:cstheme="minorBidi"/>
          <w:b w:val="0"/>
          <w:bCs w:val="0"/>
          <w:i w:val="0"/>
          <w:iCs w:val="0"/>
          <w:color w:val="auto"/>
          <w:szCs w:val="24"/>
        </w:rPr>
      </w:pPr>
      <w:r w:rsidRPr="00E312E9">
        <w:rPr>
          <w:rFonts w:ascii="Times New Roman" w:hAnsi="Times New Roman" w:eastAsia="MS Mincho" w:cstheme="minorBidi"/>
          <w:i w:val="0"/>
          <w:iCs w:val="0"/>
          <w:color w:val="auto"/>
          <w:szCs w:val="24"/>
        </w:rPr>
        <w:t>3.4 Distribution and Maintenance</w:t>
      </w:r>
    </w:p>
    <w:p w:rsidR="00E312E9" w:rsidP="22B7D450" w:rsidRDefault="00E312E9" w14:paraId="7F3A59B0" w14:textId="5A6814FD">
      <w:pPr>
        <w:pStyle w:val="NormalWeb"/>
        <w:shd w:val="clear" w:color="auto" w:fill="FFFFFF" w:themeFill="background1"/>
        <w:spacing w:after="210" w:afterAutospacing="off"/>
        <w:jc w:val="both"/>
        <w:rPr>
          <w:rFonts w:eastAsia="MS Mincho" w:cs="Mangal" w:cstheme="minorBidi"/>
          <w:lang w:val="en-US" w:eastAsia="en-US" w:bidi="ar-SA"/>
        </w:rPr>
      </w:pPr>
      <w:r w:rsidRPr="22B7D450" w:rsidR="00E312E9">
        <w:rPr>
          <w:rFonts w:eastAsia="MS Mincho" w:cs="Mangal" w:cstheme="minorBidi"/>
          <w:lang w:val="en-US" w:eastAsia="en-US" w:bidi="ar-SA"/>
        </w:rPr>
        <w:t xml:space="preserve">This Policy document shall be made available to all the employees covered in the scope. All the changes and new releases of this document shall be made available to the persons concerned. The maintenance responsibility of the document shall be with the </w:t>
      </w:r>
      <w:r w:rsidRPr="22B7D450" w:rsidR="008A24C5">
        <w:rPr>
          <w:rFonts w:eastAsia="MS Mincho" w:cs="Mangal" w:cstheme="minorBidi"/>
          <w:lang w:val="en-US" w:eastAsia="en-US" w:bidi="ar-SA"/>
        </w:rPr>
        <w:t>I</w:t>
      </w:r>
      <w:ins w:author="Anjaly T A" w:date="2021-08-03T10:56:21.286Z" w:id="2118773972">
        <w:r w:rsidRPr="22B7D450" w:rsidR="6DE4EA52">
          <w:rPr>
            <w:rFonts w:eastAsia="MS Mincho" w:cs="Mangal" w:cstheme="minorBidi"/>
            <w:lang w:val="en-US" w:eastAsia="en-US" w:bidi="ar-SA"/>
          </w:rPr>
          <w:t>T</w:t>
        </w:r>
      </w:ins>
      <w:del w:author="Anjaly T A" w:date="2021-08-03T10:56:19.423Z" w:id="1808636001">
        <w:r w:rsidRPr="22B7D450" w:rsidDel="008A24C5">
          <w:rPr>
            <w:rFonts w:eastAsia="MS Mincho" w:cs="Mangal" w:cstheme="minorBidi"/>
            <w:lang w:val="en-US" w:eastAsia="en-US" w:bidi="ar-SA"/>
          </w:rPr>
          <w:delText>t</w:delText>
        </w:r>
      </w:del>
      <w:r w:rsidRPr="22B7D450" w:rsidR="008A24C5">
        <w:rPr>
          <w:rFonts w:eastAsia="MS Mincho" w:cs="Mangal" w:cstheme="minorBidi"/>
          <w:lang w:val="en-US" w:eastAsia="en-US" w:bidi="ar-SA"/>
        </w:rPr>
        <w:t xml:space="preserve"> Infra team</w:t>
      </w:r>
      <w:r w:rsidRPr="22B7D450" w:rsidR="00E312E9">
        <w:rPr>
          <w:rFonts w:eastAsia="MS Mincho" w:cs="Mangal" w:cstheme="minorBidi"/>
          <w:lang w:val="en-US" w:eastAsia="en-US" w:bidi="ar-SA"/>
        </w:rPr>
        <w:t xml:space="preserve"> and system administrators.</w:t>
      </w:r>
    </w:p>
    <w:p w:rsidR="008A24C5" w:rsidP="00E312E9" w:rsidRDefault="008A24C5" w14:paraId="2FAEB0B6" w14:textId="77777777">
      <w:pPr>
        <w:pStyle w:val="NormalWeb"/>
        <w:shd w:val="clear" w:color="auto" w:fill="FFFFFF"/>
        <w:spacing w:after="210" w:afterAutospacing="0"/>
        <w:jc w:val="both"/>
        <w:rPr>
          <w:rFonts w:eastAsia="MS Mincho" w:cstheme="minorBidi"/>
          <w:lang w:val="en-US" w:eastAsia="en-US" w:bidi="ar-SA"/>
        </w:rPr>
      </w:pPr>
    </w:p>
    <w:p w:rsidR="00C72E22" w:rsidP="00A84AF0" w:rsidRDefault="00C72E22" w14:paraId="5718E333" w14:textId="6DC7A195">
      <w:pPr>
        <w:pStyle w:val="Heading1"/>
        <w:numPr>
          <w:ilvl w:val="0"/>
          <w:numId w:val="1"/>
        </w:numPr>
        <w:spacing w:before="0"/>
      </w:pPr>
      <w:bookmarkStart w:name="_Toc61445285" w:id="3"/>
      <w:r>
        <w:t>P</w:t>
      </w:r>
      <w:r w:rsidR="005303AD">
        <w:t>rivacy</w:t>
      </w:r>
      <w:bookmarkEnd w:id="3"/>
    </w:p>
    <w:p w:rsidR="00C72E22" w:rsidP="00C72E22" w:rsidRDefault="005303AD" w14:paraId="4531164E" w14:textId="03960B18">
      <w:pPr>
        <w:rPr>
          <w:rFonts w:eastAsia="MS Mincho"/>
          <w:szCs w:val="24"/>
        </w:rPr>
      </w:pPr>
      <w:r w:rsidRPr="005303AD">
        <w:rPr>
          <w:rFonts w:eastAsia="MS Mincho"/>
          <w:szCs w:val="24"/>
        </w:rPr>
        <w:t>This Policy document shall be considered as “confidential” and shall be made available to the concerned persons with proper access control. Subsequent changes and versions of this document shall be controlled.</w:t>
      </w:r>
    </w:p>
    <w:p w:rsidRPr="005303AD" w:rsidR="00394A1D" w:rsidP="00C72E22" w:rsidRDefault="00394A1D" w14:paraId="2E3457A2" w14:textId="77777777">
      <w:pPr>
        <w:rPr>
          <w:rFonts w:eastAsia="MS Mincho"/>
          <w:szCs w:val="24"/>
        </w:rPr>
      </w:pPr>
    </w:p>
    <w:p w:rsidR="00C72E22" w:rsidP="00A84AF0" w:rsidRDefault="009C2FC8" w14:paraId="07318063" w14:textId="77777777">
      <w:pPr>
        <w:pStyle w:val="Heading1"/>
        <w:numPr>
          <w:ilvl w:val="0"/>
          <w:numId w:val="1"/>
        </w:numPr>
        <w:spacing w:before="0"/>
      </w:pPr>
      <w:bookmarkStart w:name="_Toc61445286" w:id="4"/>
      <w:r>
        <w:t>Policy Compliance</w:t>
      </w:r>
      <w:bookmarkEnd w:id="4"/>
    </w:p>
    <w:p w:rsidR="00B96A66" w:rsidP="00B96A66" w:rsidRDefault="00B96A66" w14:paraId="11170579" w14:textId="5597FBF2">
      <w:pPr>
        <w:pStyle w:val="ListParagraph"/>
        <w:numPr>
          <w:ilvl w:val="1"/>
          <w:numId w:val="4"/>
        </w:numPr>
        <w:ind w:left="360"/>
        <w:rPr>
          <w:rFonts w:cs="Times New Roman"/>
          <w:szCs w:val="24"/>
        </w:rPr>
      </w:pPr>
      <w:r w:rsidRPr="00B96A66">
        <w:rPr>
          <w:rFonts w:cs="Times New Roman"/>
          <w:szCs w:val="24"/>
        </w:rPr>
        <w:t>Compliance Measurement</w:t>
      </w:r>
    </w:p>
    <w:p w:rsidRPr="00394A1D" w:rsidR="00394A1D" w:rsidP="22B7D450" w:rsidRDefault="00394A1D" w14:paraId="42A96016" w14:textId="790F6CFD">
      <w:pPr>
        <w:rPr>
          <w:rFonts w:cs="Times New Roman"/>
        </w:rPr>
      </w:pPr>
      <w:r w:rsidRPr="22B7D450" w:rsidR="00394A1D">
        <w:rPr>
          <w:rFonts w:cs="Times New Roman"/>
        </w:rPr>
        <w:t>This Policy shall be implemented by the</w:t>
      </w:r>
      <w:r w:rsidRPr="22B7D450" w:rsidR="00394A1D">
        <w:rPr>
          <w:rFonts w:cs="Times New Roman"/>
        </w:rPr>
        <w:t xml:space="preserve"> IT Infra team </w:t>
      </w:r>
      <w:r w:rsidRPr="22B7D450" w:rsidR="00394A1D">
        <w:rPr>
          <w:rFonts w:cs="Times New Roman"/>
        </w:rPr>
        <w:t>and designated personnel (if any</w:t>
      </w:r>
      <w:r w:rsidRPr="22B7D450" w:rsidR="00394A1D">
        <w:rPr>
          <w:rFonts w:cs="Times New Roman"/>
        </w:rPr>
        <w:t>).</w:t>
      </w:r>
      <w:ins w:author="Anjaly T A" w:date="2021-08-03T10:56:45.434Z" w:id="1049670499">
        <w:r w:rsidRPr="22B7D450" w:rsidR="4D6ACDD3">
          <w:rPr>
            <w:rFonts w:cs="Times New Roman"/>
          </w:rPr>
          <w:t xml:space="preserve"> </w:t>
        </w:r>
      </w:ins>
      <w:r w:rsidRPr="22B7D450" w:rsidR="00394A1D">
        <w:rPr>
          <w:rFonts w:cs="Times New Roman"/>
        </w:rPr>
        <w:t>This</w:t>
      </w:r>
      <w:r w:rsidRPr="22B7D450" w:rsidR="00394A1D">
        <w:rPr>
          <w:rFonts w:cs="Times New Roman"/>
        </w:rPr>
        <w:t xml:space="preserve"> policy has full support from </w:t>
      </w:r>
      <w:r w:rsidRPr="22B7D450" w:rsidR="00394A1D">
        <w:rPr>
          <w:rFonts w:cs="Times New Roman"/>
        </w:rPr>
        <w:t>the </w:t>
      </w:r>
      <w:del w:author="Anjaly T A" w:date="2021-08-03T10:56:51.363Z" w:id="1190079069">
        <w:r w:rsidRPr="22B7D450" w:rsidDel="00394A1D">
          <w:rPr>
            <w:rFonts w:cs="Times New Roman"/>
          </w:rPr>
          <w:delText xml:space="preserve"> </w:delText>
        </w:r>
      </w:del>
      <w:r w:rsidRPr="22B7D450" w:rsidR="00394A1D">
        <w:rPr>
          <w:rFonts w:cs="Times New Roman"/>
        </w:rPr>
        <w:t>executive</w:t>
      </w:r>
      <w:r w:rsidRPr="22B7D450" w:rsidR="00394A1D">
        <w:rPr>
          <w:rFonts w:cs="Times New Roman"/>
        </w:rPr>
        <w:t xml:space="preserve"> steering committee and human resources. This policy is a living document and may be modified at any time by the IT manager, human resources, or the executive steering committee.</w:t>
      </w:r>
    </w:p>
    <w:p w:rsidRPr="001C31CD" w:rsidR="00B96A66" w:rsidP="00B96A66" w:rsidRDefault="00B96A66" w14:paraId="3B39AC94" w14:textId="69B65271">
      <w:pPr>
        <w:pStyle w:val="ListParagraph"/>
        <w:ind w:left="0"/>
        <w:rPr>
          <w:rFonts w:cs="Times New Roman"/>
          <w:szCs w:val="24"/>
        </w:rPr>
      </w:pPr>
      <w:r w:rsidRPr="00F72060">
        <w:rPr>
          <w:rFonts w:cs="Times New Roman"/>
          <w:szCs w:val="24"/>
        </w:rPr>
        <w:t xml:space="preserve">The </w:t>
      </w:r>
      <w:r>
        <w:rPr>
          <w:rFonts w:cs="Times New Roman"/>
          <w:szCs w:val="24"/>
        </w:rPr>
        <w:t>I</w:t>
      </w:r>
      <w:r w:rsidR="00394A1D">
        <w:rPr>
          <w:rFonts w:cs="Times New Roman"/>
          <w:szCs w:val="24"/>
        </w:rPr>
        <w:t>T Infra</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rsidR="00B96A66" w:rsidP="00B96A66" w:rsidRDefault="00B96A66" w14:paraId="2E9E7765" w14:textId="77777777">
      <w:pPr>
        <w:pStyle w:val="Heading1"/>
        <w:numPr>
          <w:ilvl w:val="1"/>
          <w:numId w:val="4"/>
        </w:numPr>
        <w:spacing w:before="0" w:line="240" w:lineRule="auto"/>
        <w:ind w:left="360"/>
        <w:rPr>
          <w:rFonts w:ascii="Times New Roman" w:hAnsi="Times New Roman" w:cs="Times New Roman"/>
          <w:b w:val="0"/>
          <w:color w:val="auto"/>
          <w:sz w:val="24"/>
          <w:szCs w:val="24"/>
        </w:rPr>
      </w:pPr>
      <w:bookmarkStart w:name="_Toc61445287" w:id="5"/>
      <w:r w:rsidRPr="001C31CD">
        <w:rPr>
          <w:rFonts w:ascii="Times New Roman" w:hAnsi="Times New Roman" w:cs="Times New Roman"/>
          <w:b w:val="0"/>
          <w:color w:val="auto"/>
          <w:sz w:val="24"/>
          <w:szCs w:val="24"/>
        </w:rPr>
        <w:t>Exceptions</w:t>
      </w:r>
      <w:bookmarkEnd w:id="5"/>
    </w:p>
    <w:p w:rsidRPr="001C31CD" w:rsidR="00B96A66" w:rsidP="00B96A66" w:rsidRDefault="00B96A66" w14:paraId="10571810" w14:textId="77777777">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rsidRPr="001C31CD" w:rsidR="00B96A66" w:rsidP="00B96A66" w:rsidRDefault="00B96A66" w14:paraId="7842E464" w14:textId="77777777">
      <w:pPr>
        <w:pStyle w:val="Heading1"/>
        <w:numPr>
          <w:ilvl w:val="1"/>
          <w:numId w:val="4"/>
        </w:numPr>
        <w:spacing w:before="0" w:line="240" w:lineRule="auto"/>
        <w:ind w:left="360"/>
        <w:rPr>
          <w:rFonts w:ascii="Times New Roman" w:hAnsi="Times New Roman" w:cs="Times New Roman"/>
          <w:b w:val="0"/>
          <w:color w:val="auto"/>
          <w:sz w:val="24"/>
          <w:szCs w:val="24"/>
        </w:rPr>
      </w:pPr>
      <w:bookmarkStart w:name="_Toc61445288" w:id="6"/>
      <w:r w:rsidRPr="001C31CD">
        <w:rPr>
          <w:rFonts w:ascii="Times New Roman" w:hAnsi="Times New Roman" w:cs="Times New Roman"/>
          <w:b w:val="0"/>
          <w:color w:val="auto"/>
          <w:sz w:val="24"/>
          <w:szCs w:val="24"/>
        </w:rPr>
        <w:lastRenderedPageBreak/>
        <w:t>Non-Compliance</w:t>
      </w:r>
      <w:bookmarkEnd w:id="6"/>
    </w:p>
    <w:p w:rsidR="00C72E22" w:rsidP="00B96A66" w:rsidRDefault="00B96A66" w14:paraId="3940D494" w14:textId="7D361CB3">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rsidR="00394A1D" w:rsidP="00B96A66" w:rsidRDefault="00394A1D" w14:paraId="1FF80274" w14:textId="0882E6B3">
      <w:pPr>
        <w:pStyle w:val="ListParagraph"/>
        <w:ind w:left="0"/>
        <w:rPr>
          <w:rFonts w:cs="Times New Roman"/>
          <w:szCs w:val="24"/>
        </w:rPr>
      </w:pPr>
    </w:p>
    <w:p w:rsidR="00394A1D" w:rsidP="00394A1D" w:rsidRDefault="00394A1D" w14:paraId="40EB7E57" w14:textId="0C9E574F">
      <w:pPr>
        <w:pStyle w:val="Heading1"/>
        <w:numPr>
          <w:ilvl w:val="0"/>
          <w:numId w:val="1"/>
        </w:numPr>
        <w:spacing w:before="0"/>
      </w:pPr>
      <w:bookmarkStart w:name="_Toc61445289" w:id="7"/>
      <w:r>
        <w:t>Policy</w:t>
      </w:r>
      <w:bookmarkEnd w:id="7"/>
      <w:r>
        <w:t xml:space="preserve"> </w:t>
      </w:r>
    </w:p>
    <w:p w:rsidRPr="001B0979" w:rsidR="001B0979" w:rsidP="001B0979" w:rsidRDefault="001B0979" w14:paraId="58BE7E3D" w14:textId="77777777">
      <w:pPr>
        <w:pStyle w:val="Heading1"/>
        <w:spacing w:before="0" w:line="240" w:lineRule="auto"/>
        <w:rPr>
          <w:rFonts w:ascii="Times New Roman" w:hAnsi="Times New Roman" w:cs="Times New Roman"/>
          <w:b w:val="0"/>
          <w:color w:val="auto"/>
          <w:sz w:val="24"/>
          <w:szCs w:val="24"/>
        </w:rPr>
      </w:pPr>
      <w:bookmarkStart w:name="_Toc61445290" w:id="8"/>
      <w:r w:rsidRPr="001B0979">
        <w:rPr>
          <w:rFonts w:ascii="Times New Roman" w:hAnsi="Times New Roman" w:cs="Times New Roman"/>
          <w:color w:val="auto"/>
          <w:sz w:val="24"/>
          <w:szCs w:val="24"/>
        </w:rPr>
        <w:t>6.1 Pre-Requisites Security Review</w:t>
      </w:r>
      <w:bookmarkEnd w:id="8"/>
    </w:p>
    <w:p w:rsidR="001B0979" w:rsidP="001B0979" w:rsidRDefault="001B0979" w14:paraId="1EFDD516" w14:textId="5C79B95F">
      <w:pPr>
        <w:pStyle w:val="Heading1"/>
        <w:spacing w:before="0" w:line="240" w:lineRule="auto"/>
        <w:rPr>
          <w:rFonts w:ascii="Times New Roman" w:hAnsi="Times New Roman" w:cs="Times New Roman"/>
          <w:b w:val="0"/>
          <w:color w:val="auto"/>
          <w:sz w:val="24"/>
          <w:szCs w:val="24"/>
        </w:rPr>
      </w:pPr>
      <w:bookmarkStart w:name="_Toc61445291" w:id="9"/>
      <w:r w:rsidRPr="001B0979">
        <w:rPr>
          <w:rFonts w:ascii="Times New Roman" w:hAnsi="Times New Roman" w:cs="Times New Roman"/>
          <w:b w:val="0"/>
          <w:color w:val="auto"/>
          <w:sz w:val="24"/>
          <w:szCs w:val="24"/>
        </w:rPr>
        <w:t>All new extranet connectivity will go through a security review with the Office of IT Manager. The reviews are to ensure that all access matches the business requirements in a best possible way, and that the principle of least access is followed.</w:t>
      </w:r>
      <w:bookmarkEnd w:id="9"/>
    </w:p>
    <w:p w:rsidR="001B0979" w:rsidP="001B0979" w:rsidRDefault="001B0979" w14:paraId="44C946C8" w14:textId="78AD3541"/>
    <w:p w:rsidRPr="001B0979" w:rsidR="001B0979" w:rsidP="001B0979" w:rsidRDefault="001B0979" w14:paraId="408F81F7" w14:textId="77777777"/>
    <w:p w:rsidRPr="001B0979" w:rsidR="001B0979" w:rsidP="001B0979" w:rsidRDefault="001B0979" w14:paraId="0AE46830" w14:textId="77777777">
      <w:pPr>
        <w:pStyle w:val="Heading1"/>
        <w:spacing w:before="0" w:line="240" w:lineRule="auto"/>
        <w:rPr>
          <w:rFonts w:ascii="Times New Roman" w:hAnsi="Times New Roman" w:cs="Times New Roman"/>
          <w:b w:val="0"/>
          <w:color w:val="auto"/>
          <w:sz w:val="24"/>
          <w:szCs w:val="24"/>
        </w:rPr>
      </w:pPr>
      <w:bookmarkStart w:name="_Toc61445292" w:id="10"/>
      <w:r w:rsidRPr="001B0979">
        <w:rPr>
          <w:rFonts w:ascii="Times New Roman" w:hAnsi="Times New Roman" w:cs="Times New Roman"/>
          <w:color w:val="auto"/>
          <w:sz w:val="24"/>
          <w:szCs w:val="24"/>
        </w:rPr>
        <w:t>6.2 Third Party Connection Agreement</w:t>
      </w:r>
      <w:bookmarkEnd w:id="10"/>
    </w:p>
    <w:p w:rsidR="001B0979" w:rsidP="001B0979" w:rsidRDefault="001B0979" w14:paraId="777DBFF1" w14:textId="093461C1">
      <w:pPr>
        <w:pStyle w:val="Heading1"/>
        <w:spacing w:before="0" w:line="240" w:lineRule="auto"/>
        <w:rPr>
          <w:rFonts w:ascii="Times New Roman" w:hAnsi="Times New Roman" w:cs="Times New Roman"/>
          <w:b w:val="0"/>
          <w:bCs w:val="0"/>
          <w:color w:val="auto"/>
          <w:sz w:val="24"/>
          <w:szCs w:val="24"/>
        </w:rPr>
      </w:pPr>
      <w:bookmarkStart w:name="_Toc61445293" w:id="11"/>
      <w:r w:rsidRPr="22B7D450" w:rsidR="001B0979">
        <w:rPr>
          <w:rFonts w:ascii="Times New Roman" w:hAnsi="Times New Roman" w:cs="Times New Roman"/>
          <w:b w:val="0"/>
          <w:bCs w:val="0"/>
          <w:color w:val="auto"/>
          <w:sz w:val="24"/>
          <w:szCs w:val="24"/>
        </w:rPr>
        <w:t xml:space="preserve">All new connection requests between third parties and </w:t>
      </w:r>
      <w:proofErr w:type="spellStart"/>
      <w:r w:rsidRPr="22B7D450" w:rsidR="001B0979">
        <w:rPr>
          <w:rFonts w:ascii="Times New Roman" w:hAnsi="Times New Roman" w:cs="Times New Roman"/>
          <w:b w:val="0"/>
          <w:bCs w:val="0"/>
          <w:color w:val="auto"/>
          <w:sz w:val="24"/>
          <w:szCs w:val="24"/>
        </w:rPr>
        <w:t>X</w:t>
      </w:r>
      <w:r w:rsidRPr="22B7D450" w:rsidR="00795D4D">
        <w:rPr>
          <w:rFonts w:ascii="Times New Roman" w:hAnsi="Times New Roman" w:cs="Times New Roman"/>
          <w:b w:val="0"/>
          <w:bCs w:val="0"/>
          <w:color w:val="auto"/>
          <w:sz w:val="24"/>
          <w:szCs w:val="24"/>
        </w:rPr>
        <w:t>tracap</w:t>
      </w:r>
      <w:proofErr w:type="spellEnd"/>
      <w:r w:rsidRPr="22B7D450" w:rsidR="001B0979">
        <w:rPr>
          <w:rFonts w:ascii="Times New Roman" w:hAnsi="Times New Roman" w:cs="Times New Roman"/>
          <w:b w:val="0"/>
          <w:bCs w:val="0"/>
          <w:color w:val="auto"/>
          <w:sz w:val="24"/>
          <w:szCs w:val="24"/>
        </w:rPr>
        <w:t xml:space="preserve"> require that the third party </w:t>
      </w:r>
      <w:del w:author="Anjaly T A" w:date="2021-08-03T10:58:33.786Z" w:id="1841101143">
        <w:r w:rsidRPr="22B7D450" w:rsidDel="001B0979">
          <w:rPr>
            <w:rFonts w:ascii="Times New Roman" w:hAnsi="Times New Roman" w:cs="Times New Roman"/>
            <w:b w:val="0"/>
            <w:bCs w:val="0"/>
            <w:color w:val="auto"/>
            <w:sz w:val="24"/>
            <w:szCs w:val="24"/>
          </w:rPr>
          <w:delText>and  representative</w:delText>
        </w:r>
        <w:r w:rsidRPr="22B7D450" w:rsidDel="001B0979">
          <w:rPr>
            <w:rFonts w:ascii="Times New Roman" w:hAnsi="Times New Roman" w:cs="Times New Roman"/>
            <w:b w:val="0"/>
            <w:bCs w:val="0"/>
            <w:color w:val="auto"/>
            <w:sz w:val="24"/>
            <w:szCs w:val="24"/>
          </w:rPr>
          <w:delText>s</w:delText>
        </w:r>
      </w:del>
      <w:ins w:author="Anjaly T A" w:date="2021-08-03T10:58:33.787Z" w:id="1961176106">
        <w:r w:rsidRPr="22B7D450" w:rsidR="10B80ADE">
          <w:rPr>
            <w:rFonts w:ascii="Times New Roman" w:hAnsi="Times New Roman" w:cs="Times New Roman"/>
            <w:b w:val="0"/>
            <w:bCs w:val="0"/>
            <w:color w:val="auto"/>
            <w:sz w:val="24"/>
            <w:szCs w:val="24"/>
          </w:rPr>
          <w:t>and representatives</w:t>
        </w:r>
      </w:ins>
      <w:r w:rsidRPr="22B7D450" w:rsidR="001B0979">
        <w:rPr>
          <w:rFonts w:ascii="Times New Roman" w:hAnsi="Times New Roman" w:cs="Times New Roman"/>
          <w:b w:val="0"/>
          <w:bCs w:val="0"/>
          <w:color w:val="auto"/>
          <w:sz w:val="24"/>
          <w:szCs w:val="24"/>
        </w:rPr>
        <w:t xml:space="preserve"> agree to and sign the </w:t>
      </w:r>
      <w:proofErr w:type="gramStart"/>
      <w:r w:rsidRPr="22B7D450" w:rsidR="001B0979">
        <w:rPr>
          <w:rFonts w:ascii="Times New Roman" w:hAnsi="Times New Roman" w:cs="Times New Roman"/>
          <w:b w:val="0"/>
          <w:bCs w:val="0"/>
          <w:i w:val="1"/>
          <w:iCs w:val="1"/>
          <w:color w:val="auto"/>
          <w:sz w:val="24"/>
          <w:szCs w:val="24"/>
        </w:rPr>
        <w:t>Third Party</w:t>
      </w:r>
      <w:proofErr w:type="gramEnd"/>
      <w:r w:rsidRPr="22B7D450" w:rsidR="001B0979">
        <w:rPr>
          <w:rFonts w:ascii="Times New Roman" w:hAnsi="Times New Roman" w:cs="Times New Roman"/>
          <w:b w:val="0"/>
          <w:bCs w:val="0"/>
          <w:i w:val="1"/>
          <w:iCs w:val="1"/>
          <w:color w:val="auto"/>
          <w:sz w:val="24"/>
          <w:szCs w:val="24"/>
        </w:rPr>
        <w:t xml:space="preserve"> Agreement</w:t>
      </w:r>
      <w:r w:rsidRPr="22B7D450" w:rsidR="001B0979">
        <w:rPr>
          <w:rFonts w:ascii="Times New Roman" w:hAnsi="Times New Roman" w:cs="Times New Roman"/>
          <w:b w:val="0"/>
          <w:bCs w:val="0"/>
          <w:color w:val="auto"/>
          <w:sz w:val="24"/>
          <w:szCs w:val="24"/>
        </w:rPr>
        <w:t xml:space="preserve">. This agreement must be signed by the IT Manager as well as a representative from the third party who is legally empowered to sign on behalf of the third party.  By signing this </w:t>
      </w:r>
      <w:r w:rsidRPr="22B7D450" w:rsidR="001B0979">
        <w:rPr>
          <w:rFonts w:ascii="Times New Roman" w:hAnsi="Times New Roman" w:cs="Times New Roman"/>
          <w:b w:val="0"/>
          <w:bCs w:val="0"/>
          <w:color w:val="auto"/>
          <w:sz w:val="24"/>
          <w:szCs w:val="24"/>
        </w:rPr>
        <w:t>agreement</w:t>
      </w:r>
      <w:ins w:author="Anjaly T A" w:date="2021-08-03T10:59:40.828Z" w:id="838460596">
        <w:r w:rsidRPr="22B7D450" w:rsidR="1126D388">
          <w:rPr>
            <w:rFonts w:ascii="Times New Roman" w:hAnsi="Times New Roman" w:cs="Times New Roman"/>
            <w:b w:val="0"/>
            <w:bCs w:val="0"/>
            <w:color w:val="auto"/>
            <w:sz w:val="24"/>
            <w:szCs w:val="24"/>
          </w:rPr>
          <w:t>,</w:t>
        </w:r>
      </w:ins>
      <w:r w:rsidRPr="22B7D450" w:rsidR="001B0979">
        <w:rPr>
          <w:rFonts w:ascii="Times New Roman" w:hAnsi="Times New Roman" w:cs="Times New Roman"/>
          <w:b w:val="0"/>
          <w:bCs w:val="0"/>
          <w:color w:val="auto"/>
          <w:sz w:val="24"/>
          <w:szCs w:val="24"/>
        </w:rPr>
        <w:t xml:space="preserve"> the third party agrees to abide by all referenced policies. The signed document is to be kept on file with the relevant extranet group.  All non-publicly accessible information is the sole property of </w:t>
      </w:r>
      <w:proofErr w:type="spellStart"/>
      <w:r w:rsidRPr="22B7D450" w:rsidR="00795D4D">
        <w:rPr>
          <w:rFonts w:ascii="Times New Roman" w:hAnsi="Times New Roman" w:cs="Times New Roman"/>
          <w:b w:val="0"/>
          <w:bCs w:val="0"/>
          <w:color w:val="auto"/>
          <w:sz w:val="24"/>
          <w:szCs w:val="24"/>
        </w:rPr>
        <w:t>Xtracap</w:t>
      </w:r>
      <w:proofErr w:type="spellEnd"/>
      <w:r w:rsidRPr="22B7D450" w:rsidR="001B0979">
        <w:rPr>
          <w:rFonts w:ascii="Times New Roman" w:hAnsi="Times New Roman" w:cs="Times New Roman"/>
          <w:b w:val="0"/>
          <w:bCs w:val="0"/>
          <w:color w:val="auto"/>
          <w:sz w:val="24"/>
          <w:szCs w:val="24"/>
        </w:rPr>
        <w:t>.</w:t>
      </w:r>
      <w:bookmarkEnd w:id="11"/>
    </w:p>
    <w:p w:rsidRPr="001B0979" w:rsidR="001B0979" w:rsidP="001B0979" w:rsidRDefault="001B0979" w14:paraId="7A8A7A5A" w14:textId="77777777"/>
    <w:p w:rsidRPr="001B0979" w:rsidR="001B0979" w:rsidP="001B0979" w:rsidRDefault="001B0979" w14:paraId="2E397DD5" w14:textId="77777777">
      <w:pPr>
        <w:pStyle w:val="Heading1"/>
        <w:spacing w:before="0" w:line="240" w:lineRule="auto"/>
        <w:rPr>
          <w:rFonts w:ascii="Times New Roman" w:hAnsi="Times New Roman" w:cs="Times New Roman"/>
          <w:b w:val="0"/>
          <w:color w:val="auto"/>
          <w:sz w:val="24"/>
          <w:szCs w:val="24"/>
        </w:rPr>
      </w:pPr>
      <w:r w:rsidRPr="001B0979">
        <w:rPr>
          <w:rFonts w:ascii="Times New Roman" w:hAnsi="Times New Roman" w:cs="Times New Roman"/>
          <w:b w:val="0"/>
          <w:color w:val="auto"/>
          <w:sz w:val="24"/>
          <w:szCs w:val="24"/>
        </w:rPr>
        <w:t> </w:t>
      </w:r>
      <w:bookmarkStart w:name="_Toc61445294" w:id="12"/>
      <w:r w:rsidRPr="001B0979">
        <w:rPr>
          <w:rFonts w:ascii="Times New Roman" w:hAnsi="Times New Roman" w:cs="Times New Roman"/>
          <w:b w:val="0"/>
          <w:color w:val="auto"/>
          <w:sz w:val="24"/>
          <w:szCs w:val="24"/>
        </w:rPr>
        <w:t>6.3 </w:t>
      </w:r>
      <w:r w:rsidRPr="001B0979">
        <w:rPr>
          <w:rFonts w:ascii="Times New Roman" w:hAnsi="Times New Roman" w:cs="Times New Roman"/>
          <w:color w:val="auto"/>
          <w:sz w:val="24"/>
          <w:szCs w:val="24"/>
        </w:rPr>
        <w:t>Business Case</w:t>
      </w:r>
      <w:bookmarkEnd w:id="12"/>
    </w:p>
    <w:p w:rsidR="001B0979" w:rsidP="001B0979" w:rsidRDefault="001B0979" w14:paraId="6E9D22D4" w14:textId="23C6D6AC">
      <w:pPr>
        <w:pStyle w:val="Heading1"/>
        <w:spacing w:before="0" w:line="240" w:lineRule="auto"/>
        <w:rPr>
          <w:rFonts w:ascii="Times New Roman" w:hAnsi="Times New Roman" w:cs="Times New Roman"/>
          <w:b w:val="0"/>
          <w:bCs w:val="0"/>
          <w:color w:val="auto"/>
          <w:sz w:val="24"/>
          <w:szCs w:val="24"/>
        </w:rPr>
      </w:pPr>
      <w:bookmarkStart w:name="_Toc61445295" w:id="13"/>
      <w:r w:rsidRPr="22B7D450" w:rsidR="001B0979">
        <w:rPr>
          <w:rFonts w:ascii="Times New Roman" w:hAnsi="Times New Roman" w:cs="Times New Roman"/>
          <w:b w:val="0"/>
          <w:bCs w:val="0"/>
          <w:color w:val="auto"/>
          <w:sz w:val="24"/>
          <w:szCs w:val="24"/>
        </w:rPr>
        <w:t xml:space="preserve">All extranet connections or network resource access must be accompanied by a valid business justification, in writing, that is approved by the third party. </w:t>
      </w:r>
      <w:r w:rsidRPr="22B7D450" w:rsidR="001B0979">
        <w:rPr>
          <w:rFonts w:ascii="Times New Roman" w:hAnsi="Times New Roman" w:cs="Times New Roman"/>
          <w:b w:val="0"/>
          <w:bCs w:val="0"/>
          <w:color w:val="auto"/>
          <w:sz w:val="24"/>
          <w:szCs w:val="24"/>
        </w:rPr>
        <w:t>Typically</w:t>
      </w:r>
      <w:ins w:author="Anjaly T A" w:date="2021-08-03T11:00:25.349Z" w:id="907696069">
        <w:r w:rsidRPr="22B7D450" w:rsidR="4F5CF00F">
          <w:rPr>
            <w:rFonts w:ascii="Times New Roman" w:hAnsi="Times New Roman" w:cs="Times New Roman"/>
            <w:b w:val="0"/>
            <w:bCs w:val="0"/>
            <w:color w:val="auto"/>
            <w:sz w:val="24"/>
            <w:szCs w:val="24"/>
          </w:rPr>
          <w:t>,</w:t>
        </w:r>
      </w:ins>
      <w:r w:rsidRPr="22B7D450" w:rsidR="001B0979">
        <w:rPr>
          <w:rFonts w:ascii="Times New Roman" w:hAnsi="Times New Roman" w:cs="Times New Roman"/>
          <w:b w:val="0"/>
          <w:bCs w:val="0"/>
          <w:color w:val="auto"/>
          <w:sz w:val="24"/>
          <w:szCs w:val="24"/>
        </w:rPr>
        <w:t xml:space="preserve"> this function is handled as part of the </w:t>
      </w:r>
      <w:r w:rsidRPr="22B7D450" w:rsidR="001B0979">
        <w:rPr>
          <w:rFonts w:ascii="Times New Roman" w:hAnsi="Times New Roman" w:cs="Times New Roman"/>
          <w:b w:val="0"/>
          <w:bCs w:val="0"/>
          <w:i w:val="1"/>
          <w:iCs w:val="1"/>
          <w:color w:val="auto"/>
          <w:sz w:val="24"/>
          <w:szCs w:val="24"/>
        </w:rPr>
        <w:t>Third Party Agreement</w:t>
      </w:r>
      <w:r w:rsidRPr="22B7D450" w:rsidR="001B0979">
        <w:rPr>
          <w:rFonts w:ascii="Times New Roman" w:hAnsi="Times New Roman" w:cs="Times New Roman"/>
          <w:b w:val="0"/>
          <w:bCs w:val="0"/>
          <w:color w:val="auto"/>
          <w:sz w:val="24"/>
          <w:szCs w:val="24"/>
        </w:rPr>
        <w:t>.</w:t>
      </w:r>
      <w:bookmarkEnd w:id="13"/>
    </w:p>
    <w:p w:rsidRPr="001B0979" w:rsidR="001B0979" w:rsidP="001B0979" w:rsidRDefault="001B0979" w14:paraId="58F6F6D6" w14:textId="77777777"/>
    <w:p w:rsidRPr="001B0979" w:rsidR="001B0979" w:rsidP="001B0979" w:rsidRDefault="001B0979" w14:paraId="1D4DFFAD" w14:textId="4F7E02C8">
      <w:pPr>
        <w:pStyle w:val="Heading1"/>
        <w:spacing w:before="0" w:line="240" w:lineRule="auto"/>
        <w:rPr>
          <w:rFonts w:ascii="Times New Roman" w:hAnsi="Times New Roman" w:cs="Times New Roman"/>
          <w:b w:val="0"/>
          <w:bCs w:val="0"/>
          <w:color w:val="auto"/>
          <w:sz w:val="24"/>
          <w:szCs w:val="24"/>
        </w:rPr>
      </w:pPr>
      <w:bookmarkStart w:name="_Toc61445296" w:id="14"/>
      <w:r w:rsidRPr="22B7D450" w:rsidR="001B0979">
        <w:rPr>
          <w:rFonts w:ascii="Times New Roman" w:hAnsi="Times New Roman" w:cs="Times New Roman"/>
          <w:color w:val="auto"/>
          <w:sz w:val="24"/>
          <w:szCs w:val="24"/>
        </w:rPr>
        <w:t xml:space="preserve">6.4 Point </w:t>
      </w:r>
      <w:del w:author="Anjaly T A" w:date="2021-08-03T11:00:32.544Z" w:id="516341467">
        <w:r w:rsidRPr="22B7D450" w:rsidDel="001B0979">
          <w:rPr>
            <w:rFonts w:ascii="Times New Roman" w:hAnsi="Times New Roman" w:cs="Times New Roman"/>
            <w:color w:val="auto"/>
            <w:sz w:val="24"/>
            <w:szCs w:val="24"/>
          </w:rPr>
          <w:delText>Of</w:delText>
        </w:r>
      </w:del>
      <w:ins w:author="Anjaly T A" w:date="2021-08-03T11:00:32.547Z" w:id="1989860217">
        <w:r w:rsidRPr="22B7D450" w:rsidR="6445B4F2">
          <w:rPr>
            <w:rFonts w:ascii="Times New Roman" w:hAnsi="Times New Roman" w:cs="Times New Roman"/>
            <w:color w:val="auto"/>
            <w:sz w:val="24"/>
            <w:szCs w:val="24"/>
          </w:rPr>
          <w:t>of</w:t>
        </w:r>
      </w:ins>
      <w:r w:rsidRPr="22B7D450" w:rsidR="001B0979">
        <w:rPr>
          <w:rFonts w:ascii="Times New Roman" w:hAnsi="Times New Roman" w:cs="Times New Roman"/>
          <w:color w:val="auto"/>
          <w:sz w:val="24"/>
          <w:szCs w:val="24"/>
        </w:rPr>
        <w:t xml:space="preserve"> Contact</w:t>
      </w:r>
      <w:bookmarkEnd w:id="14"/>
    </w:p>
    <w:p w:rsidR="001B0979" w:rsidP="001B0979" w:rsidRDefault="001B0979" w14:paraId="54564F9C" w14:textId="377F6F2D">
      <w:pPr>
        <w:pStyle w:val="Heading1"/>
        <w:spacing w:before="0" w:line="240" w:lineRule="auto"/>
        <w:rPr>
          <w:rFonts w:ascii="Times New Roman" w:hAnsi="Times New Roman" w:cs="Times New Roman"/>
          <w:b w:val="0"/>
          <w:color w:val="auto"/>
          <w:sz w:val="24"/>
          <w:szCs w:val="24"/>
        </w:rPr>
      </w:pPr>
      <w:bookmarkStart w:name="_Toc61445297" w:id="15"/>
      <w:r w:rsidRPr="001B0979">
        <w:rPr>
          <w:rFonts w:ascii="Times New Roman" w:hAnsi="Times New Roman" w:cs="Times New Roman"/>
          <w:b w:val="0"/>
          <w:color w:val="auto"/>
          <w:sz w:val="24"/>
          <w:szCs w:val="24"/>
        </w:rPr>
        <w:t xml:space="preserve">The </w:t>
      </w:r>
      <w:r w:rsidR="00323120">
        <w:rPr>
          <w:rFonts w:ascii="Times New Roman" w:hAnsi="Times New Roman" w:cs="Times New Roman"/>
          <w:b w:val="0"/>
          <w:color w:val="auto"/>
          <w:sz w:val="24"/>
          <w:szCs w:val="24"/>
        </w:rPr>
        <w:t>Third Party must</w:t>
      </w:r>
      <w:r w:rsidRPr="001B0979">
        <w:rPr>
          <w:rFonts w:ascii="Times New Roman" w:hAnsi="Times New Roman" w:cs="Times New Roman"/>
          <w:b w:val="0"/>
          <w:color w:val="auto"/>
          <w:sz w:val="24"/>
          <w:szCs w:val="24"/>
        </w:rPr>
        <w:t xml:space="preserve"> designate a person to be the Point of Contact (POC) for the </w:t>
      </w:r>
      <w:proofErr w:type="gramStart"/>
      <w:r w:rsidRPr="001B0979">
        <w:rPr>
          <w:rFonts w:ascii="Times New Roman" w:hAnsi="Times New Roman" w:cs="Times New Roman"/>
          <w:b w:val="0"/>
          <w:color w:val="auto"/>
          <w:sz w:val="24"/>
          <w:szCs w:val="24"/>
        </w:rPr>
        <w:t>third party</w:t>
      </w:r>
      <w:proofErr w:type="gramEnd"/>
      <w:r w:rsidRPr="001B0979">
        <w:rPr>
          <w:rFonts w:ascii="Times New Roman" w:hAnsi="Times New Roman" w:cs="Times New Roman"/>
          <w:b w:val="0"/>
          <w:color w:val="auto"/>
          <w:sz w:val="24"/>
          <w:szCs w:val="24"/>
        </w:rPr>
        <w:t xml:space="preserve"> connection. The POC acts on behalf of the </w:t>
      </w:r>
      <w:proofErr w:type="gramStart"/>
      <w:r w:rsidR="00323120">
        <w:rPr>
          <w:rFonts w:ascii="Times New Roman" w:hAnsi="Times New Roman" w:cs="Times New Roman"/>
          <w:b w:val="0"/>
          <w:color w:val="auto"/>
          <w:sz w:val="24"/>
          <w:szCs w:val="24"/>
        </w:rPr>
        <w:t>party</w:t>
      </w:r>
      <w:r w:rsidRPr="001B0979">
        <w:rPr>
          <w:rFonts w:ascii="Times New Roman" w:hAnsi="Times New Roman" w:cs="Times New Roman"/>
          <w:b w:val="0"/>
          <w:color w:val="auto"/>
          <w:sz w:val="24"/>
          <w:szCs w:val="24"/>
        </w:rPr>
        <w:t>, and</w:t>
      </w:r>
      <w:proofErr w:type="gramEnd"/>
      <w:r w:rsidRPr="001B0979">
        <w:rPr>
          <w:rFonts w:ascii="Times New Roman" w:hAnsi="Times New Roman" w:cs="Times New Roman"/>
          <w:b w:val="0"/>
          <w:color w:val="auto"/>
          <w:sz w:val="24"/>
          <w:szCs w:val="24"/>
        </w:rPr>
        <w:t xml:space="preserve"> is responsible for those portions of this policy and the “</w:t>
      </w:r>
      <w:r w:rsidRPr="001B0979">
        <w:rPr>
          <w:rFonts w:ascii="Times New Roman" w:hAnsi="Times New Roman" w:cs="Times New Roman"/>
          <w:b w:val="0"/>
          <w:i/>
          <w:iCs/>
          <w:color w:val="auto"/>
          <w:sz w:val="24"/>
          <w:szCs w:val="24"/>
        </w:rPr>
        <w:t>Third Party Agreement”</w:t>
      </w:r>
      <w:r w:rsidRPr="001B0979">
        <w:rPr>
          <w:rFonts w:ascii="Times New Roman" w:hAnsi="Times New Roman" w:cs="Times New Roman"/>
          <w:b w:val="0"/>
          <w:color w:val="auto"/>
          <w:sz w:val="24"/>
          <w:szCs w:val="24"/>
        </w:rPr>
        <w:t xml:space="preserve"> that pertain to it. In the event that the POC changes, the relevant </w:t>
      </w:r>
      <w:proofErr w:type="gramStart"/>
      <w:r w:rsidRPr="001B0979">
        <w:rPr>
          <w:rFonts w:ascii="Times New Roman" w:hAnsi="Times New Roman" w:cs="Times New Roman"/>
          <w:b w:val="0"/>
          <w:color w:val="auto"/>
          <w:sz w:val="24"/>
          <w:szCs w:val="24"/>
        </w:rPr>
        <w:t>third party</w:t>
      </w:r>
      <w:proofErr w:type="gramEnd"/>
      <w:r w:rsidRPr="001B0979">
        <w:rPr>
          <w:rFonts w:ascii="Times New Roman" w:hAnsi="Times New Roman" w:cs="Times New Roman"/>
          <w:b w:val="0"/>
          <w:color w:val="auto"/>
          <w:sz w:val="24"/>
          <w:szCs w:val="24"/>
        </w:rPr>
        <w:t xml:space="preserve"> person or organization, must inform</w:t>
      </w:r>
      <w:r w:rsidR="00323120">
        <w:rPr>
          <w:rFonts w:ascii="Times New Roman" w:hAnsi="Times New Roman" w:cs="Times New Roman"/>
          <w:b w:val="0"/>
          <w:color w:val="auto"/>
          <w:sz w:val="24"/>
          <w:szCs w:val="24"/>
        </w:rPr>
        <w:t xml:space="preserve"> </w:t>
      </w:r>
      <w:proofErr w:type="spellStart"/>
      <w:r w:rsidR="00323120">
        <w:rPr>
          <w:rFonts w:ascii="Times New Roman" w:hAnsi="Times New Roman" w:cs="Times New Roman"/>
          <w:b w:val="0"/>
          <w:color w:val="auto"/>
          <w:sz w:val="24"/>
          <w:szCs w:val="24"/>
        </w:rPr>
        <w:t>Xtracap</w:t>
      </w:r>
      <w:proofErr w:type="spellEnd"/>
      <w:r w:rsidRPr="001B0979">
        <w:rPr>
          <w:rFonts w:ascii="Times New Roman" w:hAnsi="Times New Roman" w:cs="Times New Roman"/>
          <w:b w:val="0"/>
          <w:color w:val="auto"/>
          <w:sz w:val="24"/>
          <w:szCs w:val="24"/>
        </w:rPr>
        <w:t xml:space="preserve"> promptly.</w:t>
      </w:r>
      <w:bookmarkEnd w:id="15"/>
    </w:p>
    <w:p w:rsidRPr="001B0979" w:rsidR="001B0979" w:rsidP="001B0979" w:rsidRDefault="001B0979" w14:paraId="61005B14" w14:textId="77777777"/>
    <w:p w:rsidRPr="001B0979" w:rsidR="001B0979" w:rsidP="001B0979" w:rsidRDefault="001B0979" w14:paraId="0E39039E" w14:textId="77777777">
      <w:pPr>
        <w:pStyle w:val="Heading1"/>
        <w:spacing w:before="0" w:line="240" w:lineRule="auto"/>
        <w:rPr>
          <w:rFonts w:ascii="Times New Roman" w:hAnsi="Times New Roman" w:cs="Times New Roman"/>
          <w:b w:val="0"/>
          <w:color w:val="auto"/>
          <w:sz w:val="24"/>
          <w:szCs w:val="24"/>
        </w:rPr>
      </w:pPr>
      <w:bookmarkStart w:name="_Toc61445298" w:id="16"/>
      <w:r w:rsidRPr="001B0979">
        <w:rPr>
          <w:rFonts w:ascii="Times New Roman" w:hAnsi="Times New Roman" w:cs="Times New Roman"/>
          <w:bCs w:val="0"/>
          <w:color w:val="auto"/>
          <w:sz w:val="24"/>
          <w:szCs w:val="24"/>
        </w:rPr>
        <w:t>6.5 Establishing Connectivity</w:t>
      </w:r>
      <w:bookmarkEnd w:id="16"/>
    </w:p>
    <w:p w:rsidR="001B0979" w:rsidP="001B0979" w:rsidRDefault="001B0979" w14:paraId="3C4C861C" w14:textId="423B6EAC">
      <w:pPr>
        <w:pStyle w:val="Heading1"/>
        <w:spacing w:before="0" w:line="240" w:lineRule="auto"/>
        <w:rPr>
          <w:rFonts w:ascii="Times New Roman" w:hAnsi="Times New Roman" w:cs="Times New Roman"/>
          <w:bCs w:val="0"/>
          <w:color w:val="auto"/>
          <w:sz w:val="24"/>
          <w:szCs w:val="24"/>
        </w:rPr>
      </w:pPr>
      <w:bookmarkStart w:name="_Toc61445299" w:id="17"/>
      <w:r w:rsidRPr="001B0979">
        <w:rPr>
          <w:rFonts w:ascii="Times New Roman" w:hAnsi="Times New Roman" w:cs="Times New Roman"/>
          <w:b w:val="0"/>
          <w:color w:val="auto"/>
          <w:sz w:val="24"/>
          <w:szCs w:val="24"/>
        </w:rPr>
        <w:t>All contracting authorities within that wish to establish connectivity or network resource access to a third party are to file an Extranet connectivity request with IT Manager accompanied by a “</w:t>
      </w:r>
      <w:r w:rsidRPr="001B0979">
        <w:rPr>
          <w:rFonts w:ascii="Times New Roman" w:hAnsi="Times New Roman" w:cs="Times New Roman"/>
          <w:b w:val="0"/>
          <w:i/>
          <w:iCs/>
          <w:color w:val="auto"/>
          <w:sz w:val="24"/>
          <w:szCs w:val="24"/>
        </w:rPr>
        <w:t>Third Party Agreement”</w:t>
      </w:r>
      <w:r w:rsidRPr="001B0979">
        <w:rPr>
          <w:rFonts w:ascii="Times New Roman" w:hAnsi="Times New Roman" w:cs="Times New Roman"/>
          <w:b w:val="0"/>
          <w:color w:val="auto"/>
          <w:sz w:val="24"/>
          <w:szCs w:val="24"/>
        </w:rPr>
        <w:t xml:space="preserve"> signed by the </w:t>
      </w:r>
      <w:proofErr w:type="gramStart"/>
      <w:r w:rsidRPr="001B0979">
        <w:rPr>
          <w:rFonts w:ascii="Times New Roman" w:hAnsi="Times New Roman" w:cs="Times New Roman"/>
          <w:b w:val="0"/>
          <w:color w:val="auto"/>
          <w:sz w:val="24"/>
          <w:szCs w:val="24"/>
        </w:rPr>
        <w:t>third party</w:t>
      </w:r>
      <w:proofErr w:type="gramEnd"/>
      <w:r w:rsidRPr="001B0979">
        <w:rPr>
          <w:rFonts w:ascii="Times New Roman" w:hAnsi="Times New Roman" w:cs="Times New Roman"/>
          <w:b w:val="0"/>
          <w:color w:val="auto"/>
          <w:sz w:val="24"/>
          <w:szCs w:val="24"/>
        </w:rPr>
        <w:t xml:space="preserve"> person, organization, or rightful designee.  IT Manager will then engage the third party to address security issues inherent in the project. All connectivity established must be based on the least-access principle, in accordance with the approved business requirements and the security review. All connectivity requests will have a specific beginning and ending date.  In no case will rely upon the third party to protect network or resources.  IT Manager will grant access to all approved resources and reserves the right to refuse access </w:t>
      </w:r>
      <w:proofErr w:type="gramStart"/>
      <w:r w:rsidRPr="001B0979">
        <w:rPr>
          <w:rFonts w:ascii="Times New Roman" w:hAnsi="Times New Roman" w:cs="Times New Roman"/>
          <w:b w:val="0"/>
          <w:color w:val="auto"/>
          <w:sz w:val="24"/>
          <w:szCs w:val="24"/>
        </w:rPr>
        <w:t>on the basis of</w:t>
      </w:r>
      <w:proofErr w:type="gramEnd"/>
      <w:r w:rsidRPr="001B0979">
        <w:rPr>
          <w:rFonts w:ascii="Times New Roman" w:hAnsi="Times New Roman" w:cs="Times New Roman"/>
          <w:b w:val="0"/>
          <w:color w:val="auto"/>
          <w:sz w:val="24"/>
          <w:szCs w:val="24"/>
        </w:rPr>
        <w:t xml:space="preserve"> legitimate security concern as decided by the </w:t>
      </w:r>
      <w:r w:rsidR="00CE4101">
        <w:rPr>
          <w:rFonts w:ascii="Times New Roman" w:hAnsi="Times New Roman" w:cs="Times New Roman"/>
          <w:bCs w:val="0"/>
          <w:color w:val="auto"/>
          <w:sz w:val="24"/>
          <w:szCs w:val="24"/>
        </w:rPr>
        <w:t>IT Infra Lead</w:t>
      </w:r>
      <w:r w:rsidRPr="001B0979">
        <w:rPr>
          <w:rFonts w:ascii="Times New Roman" w:hAnsi="Times New Roman" w:cs="Times New Roman"/>
          <w:bCs w:val="0"/>
          <w:color w:val="auto"/>
          <w:sz w:val="24"/>
          <w:szCs w:val="24"/>
        </w:rPr>
        <w:t>.</w:t>
      </w:r>
      <w:bookmarkEnd w:id="17"/>
    </w:p>
    <w:p w:rsidRPr="001B0979" w:rsidR="001B0979" w:rsidP="001B0979" w:rsidRDefault="001B0979" w14:paraId="1D81AE55" w14:textId="77777777"/>
    <w:p w:rsidRPr="001B0979" w:rsidR="001B0979" w:rsidP="001B0979" w:rsidRDefault="001B0979" w14:paraId="5EC1C579" w14:textId="77777777">
      <w:pPr>
        <w:pStyle w:val="Heading1"/>
        <w:spacing w:before="0" w:line="240" w:lineRule="auto"/>
        <w:rPr>
          <w:rFonts w:ascii="Times New Roman" w:hAnsi="Times New Roman" w:cs="Times New Roman"/>
          <w:b w:val="0"/>
          <w:color w:val="auto"/>
          <w:sz w:val="24"/>
          <w:szCs w:val="24"/>
        </w:rPr>
      </w:pPr>
      <w:bookmarkStart w:name="_Toc61445300" w:id="18"/>
      <w:r w:rsidRPr="001B0979">
        <w:rPr>
          <w:rFonts w:ascii="Times New Roman" w:hAnsi="Times New Roman" w:cs="Times New Roman"/>
          <w:color w:val="auto"/>
          <w:sz w:val="24"/>
          <w:szCs w:val="24"/>
        </w:rPr>
        <w:lastRenderedPageBreak/>
        <w:t>6.6 Modifying or Changing Connectivity and Access</w:t>
      </w:r>
      <w:bookmarkEnd w:id="18"/>
    </w:p>
    <w:p w:rsidR="001B0979" w:rsidP="001B0979" w:rsidRDefault="001B0979" w14:paraId="4AC1A2F9" w14:textId="68280092">
      <w:pPr>
        <w:pStyle w:val="Heading1"/>
        <w:spacing w:before="0" w:line="240" w:lineRule="auto"/>
        <w:rPr>
          <w:rFonts w:ascii="Times New Roman" w:hAnsi="Times New Roman" w:cs="Times New Roman"/>
          <w:b w:val="0"/>
          <w:bCs w:val="0"/>
          <w:color w:val="auto"/>
          <w:sz w:val="24"/>
          <w:szCs w:val="24"/>
        </w:rPr>
      </w:pPr>
      <w:bookmarkStart w:name="_Toc61445301" w:id="19"/>
      <w:r w:rsidRPr="22B7D450" w:rsidR="001B0979">
        <w:rPr>
          <w:rFonts w:ascii="Times New Roman" w:hAnsi="Times New Roman" w:cs="Times New Roman"/>
          <w:b w:val="0"/>
          <w:bCs w:val="0"/>
          <w:color w:val="auto"/>
          <w:sz w:val="24"/>
          <w:szCs w:val="24"/>
        </w:rPr>
        <w:t xml:space="preserve">All changes in access must be accompanied by a valid business </w:t>
      </w:r>
      <w:r w:rsidRPr="22B7D450" w:rsidR="001B0979">
        <w:rPr>
          <w:rFonts w:ascii="Times New Roman" w:hAnsi="Times New Roman" w:cs="Times New Roman"/>
          <w:b w:val="0"/>
          <w:bCs w:val="0"/>
          <w:color w:val="auto"/>
          <w:sz w:val="24"/>
          <w:szCs w:val="24"/>
        </w:rPr>
        <w:t>justification, and</w:t>
      </w:r>
      <w:r w:rsidRPr="22B7D450" w:rsidR="001B0979">
        <w:rPr>
          <w:rFonts w:ascii="Times New Roman" w:hAnsi="Times New Roman" w:cs="Times New Roman"/>
          <w:b w:val="0"/>
          <w:bCs w:val="0"/>
          <w:color w:val="auto"/>
          <w:sz w:val="24"/>
          <w:szCs w:val="24"/>
        </w:rPr>
        <w:t xml:space="preserve"> are subject to security review.  The </w:t>
      </w:r>
      <w:proofErr w:type="spellStart"/>
      <w:r w:rsidRPr="22B7D450" w:rsidR="00025389">
        <w:rPr>
          <w:rFonts w:ascii="Times New Roman" w:hAnsi="Times New Roman" w:cs="Times New Roman"/>
          <w:b w:val="0"/>
          <w:bCs w:val="0"/>
          <w:color w:val="auto"/>
          <w:sz w:val="24"/>
          <w:szCs w:val="24"/>
        </w:rPr>
        <w:t>Xtracap</w:t>
      </w:r>
      <w:proofErr w:type="spellEnd"/>
      <w:r w:rsidRPr="22B7D450" w:rsidR="00025389">
        <w:rPr>
          <w:rFonts w:ascii="Times New Roman" w:hAnsi="Times New Roman" w:cs="Times New Roman"/>
          <w:b w:val="0"/>
          <w:bCs w:val="0"/>
          <w:color w:val="auto"/>
          <w:sz w:val="24"/>
          <w:szCs w:val="24"/>
        </w:rPr>
        <w:t xml:space="preserve"> team</w:t>
      </w:r>
      <w:r w:rsidRPr="22B7D450" w:rsidR="001B0979">
        <w:rPr>
          <w:rFonts w:ascii="Times New Roman" w:hAnsi="Times New Roman" w:cs="Times New Roman"/>
          <w:b w:val="0"/>
          <w:bCs w:val="0"/>
          <w:color w:val="auto"/>
          <w:sz w:val="24"/>
          <w:szCs w:val="24"/>
        </w:rPr>
        <w:t xml:space="preserve"> is responsible for notifying the </w:t>
      </w:r>
      <w:proofErr w:type="gramStart"/>
      <w:r w:rsidRPr="22B7D450" w:rsidR="001B0979">
        <w:rPr>
          <w:rFonts w:ascii="Times New Roman" w:hAnsi="Times New Roman" w:cs="Times New Roman"/>
          <w:b w:val="0"/>
          <w:bCs w:val="0"/>
          <w:color w:val="auto"/>
          <w:sz w:val="24"/>
          <w:szCs w:val="24"/>
        </w:rPr>
        <w:t>third party</w:t>
      </w:r>
      <w:proofErr w:type="gramEnd"/>
      <w:r w:rsidRPr="22B7D450" w:rsidR="001B0979">
        <w:rPr>
          <w:rFonts w:ascii="Times New Roman" w:hAnsi="Times New Roman" w:cs="Times New Roman"/>
          <w:b w:val="0"/>
          <w:bCs w:val="0"/>
          <w:color w:val="auto"/>
          <w:sz w:val="24"/>
          <w:szCs w:val="24"/>
        </w:rPr>
        <w:t xml:space="preserve"> person or organization and IT Manager when there is a material change in their originally provided information so that security and connectivity evolve accordingly.  Extensions will be granted on a </w:t>
      </w:r>
      <w:del w:author="Anjaly T A" w:date="2021-08-03T11:02:15.92Z" w:id="97988127">
        <w:r w:rsidRPr="22B7D450" w:rsidDel="001B0979">
          <w:rPr>
            <w:rFonts w:ascii="Times New Roman" w:hAnsi="Times New Roman" w:cs="Times New Roman"/>
            <w:b w:val="0"/>
            <w:bCs w:val="0"/>
            <w:color w:val="auto"/>
            <w:sz w:val="24"/>
            <w:szCs w:val="24"/>
          </w:rPr>
          <w:delText>case by case</w:delText>
        </w:r>
      </w:del>
      <w:ins w:author="Anjaly T A" w:date="2021-08-03T11:02:15.921Z" w:id="1304311150">
        <w:r w:rsidRPr="22B7D450" w:rsidR="22F33006">
          <w:rPr>
            <w:rFonts w:ascii="Times New Roman" w:hAnsi="Times New Roman" w:cs="Times New Roman"/>
            <w:b w:val="0"/>
            <w:bCs w:val="0"/>
            <w:color w:val="auto"/>
            <w:sz w:val="24"/>
            <w:szCs w:val="24"/>
          </w:rPr>
          <w:t>case-by-case</w:t>
        </w:r>
      </w:ins>
      <w:r w:rsidRPr="22B7D450" w:rsidR="001B0979">
        <w:rPr>
          <w:rFonts w:ascii="Times New Roman" w:hAnsi="Times New Roman" w:cs="Times New Roman"/>
          <w:b w:val="0"/>
          <w:bCs w:val="0"/>
          <w:color w:val="auto"/>
          <w:sz w:val="24"/>
          <w:szCs w:val="24"/>
        </w:rPr>
        <w:t xml:space="preserve"> basis and must be requested in writing by the sponsoring contracting authority.</w:t>
      </w:r>
      <w:bookmarkEnd w:id="19"/>
    </w:p>
    <w:p w:rsidRPr="001B0979" w:rsidR="001B0979" w:rsidP="001B0979" w:rsidRDefault="001B0979" w14:paraId="789DF06B" w14:textId="77777777"/>
    <w:p w:rsidRPr="001B0979" w:rsidR="001B0979" w:rsidP="001B0979" w:rsidRDefault="001B0979" w14:paraId="01961981" w14:textId="77777777">
      <w:pPr>
        <w:pStyle w:val="Heading1"/>
        <w:spacing w:before="0" w:line="240" w:lineRule="auto"/>
        <w:rPr>
          <w:rFonts w:ascii="Times New Roman" w:hAnsi="Times New Roman" w:cs="Times New Roman"/>
          <w:b w:val="0"/>
          <w:color w:val="auto"/>
          <w:sz w:val="24"/>
          <w:szCs w:val="24"/>
        </w:rPr>
      </w:pPr>
      <w:bookmarkStart w:name="_Toc61445302" w:id="20"/>
      <w:r w:rsidRPr="001B0979">
        <w:rPr>
          <w:rFonts w:ascii="Times New Roman" w:hAnsi="Times New Roman" w:cs="Times New Roman"/>
          <w:color w:val="auto"/>
          <w:sz w:val="24"/>
          <w:szCs w:val="24"/>
        </w:rPr>
        <w:t>6.7 Terminating Access</w:t>
      </w:r>
      <w:bookmarkEnd w:id="20"/>
    </w:p>
    <w:p w:rsidRPr="001B0979" w:rsidR="001B0979" w:rsidP="001B0979" w:rsidRDefault="001B0979" w14:paraId="765D24AE" w14:textId="74ED2E40">
      <w:pPr>
        <w:pStyle w:val="Heading1"/>
        <w:spacing w:before="0" w:line="240" w:lineRule="auto"/>
        <w:rPr>
          <w:rFonts w:ascii="Times New Roman" w:hAnsi="Times New Roman" w:cs="Times New Roman"/>
          <w:b w:val="0"/>
          <w:color w:val="auto"/>
          <w:sz w:val="24"/>
          <w:szCs w:val="24"/>
        </w:rPr>
      </w:pPr>
      <w:bookmarkStart w:name="_Toc61445303" w:id="21"/>
      <w:r w:rsidRPr="001B0979">
        <w:rPr>
          <w:rFonts w:ascii="Times New Roman" w:hAnsi="Times New Roman" w:cs="Times New Roman"/>
          <w:b w:val="0"/>
          <w:color w:val="auto"/>
          <w:sz w:val="24"/>
          <w:szCs w:val="24"/>
        </w:rPr>
        <w:t xml:space="preserve">When access is no longer required, the </w:t>
      </w:r>
      <w:r w:rsidR="00025389">
        <w:rPr>
          <w:rFonts w:ascii="Times New Roman" w:hAnsi="Times New Roman" w:cs="Times New Roman"/>
          <w:b w:val="0"/>
          <w:color w:val="auto"/>
          <w:sz w:val="24"/>
          <w:szCs w:val="24"/>
        </w:rPr>
        <w:t>concerned team</w:t>
      </w:r>
      <w:r w:rsidRPr="001B0979">
        <w:rPr>
          <w:rFonts w:ascii="Times New Roman" w:hAnsi="Times New Roman" w:cs="Times New Roman"/>
          <w:b w:val="0"/>
          <w:color w:val="auto"/>
          <w:sz w:val="24"/>
          <w:szCs w:val="24"/>
        </w:rPr>
        <w:t xml:space="preserve"> within </w:t>
      </w:r>
      <w:proofErr w:type="spellStart"/>
      <w:r w:rsidRPr="001B0979">
        <w:rPr>
          <w:rFonts w:ascii="Times New Roman" w:hAnsi="Times New Roman" w:cs="Times New Roman"/>
          <w:b w:val="0"/>
          <w:color w:val="auto"/>
          <w:sz w:val="24"/>
          <w:szCs w:val="24"/>
        </w:rPr>
        <w:t>X</w:t>
      </w:r>
      <w:r w:rsidR="00025389">
        <w:rPr>
          <w:rFonts w:ascii="Times New Roman" w:hAnsi="Times New Roman" w:cs="Times New Roman"/>
          <w:b w:val="0"/>
          <w:color w:val="auto"/>
          <w:sz w:val="24"/>
          <w:szCs w:val="24"/>
        </w:rPr>
        <w:t>tracap</w:t>
      </w:r>
      <w:proofErr w:type="spellEnd"/>
      <w:r w:rsidRPr="001B0979">
        <w:rPr>
          <w:rFonts w:ascii="Times New Roman" w:hAnsi="Times New Roman" w:cs="Times New Roman"/>
          <w:b w:val="0"/>
          <w:color w:val="auto"/>
          <w:sz w:val="24"/>
          <w:szCs w:val="24"/>
        </w:rPr>
        <w:t xml:space="preserve"> must notify the IT Manager, who will then terminate the access. This may mean a modification of existing permissions up to terminating the circuit, as appropriate. IT </w:t>
      </w:r>
      <w:r w:rsidR="00025389">
        <w:rPr>
          <w:rFonts w:ascii="Times New Roman" w:hAnsi="Times New Roman" w:cs="Times New Roman"/>
          <w:b w:val="0"/>
          <w:color w:val="auto"/>
          <w:sz w:val="24"/>
          <w:szCs w:val="24"/>
        </w:rPr>
        <w:t>Infra</w:t>
      </w:r>
      <w:r w:rsidRPr="001B0979">
        <w:rPr>
          <w:rFonts w:ascii="Times New Roman" w:hAnsi="Times New Roman" w:cs="Times New Roman"/>
          <w:b w:val="0"/>
          <w:color w:val="auto"/>
          <w:sz w:val="24"/>
          <w:szCs w:val="24"/>
        </w:rPr>
        <w:t xml:space="preserve"> tea</w:t>
      </w:r>
      <w:r w:rsidR="00025389">
        <w:rPr>
          <w:rFonts w:ascii="Times New Roman" w:hAnsi="Times New Roman" w:cs="Times New Roman"/>
          <w:b w:val="0"/>
          <w:color w:val="auto"/>
          <w:sz w:val="24"/>
          <w:szCs w:val="24"/>
        </w:rPr>
        <w:t>m</w:t>
      </w:r>
      <w:r w:rsidRPr="001B0979">
        <w:rPr>
          <w:rFonts w:ascii="Times New Roman" w:hAnsi="Times New Roman" w:cs="Times New Roman"/>
          <w:b w:val="0"/>
          <w:color w:val="auto"/>
          <w:sz w:val="24"/>
          <w:szCs w:val="24"/>
        </w:rPr>
        <w:t xml:space="preserve"> must conduct an audit of their respective connections on an annual basis to ensure that all existing connections are still needed, and that the access provided meets the needs of the connection. Connections that are found to be deprecated, and/or are no longer being used to conduct business or other approved business transactions will be terminated immediately. Should a security incident or a finding that a circuit has been deprecated and is no longer being used to conduct business or other approved business transactions necessitate a modification of existing permissions, or termination of connectivity, IT Manager will notify the POC of the </w:t>
      </w:r>
      <w:r w:rsidR="00A36A0C">
        <w:rPr>
          <w:rFonts w:ascii="Times New Roman" w:hAnsi="Times New Roman" w:cs="Times New Roman"/>
          <w:b w:val="0"/>
          <w:color w:val="auto"/>
          <w:sz w:val="24"/>
          <w:szCs w:val="24"/>
        </w:rPr>
        <w:t xml:space="preserve">concerned </w:t>
      </w:r>
      <w:proofErr w:type="spellStart"/>
      <w:r w:rsidR="00A36A0C">
        <w:rPr>
          <w:rFonts w:ascii="Times New Roman" w:hAnsi="Times New Roman" w:cs="Times New Roman"/>
          <w:b w:val="0"/>
          <w:color w:val="auto"/>
          <w:sz w:val="24"/>
          <w:szCs w:val="24"/>
        </w:rPr>
        <w:t>Xtracap</w:t>
      </w:r>
      <w:proofErr w:type="spellEnd"/>
      <w:r w:rsidR="00A36A0C">
        <w:rPr>
          <w:rFonts w:ascii="Times New Roman" w:hAnsi="Times New Roman" w:cs="Times New Roman"/>
          <w:b w:val="0"/>
          <w:color w:val="auto"/>
          <w:sz w:val="24"/>
          <w:szCs w:val="24"/>
        </w:rPr>
        <w:t xml:space="preserve"> team</w:t>
      </w:r>
      <w:r w:rsidRPr="001B0979">
        <w:rPr>
          <w:rFonts w:ascii="Times New Roman" w:hAnsi="Times New Roman" w:cs="Times New Roman"/>
          <w:b w:val="0"/>
          <w:color w:val="auto"/>
          <w:sz w:val="24"/>
          <w:szCs w:val="24"/>
        </w:rPr>
        <w:t xml:space="preserve"> of the change prior to taking any action.</w:t>
      </w:r>
      <w:bookmarkEnd w:id="21"/>
    </w:p>
    <w:p w:rsidRPr="001B0979" w:rsidR="001B0979" w:rsidP="001B0979" w:rsidRDefault="001B0979" w14:paraId="31881897" w14:textId="77777777"/>
    <w:p w:rsidRPr="00B96A66" w:rsidR="00394A1D" w:rsidP="00B96A66" w:rsidRDefault="00394A1D" w14:paraId="20D90A3D" w14:textId="77777777">
      <w:pPr>
        <w:pStyle w:val="ListParagraph"/>
        <w:ind w:left="0"/>
        <w:rPr>
          <w:rFonts w:cs="Times New Roman"/>
          <w:szCs w:val="24"/>
        </w:rPr>
      </w:pPr>
    </w:p>
    <w:sectPr w:rsidRPr="00B96A66" w:rsidR="00394A1D">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1277A" w:rsidP="0066487F" w:rsidRDefault="00E1277A" w14:paraId="1C678260" w14:textId="77777777">
      <w:pPr>
        <w:spacing w:after="0" w:line="240" w:lineRule="auto"/>
      </w:pPr>
      <w:r>
        <w:separator/>
      </w:r>
    </w:p>
  </w:endnote>
  <w:endnote w:type="continuationSeparator" w:id="0">
    <w:p w:rsidR="00E1277A" w:rsidP="0066487F" w:rsidRDefault="00E1277A" w14:paraId="2F38011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C72E22" w:rsidR="0066487F" w:rsidP="00C72E22" w:rsidRDefault="00C72E22" w14:paraId="2D3DE5DB" w14:textId="2E34BEDE">
    <w:pPr>
      <w:pStyle w:val="Footer"/>
      <w:pBdr>
        <w:top w:val="thinThickSmallGap" w:color="622423" w:themeColor="accent2" w:themeShade="7F" w:sz="24" w:space="1"/>
      </w:pBdr>
      <w:rPr>
        <w:rFonts w:asciiTheme="majorHAnsi" w:hAnsiTheme="majorHAnsi" w:eastAsiaTheme="majorEastAsia" w:cstheme="majorBidi"/>
      </w:rPr>
    </w:pPr>
    <w:r>
      <w:rPr>
        <w:rFonts w:asciiTheme="minorHAnsi" w:hAnsiTheme="minorHAnsi" w:eastAsiaTheme="minorEastAsia"/>
      </w:rPr>
      <w:fldChar w:fldCharType="begin"/>
    </w:r>
    <w:r>
      <w:instrText xml:space="preserve"> PAGE   \* MERGEFORMAT </w:instrText>
    </w:r>
    <w:r>
      <w:rPr>
        <w:rFonts w:asciiTheme="minorHAnsi" w:hAnsiTheme="minorHAnsi" w:eastAsiaTheme="minorEastAsia"/>
      </w:rPr>
      <w:fldChar w:fldCharType="separate"/>
    </w:r>
    <w:r w:rsidRPr="00A6214F" w:rsidR="00A6214F">
      <w:rPr>
        <w:rFonts w:asciiTheme="majorHAnsi" w:hAnsiTheme="majorHAnsi" w:eastAsiaTheme="majorEastAsia" w:cstheme="majorBidi"/>
        <w:noProof/>
      </w:rPr>
      <w:t>1</w:t>
    </w:r>
    <w:r>
      <w:rPr>
        <w:rFonts w:asciiTheme="majorHAnsi" w:hAnsiTheme="majorHAnsi" w:eastAsiaTheme="majorEastAsia"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1277A" w:rsidP="0066487F" w:rsidRDefault="00E1277A" w14:paraId="1C5D5FEE" w14:textId="77777777">
      <w:pPr>
        <w:spacing w:after="0" w:line="240" w:lineRule="auto"/>
      </w:pPr>
      <w:r>
        <w:separator/>
      </w:r>
    </w:p>
  </w:footnote>
  <w:footnote w:type="continuationSeparator" w:id="0">
    <w:p w:rsidR="00E1277A" w:rsidP="0066487F" w:rsidRDefault="00E1277A" w14:paraId="41C928E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7"/>
  </w:num>
  <w:num w:numId="4">
    <w:abstractNumId w:val="4"/>
  </w:num>
  <w:num w:numId="5">
    <w:abstractNumId w:val="6"/>
  </w:num>
  <w:num w:numId="6">
    <w:abstractNumId w:val="2"/>
  </w:num>
  <w:num w:numId="7">
    <w:abstractNumId w:val="9"/>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tru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25389"/>
    <w:rsid w:val="000424FD"/>
    <w:rsid w:val="000B1FE1"/>
    <w:rsid w:val="00104D6B"/>
    <w:rsid w:val="001A6AB2"/>
    <w:rsid w:val="001B0979"/>
    <w:rsid w:val="001C4F84"/>
    <w:rsid w:val="001D04F3"/>
    <w:rsid w:val="001E2F40"/>
    <w:rsid w:val="001F698B"/>
    <w:rsid w:val="00241BA4"/>
    <w:rsid w:val="00271CC9"/>
    <w:rsid w:val="002D5B0F"/>
    <w:rsid w:val="003013B8"/>
    <w:rsid w:val="00323120"/>
    <w:rsid w:val="0033192C"/>
    <w:rsid w:val="00332405"/>
    <w:rsid w:val="00353114"/>
    <w:rsid w:val="00394A1D"/>
    <w:rsid w:val="003D07E4"/>
    <w:rsid w:val="003E5B3B"/>
    <w:rsid w:val="004013FC"/>
    <w:rsid w:val="00411960"/>
    <w:rsid w:val="00445399"/>
    <w:rsid w:val="004C1738"/>
    <w:rsid w:val="005303AD"/>
    <w:rsid w:val="00580776"/>
    <w:rsid w:val="005A48F9"/>
    <w:rsid w:val="006245CA"/>
    <w:rsid w:val="0066487F"/>
    <w:rsid w:val="006668BB"/>
    <w:rsid w:val="006D6644"/>
    <w:rsid w:val="007161FB"/>
    <w:rsid w:val="00717E04"/>
    <w:rsid w:val="00792C9B"/>
    <w:rsid w:val="00795D4D"/>
    <w:rsid w:val="00816059"/>
    <w:rsid w:val="00875E48"/>
    <w:rsid w:val="008802A2"/>
    <w:rsid w:val="008A24C5"/>
    <w:rsid w:val="008B353D"/>
    <w:rsid w:val="008B54E3"/>
    <w:rsid w:val="008F3F27"/>
    <w:rsid w:val="00933AE0"/>
    <w:rsid w:val="009536CD"/>
    <w:rsid w:val="00955C00"/>
    <w:rsid w:val="009C2FC8"/>
    <w:rsid w:val="00A05E95"/>
    <w:rsid w:val="00A307C6"/>
    <w:rsid w:val="00A33A63"/>
    <w:rsid w:val="00A36A0C"/>
    <w:rsid w:val="00A6214F"/>
    <w:rsid w:val="00A62A31"/>
    <w:rsid w:val="00A84AF0"/>
    <w:rsid w:val="00A94C56"/>
    <w:rsid w:val="00AA3BE2"/>
    <w:rsid w:val="00AF32E9"/>
    <w:rsid w:val="00B96A66"/>
    <w:rsid w:val="00BA09AE"/>
    <w:rsid w:val="00BA253C"/>
    <w:rsid w:val="00BD6ABF"/>
    <w:rsid w:val="00BF37D6"/>
    <w:rsid w:val="00C10B03"/>
    <w:rsid w:val="00C234F8"/>
    <w:rsid w:val="00C41CE0"/>
    <w:rsid w:val="00C54188"/>
    <w:rsid w:val="00C72E22"/>
    <w:rsid w:val="00CE185F"/>
    <w:rsid w:val="00CE4101"/>
    <w:rsid w:val="00D7341F"/>
    <w:rsid w:val="00DB0515"/>
    <w:rsid w:val="00DD5E7C"/>
    <w:rsid w:val="00DF5577"/>
    <w:rsid w:val="00E1237C"/>
    <w:rsid w:val="00E1277A"/>
    <w:rsid w:val="00E312E9"/>
    <w:rsid w:val="00EA2056"/>
    <w:rsid w:val="00F44C3A"/>
    <w:rsid w:val="00FA6E5F"/>
    <w:rsid w:val="00FD3519"/>
    <w:rsid w:val="00FE0A70"/>
    <w:rsid w:val="0EBB7691"/>
    <w:rsid w:val="0FBFF946"/>
    <w:rsid w:val="10B80ADE"/>
    <w:rsid w:val="1126D388"/>
    <w:rsid w:val="15A3384B"/>
    <w:rsid w:val="15B96EDB"/>
    <w:rsid w:val="22B7D450"/>
    <w:rsid w:val="22F33006"/>
    <w:rsid w:val="23C015CA"/>
    <w:rsid w:val="29AC86F2"/>
    <w:rsid w:val="2AE7C45B"/>
    <w:rsid w:val="2BF9D9AF"/>
    <w:rsid w:val="33E69933"/>
    <w:rsid w:val="371E39F5"/>
    <w:rsid w:val="3D9FB3ED"/>
    <w:rsid w:val="44E678C1"/>
    <w:rsid w:val="4B082DED"/>
    <w:rsid w:val="4D6ACDD3"/>
    <w:rsid w:val="4F5CF00F"/>
    <w:rsid w:val="58A5CE54"/>
    <w:rsid w:val="5A3BE6F9"/>
    <w:rsid w:val="5BB5244E"/>
    <w:rsid w:val="5FBA8DDF"/>
    <w:rsid w:val="60556A53"/>
    <w:rsid w:val="6445B4F2"/>
    <w:rsid w:val="6A22C5CF"/>
    <w:rsid w:val="6DE4EA52"/>
    <w:rsid w:val="7C6A47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styleId="HeaderChar" w:customStyle="1">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styleId="FooterChar" w:customStyle="1">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styleId="Heading1Char" w:customStyle="1">
    <w:name w:val="Heading 1 Char"/>
    <w:basedOn w:val="DefaultParagraphFont"/>
    <w:link w:val="Heading1"/>
    <w:uiPriority w:val="9"/>
    <w:rsid w:val="00C72E22"/>
    <w:rPr>
      <w:rFonts w:asciiTheme="majorHAnsi" w:hAnsiTheme="majorHAnsi" w:eastAsiaTheme="majorEastAsia"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hAnsi="Courier New" w:eastAsia="Times New Roman" w:cs="Times New Roman"/>
      <w:sz w:val="20"/>
      <w:szCs w:val="20"/>
    </w:rPr>
  </w:style>
  <w:style w:type="character" w:styleId="PlainTextChar" w:customStyle="1">
    <w:name w:val="Plain Text Char"/>
    <w:basedOn w:val="DefaultParagraphFont"/>
    <w:link w:val="PlainText"/>
    <w:rsid w:val="00F44C3A"/>
    <w:rPr>
      <w:rFonts w:ascii="Courier New" w:hAnsi="Courier New" w:eastAsia="Times New Roman" w:cs="Times New Roman"/>
      <w:sz w:val="20"/>
      <w:szCs w:val="20"/>
    </w:rPr>
  </w:style>
  <w:style w:type="character" w:styleId="Heading3Char" w:customStyle="1">
    <w:name w:val="Heading 3 Char"/>
    <w:basedOn w:val="DefaultParagraphFont"/>
    <w:link w:val="Heading3"/>
    <w:uiPriority w:val="9"/>
    <w:rsid w:val="00F44C3A"/>
    <w:rPr>
      <w:rFonts w:asciiTheme="majorHAnsi" w:hAnsiTheme="majorHAnsi" w:eastAsiaTheme="majorEastAsia" w:cstheme="majorBidi"/>
      <w:b/>
      <w:bCs/>
      <w:color w:val="4F81BD" w:themeColor="accent1"/>
      <w:sz w:val="24"/>
    </w:rPr>
  </w:style>
  <w:style w:type="character" w:styleId="Heading4Char" w:customStyle="1">
    <w:name w:val="Heading 4 Char"/>
    <w:basedOn w:val="DefaultParagraphFont"/>
    <w:link w:val="Heading4"/>
    <w:uiPriority w:val="9"/>
    <w:rsid w:val="00F44C3A"/>
    <w:rPr>
      <w:rFonts w:asciiTheme="majorHAnsi" w:hAnsiTheme="majorHAnsi" w:eastAsiaTheme="majorEastAsia"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styleId="NormalIndentChar" w:customStyle="1">
    <w:name w:val="Normal Indent Char"/>
    <w:link w:val="NormalIndent"/>
    <w:rsid w:val="00F44C3A"/>
    <w:rPr>
      <w:rFonts w:ascii="Times New Roman" w:hAnsi="Times New Roman" w:eastAsia="Times New Roman" w:cs="Times New Roman"/>
      <w:sz w:val="24"/>
      <w:szCs w:val="24"/>
    </w:rPr>
  </w:style>
  <w:style w:type="paragraph" w:styleId="NormalWeb">
    <w:name w:val="Normal (Web)"/>
    <w:basedOn w:val="Normal"/>
    <w:uiPriority w:val="99"/>
    <w:semiHidden/>
    <w:unhideWhenUsed/>
    <w:rsid w:val="00E312E9"/>
    <w:pPr>
      <w:spacing w:before="100" w:beforeAutospacing="1" w:after="100" w:afterAutospacing="1" w:line="240" w:lineRule="auto"/>
    </w:pPr>
    <w:rPr>
      <w:rFonts w:eastAsia="Times New Roman" w:cs="Times New Roman"/>
      <w:szCs w:val="24"/>
      <w:lang w:val="en-IN" w:eastAsia="en-IN" w:bidi="hi-IN"/>
    </w:rPr>
  </w:style>
  <w:style w:type="character" w:styleId="Strong">
    <w:name w:val="Strong"/>
    <w:basedOn w:val="DefaultParagraphFont"/>
    <w:uiPriority w:val="22"/>
    <w:qFormat/>
    <w:rsid w:val="00E312E9"/>
    <w:rPr>
      <w:b/>
      <w:bCs/>
    </w:rPr>
  </w:style>
  <w:style w:type="character" w:styleId="ata-controlscomplain-btn" w:customStyle="1">
    <w:name w:val="ata-controls__complain-btn"/>
    <w:basedOn w:val="DefaultParagraphFont"/>
    <w:rsid w:val="00E312E9"/>
  </w:style>
  <w:style w:type="character" w:styleId="Emphasis">
    <w:name w:val="Emphasis"/>
    <w:basedOn w:val="DefaultParagraphFont"/>
    <w:uiPriority w:val="20"/>
    <w:qFormat/>
    <w:rsid w:val="001B0979"/>
    <w:rPr>
      <w:i/>
      <w:iCs/>
    </w:rPr>
  </w:style>
  <w:style w:type="character" w:styleId="CommentReference">
    <w:name w:val="annotation reference"/>
    <w:basedOn w:val="DefaultParagraphFont"/>
    <w:uiPriority w:val="99"/>
    <w:semiHidden/>
    <w:unhideWhenUsed/>
    <w:rsid w:val="00DF5577"/>
    <w:rPr>
      <w:sz w:val="16"/>
      <w:szCs w:val="16"/>
    </w:rPr>
  </w:style>
  <w:style w:type="paragraph" w:styleId="CommentText">
    <w:name w:val="annotation text"/>
    <w:basedOn w:val="Normal"/>
    <w:link w:val="CommentTextChar"/>
    <w:uiPriority w:val="99"/>
    <w:semiHidden/>
    <w:unhideWhenUsed/>
    <w:rsid w:val="00DF5577"/>
    <w:pPr>
      <w:spacing w:line="240" w:lineRule="auto"/>
    </w:pPr>
    <w:rPr>
      <w:sz w:val="20"/>
      <w:szCs w:val="20"/>
    </w:rPr>
  </w:style>
  <w:style w:type="character" w:styleId="CommentTextChar" w:customStyle="1">
    <w:name w:val="Comment Text Char"/>
    <w:basedOn w:val="DefaultParagraphFont"/>
    <w:link w:val="CommentText"/>
    <w:uiPriority w:val="99"/>
    <w:semiHidden/>
    <w:rsid w:val="00DF557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F5577"/>
    <w:rPr>
      <w:b/>
      <w:bCs/>
    </w:rPr>
  </w:style>
  <w:style w:type="character" w:styleId="CommentSubjectChar" w:customStyle="1">
    <w:name w:val="Comment Subject Char"/>
    <w:basedOn w:val="CommentTextChar"/>
    <w:link w:val="CommentSubject"/>
    <w:uiPriority w:val="99"/>
    <w:semiHidden/>
    <w:rsid w:val="00DF5577"/>
    <w:rPr>
      <w:rFonts w:ascii="Times New Roman" w:hAnsi="Times New Roman"/>
      <w:b/>
      <w:bCs/>
      <w:sz w:val="20"/>
      <w:szCs w:val="20"/>
    </w:rPr>
  </w:style>
  <w:style w:type="paragraph" w:styleId="paragraph" w:customStyle="1">
    <w:name w:val="paragraph"/>
    <w:basedOn w:val="Normal"/>
    <w:rsid w:val="00A307C6"/>
    <w:pPr>
      <w:spacing w:before="100" w:beforeAutospacing="1" w:after="100" w:afterAutospacing="1" w:line="240" w:lineRule="auto"/>
    </w:pPr>
    <w:rPr>
      <w:rFonts w:eastAsia="Times New Roman" w:cs="Times New Roman"/>
      <w:szCs w:val="24"/>
      <w:lang w:val="en-IN" w:eastAsia="en-IN" w:bidi="hi-IN"/>
    </w:rPr>
  </w:style>
  <w:style w:type="character" w:styleId="normaltextrun" w:customStyle="1">
    <w:name w:val="normaltextrun"/>
    <w:basedOn w:val="DefaultParagraphFont"/>
    <w:rsid w:val="00A307C6"/>
  </w:style>
  <w:style w:type="character" w:styleId="eop" w:customStyle="1">
    <w:name w:val="eop"/>
    <w:basedOn w:val="DefaultParagraphFont"/>
    <w:rsid w:val="00A307C6"/>
  </w:style>
  <w:style w:type="paragraph" w:styleId="TOCHeading">
    <w:name w:val="TOC Heading"/>
    <w:basedOn w:val="Heading1"/>
    <w:next w:val="Normal"/>
    <w:uiPriority w:val="39"/>
    <w:unhideWhenUsed/>
    <w:qFormat/>
    <w:rsid w:val="00332405"/>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33240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 w:id="617950616">
      <w:bodyDiv w:val="1"/>
      <w:marLeft w:val="0"/>
      <w:marRight w:val="0"/>
      <w:marTop w:val="0"/>
      <w:marBottom w:val="0"/>
      <w:divBdr>
        <w:top w:val="none" w:sz="0" w:space="0" w:color="auto"/>
        <w:left w:val="none" w:sz="0" w:space="0" w:color="auto"/>
        <w:bottom w:val="none" w:sz="0" w:space="0" w:color="auto"/>
        <w:right w:val="none" w:sz="0" w:space="0" w:color="auto"/>
      </w:divBdr>
      <w:divsChild>
        <w:div w:id="1141845570">
          <w:marLeft w:val="0"/>
          <w:marRight w:val="0"/>
          <w:marTop w:val="0"/>
          <w:marBottom w:val="0"/>
          <w:divBdr>
            <w:top w:val="none" w:sz="0" w:space="0" w:color="auto"/>
            <w:left w:val="none" w:sz="0" w:space="0" w:color="auto"/>
            <w:bottom w:val="none" w:sz="0" w:space="0" w:color="auto"/>
            <w:right w:val="none" w:sz="0" w:space="0" w:color="auto"/>
          </w:divBdr>
          <w:divsChild>
            <w:div w:id="18812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4546">
      <w:bodyDiv w:val="1"/>
      <w:marLeft w:val="0"/>
      <w:marRight w:val="0"/>
      <w:marTop w:val="0"/>
      <w:marBottom w:val="0"/>
      <w:divBdr>
        <w:top w:val="none" w:sz="0" w:space="0" w:color="auto"/>
        <w:left w:val="none" w:sz="0" w:space="0" w:color="auto"/>
        <w:bottom w:val="none" w:sz="0" w:space="0" w:color="auto"/>
        <w:right w:val="none" w:sz="0" w:space="0" w:color="auto"/>
      </w:divBdr>
      <w:divsChild>
        <w:div w:id="2106925808">
          <w:marLeft w:val="0"/>
          <w:marRight w:val="0"/>
          <w:marTop w:val="0"/>
          <w:marBottom w:val="0"/>
          <w:divBdr>
            <w:top w:val="none" w:sz="0" w:space="0" w:color="auto"/>
            <w:left w:val="none" w:sz="0" w:space="0" w:color="auto"/>
            <w:bottom w:val="none" w:sz="0" w:space="0" w:color="auto"/>
            <w:right w:val="none" w:sz="0" w:space="0" w:color="auto"/>
          </w:divBdr>
          <w:divsChild>
            <w:div w:id="143589723">
              <w:marLeft w:val="0"/>
              <w:marRight w:val="0"/>
              <w:marTop w:val="0"/>
              <w:marBottom w:val="0"/>
              <w:divBdr>
                <w:top w:val="none" w:sz="0" w:space="0" w:color="auto"/>
                <w:left w:val="none" w:sz="0" w:space="0" w:color="auto"/>
                <w:bottom w:val="none" w:sz="0" w:space="0" w:color="auto"/>
                <w:right w:val="none" w:sz="0" w:space="0" w:color="auto"/>
              </w:divBdr>
            </w:div>
          </w:divsChild>
        </w:div>
        <w:div w:id="1374308785">
          <w:marLeft w:val="0"/>
          <w:marRight w:val="0"/>
          <w:marTop w:val="0"/>
          <w:marBottom w:val="0"/>
          <w:divBdr>
            <w:top w:val="none" w:sz="0" w:space="0" w:color="auto"/>
            <w:left w:val="none" w:sz="0" w:space="0" w:color="auto"/>
            <w:bottom w:val="none" w:sz="0" w:space="0" w:color="auto"/>
            <w:right w:val="none" w:sz="0" w:space="0" w:color="auto"/>
          </w:divBdr>
          <w:divsChild>
            <w:div w:id="1444613466">
              <w:marLeft w:val="0"/>
              <w:marRight w:val="0"/>
              <w:marTop w:val="0"/>
              <w:marBottom w:val="0"/>
              <w:divBdr>
                <w:top w:val="none" w:sz="0" w:space="0" w:color="auto"/>
                <w:left w:val="none" w:sz="0" w:space="0" w:color="auto"/>
                <w:bottom w:val="none" w:sz="0" w:space="0" w:color="auto"/>
                <w:right w:val="none" w:sz="0" w:space="0" w:color="auto"/>
              </w:divBdr>
            </w:div>
          </w:divsChild>
        </w:div>
        <w:div w:id="129245918">
          <w:marLeft w:val="0"/>
          <w:marRight w:val="0"/>
          <w:marTop w:val="0"/>
          <w:marBottom w:val="0"/>
          <w:divBdr>
            <w:top w:val="none" w:sz="0" w:space="0" w:color="auto"/>
            <w:left w:val="none" w:sz="0" w:space="0" w:color="auto"/>
            <w:bottom w:val="none" w:sz="0" w:space="0" w:color="auto"/>
            <w:right w:val="none" w:sz="0" w:space="0" w:color="auto"/>
          </w:divBdr>
          <w:divsChild>
            <w:div w:id="548340249">
              <w:marLeft w:val="0"/>
              <w:marRight w:val="0"/>
              <w:marTop w:val="0"/>
              <w:marBottom w:val="0"/>
              <w:divBdr>
                <w:top w:val="none" w:sz="0" w:space="0" w:color="auto"/>
                <w:left w:val="none" w:sz="0" w:space="0" w:color="auto"/>
                <w:bottom w:val="none" w:sz="0" w:space="0" w:color="auto"/>
                <w:right w:val="none" w:sz="0" w:space="0" w:color="auto"/>
              </w:divBdr>
            </w:div>
          </w:divsChild>
        </w:div>
        <w:div w:id="37442048">
          <w:marLeft w:val="0"/>
          <w:marRight w:val="0"/>
          <w:marTop w:val="0"/>
          <w:marBottom w:val="0"/>
          <w:divBdr>
            <w:top w:val="none" w:sz="0" w:space="0" w:color="auto"/>
            <w:left w:val="none" w:sz="0" w:space="0" w:color="auto"/>
            <w:bottom w:val="none" w:sz="0" w:space="0" w:color="auto"/>
            <w:right w:val="none" w:sz="0" w:space="0" w:color="auto"/>
          </w:divBdr>
          <w:divsChild>
            <w:div w:id="695077348">
              <w:marLeft w:val="0"/>
              <w:marRight w:val="0"/>
              <w:marTop w:val="0"/>
              <w:marBottom w:val="0"/>
              <w:divBdr>
                <w:top w:val="none" w:sz="0" w:space="0" w:color="auto"/>
                <w:left w:val="none" w:sz="0" w:space="0" w:color="auto"/>
                <w:bottom w:val="none" w:sz="0" w:space="0" w:color="auto"/>
                <w:right w:val="none" w:sz="0" w:space="0" w:color="auto"/>
              </w:divBdr>
            </w:div>
          </w:divsChild>
        </w:div>
        <w:div w:id="879828900">
          <w:marLeft w:val="0"/>
          <w:marRight w:val="0"/>
          <w:marTop w:val="0"/>
          <w:marBottom w:val="0"/>
          <w:divBdr>
            <w:top w:val="none" w:sz="0" w:space="0" w:color="auto"/>
            <w:left w:val="none" w:sz="0" w:space="0" w:color="auto"/>
            <w:bottom w:val="none" w:sz="0" w:space="0" w:color="auto"/>
            <w:right w:val="none" w:sz="0" w:space="0" w:color="auto"/>
          </w:divBdr>
          <w:divsChild>
            <w:div w:id="2075665091">
              <w:marLeft w:val="0"/>
              <w:marRight w:val="0"/>
              <w:marTop w:val="0"/>
              <w:marBottom w:val="0"/>
              <w:divBdr>
                <w:top w:val="none" w:sz="0" w:space="0" w:color="auto"/>
                <w:left w:val="none" w:sz="0" w:space="0" w:color="auto"/>
                <w:bottom w:val="none" w:sz="0" w:space="0" w:color="auto"/>
                <w:right w:val="none" w:sz="0" w:space="0" w:color="auto"/>
              </w:divBdr>
            </w:div>
          </w:divsChild>
        </w:div>
        <w:div w:id="1403941538">
          <w:marLeft w:val="0"/>
          <w:marRight w:val="0"/>
          <w:marTop w:val="0"/>
          <w:marBottom w:val="0"/>
          <w:divBdr>
            <w:top w:val="none" w:sz="0" w:space="0" w:color="auto"/>
            <w:left w:val="none" w:sz="0" w:space="0" w:color="auto"/>
            <w:bottom w:val="none" w:sz="0" w:space="0" w:color="auto"/>
            <w:right w:val="none" w:sz="0" w:space="0" w:color="auto"/>
          </w:divBdr>
          <w:divsChild>
            <w:div w:id="1835489141">
              <w:marLeft w:val="0"/>
              <w:marRight w:val="0"/>
              <w:marTop w:val="0"/>
              <w:marBottom w:val="0"/>
              <w:divBdr>
                <w:top w:val="none" w:sz="0" w:space="0" w:color="auto"/>
                <w:left w:val="none" w:sz="0" w:space="0" w:color="auto"/>
                <w:bottom w:val="none" w:sz="0" w:space="0" w:color="auto"/>
                <w:right w:val="none" w:sz="0" w:space="0" w:color="auto"/>
              </w:divBdr>
            </w:div>
          </w:divsChild>
        </w:div>
        <w:div w:id="340014964">
          <w:marLeft w:val="0"/>
          <w:marRight w:val="0"/>
          <w:marTop w:val="0"/>
          <w:marBottom w:val="0"/>
          <w:divBdr>
            <w:top w:val="none" w:sz="0" w:space="0" w:color="auto"/>
            <w:left w:val="none" w:sz="0" w:space="0" w:color="auto"/>
            <w:bottom w:val="none" w:sz="0" w:space="0" w:color="auto"/>
            <w:right w:val="none" w:sz="0" w:space="0" w:color="auto"/>
          </w:divBdr>
          <w:divsChild>
            <w:div w:id="1665158380">
              <w:marLeft w:val="0"/>
              <w:marRight w:val="0"/>
              <w:marTop w:val="0"/>
              <w:marBottom w:val="0"/>
              <w:divBdr>
                <w:top w:val="none" w:sz="0" w:space="0" w:color="auto"/>
                <w:left w:val="none" w:sz="0" w:space="0" w:color="auto"/>
                <w:bottom w:val="none" w:sz="0" w:space="0" w:color="auto"/>
                <w:right w:val="none" w:sz="0" w:space="0" w:color="auto"/>
              </w:divBdr>
            </w:div>
          </w:divsChild>
        </w:div>
        <w:div w:id="124742946">
          <w:marLeft w:val="0"/>
          <w:marRight w:val="0"/>
          <w:marTop w:val="0"/>
          <w:marBottom w:val="0"/>
          <w:divBdr>
            <w:top w:val="none" w:sz="0" w:space="0" w:color="auto"/>
            <w:left w:val="none" w:sz="0" w:space="0" w:color="auto"/>
            <w:bottom w:val="none" w:sz="0" w:space="0" w:color="auto"/>
            <w:right w:val="none" w:sz="0" w:space="0" w:color="auto"/>
          </w:divBdr>
          <w:divsChild>
            <w:div w:id="1861429971">
              <w:marLeft w:val="0"/>
              <w:marRight w:val="0"/>
              <w:marTop w:val="0"/>
              <w:marBottom w:val="0"/>
              <w:divBdr>
                <w:top w:val="none" w:sz="0" w:space="0" w:color="auto"/>
                <w:left w:val="none" w:sz="0" w:space="0" w:color="auto"/>
                <w:bottom w:val="none" w:sz="0" w:space="0" w:color="auto"/>
                <w:right w:val="none" w:sz="0" w:space="0" w:color="auto"/>
              </w:divBdr>
            </w:div>
          </w:divsChild>
        </w:div>
        <w:div w:id="1462461201">
          <w:marLeft w:val="0"/>
          <w:marRight w:val="0"/>
          <w:marTop w:val="0"/>
          <w:marBottom w:val="0"/>
          <w:divBdr>
            <w:top w:val="none" w:sz="0" w:space="0" w:color="auto"/>
            <w:left w:val="none" w:sz="0" w:space="0" w:color="auto"/>
            <w:bottom w:val="none" w:sz="0" w:space="0" w:color="auto"/>
            <w:right w:val="none" w:sz="0" w:space="0" w:color="auto"/>
          </w:divBdr>
          <w:divsChild>
            <w:div w:id="1632593319">
              <w:marLeft w:val="0"/>
              <w:marRight w:val="0"/>
              <w:marTop w:val="0"/>
              <w:marBottom w:val="0"/>
              <w:divBdr>
                <w:top w:val="none" w:sz="0" w:space="0" w:color="auto"/>
                <w:left w:val="none" w:sz="0" w:space="0" w:color="auto"/>
                <w:bottom w:val="none" w:sz="0" w:space="0" w:color="auto"/>
                <w:right w:val="none" w:sz="0" w:space="0" w:color="auto"/>
              </w:divBdr>
            </w:div>
          </w:divsChild>
        </w:div>
        <w:div w:id="32309437">
          <w:marLeft w:val="0"/>
          <w:marRight w:val="0"/>
          <w:marTop w:val="0"/>
          <w:marBottom w:val="0"/>
          <w:divBdr>
            <w:top w:val="none" w:sz="0" w:space="0" w:color="auto"/>
            <w:left w:val="none" w:sz="0" w:space="0" w:color="auto"/>
            <w:bottom w:val="none" w:sz="0" w:space="0" w:color="auto"/>
            <w:right w:val="none" w:sz="0" w:space="0" w:color="auto"/>
          </w:divBdr>
          <w:divsChild>
            <w:div w:id="9299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78494ebfa116481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f42317f-5c09-491f-8359-265c20039605}"/>
      </w:docPartPr>
      <w:docPartBody>
        <w:p w14:paraId="3293329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053C437C8A0541BA3B134AABF946AD" ma:contentTypeVersion="19" ma:contentTypeDescription="Create a new document." ma:contentTypeScope="" ma:versionID="caeaad462c5a8e31df9914da0b8caba1">
  <xsd:schema xmlns:xsd="http://www.w3.org/2001/XMLSchema" xmlns:xs="http://www.w3.org/2001/XMLSchema" xmlns:p="http://schemas.microsoft.com/office/2006/metadata/properties" xmlns:ns2="9749faf0-d882-4f79-b25b-bef4e6232f89" xmlns:ns3="9a9d6273-42f9-4ea3-9439-480d656af508" targetNamespace="http://schemas.microsoft.com/office/2006/metadata/properties" ma:root="true" ma:fieldsID="1160a87f90199147ae8a2c16832f69fd" ns2:_="" ns3:_="">
    <xsd:import namespace="9749faf0-d882-4f79-b25b-bef4e6232f89"/>
    <xsd:import namespace="9a9d6273-42f9-4ea3-9439-480d656af5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faf0-d882-4f79-b25b-bef4e623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05a7f3-9b68-46ef-ae34-df5a01a96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d6273-42f9-4ea3-9439-480d656af50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2bfee30-411b-42a3-b3c6-80941f8c57b3}" ma:internalName="TaxCatchAll" ma:showField="CatchAllData" ma:web="9a9d6273-42f9-4ea3-9439-480d656a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9a9d6273-42f9-4ea3-9439-480d656af508">
      <UserInfo>
        <DisplayName/>
        <AccountId xsi:nil="true"/>
        <AccountType/>
      </UserInfo>
    </SharedWithUsers>
    <MediaLengthInSeconds xmlns="9749faf0-d882-4f79-b25b-bef4e6232f89" xsi:nil="true"/>
    <TaxCatchAll xmlns="9a9d6273-42f9-4ea3-9439-480d656af508" xsi:nil="true"/>
    <lcf76f155ced4ddcb4097134ff3c332f xmlns="9749faf0-d882-4f79-b25b-bef4e6232f8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B29835E-42DE-4EB4-B593-9291543DCF74}"/>
</file>

<file path=customXml/itemProps2.xml><?xml version="1.0" encoding="utf-8"?>
<ds:datastoreItem xmlns:ds="http://schemas.openxmlformats.org/officeDocument/2006/customXml" ds:itemID="{4B6B1CAA-68D5-4624-BEF6-F33E2615BEC9}">
  <ds:schemaRefs>
    <ds:schemaRef ds:uri="http://schemas.openxmlformats.org/officeDocument/2006/bibliography"/>
  </ds:schemaRefs>
</ds:datastoreItem>
</file>

<file path=customXml/itemProps3.xml><?xml version="1.0" encoding="utf-8"?>
<ds:datastoreItem xmlns:ds="http://schemas.openxmlformats.org/officeDocument/2006/customXml" ds:itemID="{1A7065B6-6D48-488C-86F0-22B54086736E}">
  <ds:schemaRefs>
    <ds:schemaRef ds:uri="http://schemas.microsoft.com/sharepoint/v3/contenttype/forms"/>
  </ds:schemaRefs>
</ds:datastoreItem>
</file>

<file path=customXml/itemProps4.xml><?xml version="1.0" encoding="utf-8"?>
<ds:datastoreItem xmlns:ds="http://schemas.openxmlformats.org/officeDocument/2006/customXml" ds:itemID="{480A7F80-A88E-469F-B2E4-8D1E9044E5FF}">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9749faf0-d882-4f79-b25b-bef4e6232f89"/>
    <ds:schemaRef ds:uri="http://purl.org/dc/elements/1.1/"/>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Cisco Systems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Michele D. Guel</dc:creator>
  <cp:lastModifiedBy>Anjaly T A</cp:lastModifiedBy>
  <cp:revision>9</cp:revision>
  <dcterms:created xsi:type="dcterms:W3CDTF">2020-12-11T09:48:00Z</dcterms:created>
  <dcterms:modified xsi:type="dcterms:W3CDTF">2022-08-29T03:02:18Z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1053000</vt:r8>
  </property>
  <property fmtid="{D5CDD505-2E9C-101B-9397-08002B2CF9AE}" pid="3" name="ContentTypeId">
    <vt:lpwstr>0x010100EA3D26FCA2CC604899380A692F143A02</vt:lpwstr>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y fmtid="{D5CDD505-2E9C-101B-9397-08002B2CF9AE}" pid="7" name="xd_Prog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