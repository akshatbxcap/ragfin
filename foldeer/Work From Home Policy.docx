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Pr="00177B08" w:rsidR="00177B08" w:rsidTr="0D950F3F" w14:paraId="56ED67EC" w14:textId="77777777">
        <w:trPr>
          <w:trHeight w:val="480"/>
        </w:trPr>
        <w:tc>
          <w:tcPr>
            <w:tcW w:w="47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77B08" w:rsidR="00177B08" w:rsidP="00177B08" w:rsidRDefault="00177B08" w14:paraId="34028930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 w:rsidRPr="00177B08">
              <w:rPr>
                <w:rFonts w:eastAsia="Times New Roman" w:cs="Times New Roman"/>
                <w:b/>
                <w:bCs/>
                <w:color w:val="333332"/>
                <w:sz w:val="22"/>
                <w:lang w:eastAsia="en-IN" w:bidi="hi-IN"/>
              </w:rPr>
              <w:t>Document Name</w:t>
            </w:r>
            <w:r w:rsidRPr="00177B08">
              <w:rPr>
                <w:rFonts w:eastAsia="Times New Roman" w:cs="Times New Roman"/>
                <w:color w:val="333332"/>
                <w:sz w:val="22"/>
                <w:lang w:val="en-IN" w:eastAsia="en-IN" w:bidi="hi-IN"/>
              </w:rPr>
              <w:t> </w:t>
            </w:r>
          </w:p>
        </w:tc>
        <w:tc>
          <w:tcPr>
            <w:tcW w:w="472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77B08" w:rsidR="00177B08" w:rsidP="00177B08" w:rsidRDefault="00177B08" w14:paraId="6055CEDA" w14:textId="4C6EFD00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>
              <w:rPr>
                <w:rFonts w:eastAsia="Times New Roman" w:cs="Times New Roman"/>
                <w:b/>
                <w:bCs/>
                <w:color w:val="333332"/>
                <w:sz w:val="22"/>
                <w:lang w:eastAsia="en-IN" w:bidi="hi-IN"/>
              </w:rPr>
              <w:t>Work from Home Policy</w:t>
            </w:r>
          </w:p>
        </w:tc>
      </w:tr>
      <w:tr w:rsidRPr="00177B08" w:rsidR="00177B08" w:rsidTr="0D950F3F" w14:paraId="239FEDBB" w14:textId="77777777">
        <w:trPr>
          <w:trHeight w:val="450"/>
        </w:trPr>
        <w:tc>
          <w:tcPr>
            <w:tcW w:w="472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77B08" w:rsidR="00177B08" w:rsidP="00177B08" w:rsidRDefault="00177B08" w14:paraId="6CB8A3B2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 w:rsidRPr="00177B08">
              <w:rPr>
                <w:rFonts w:eastAsia="Times New Roman" w:cs="Times New Roman"/>
                <w:b/>
                <w:bCs/>
                <w:color w:val="333332"/>
                <w:sz w:val="22"/>
                <w:lang w:eastAsia="en-IN" w:bidi="hi-IN"/>
              </w:rPr>
              <w:t>Version</w:t>
            </w:r>
            <w:r w:rsidRPr="00177B08">
              <w:rPr>
                <w:rFonts w:eastAsia="Times New Roman" w:cs="Times New Roman"/>
                <w:color w:val="333332"/>
                <w:sz w:val="22"/>
                <w:lang w:val="en-IN" w:eastAsia="en-IN" w:bidi="hi-IN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77B08" w:rsidR="00177B08" w:rsidP="00177B08" w:rsidRDefault="00177B08" w14:paraId="026CD123" w14:textId="3723D000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 w:rsidRPr="75C1C5C7" w:rsidR="00177B08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>0.</w:t>
            </w:r>
            <w:ins w:author="Anjaly T A" w:date="2021-08-03T11:07:44.397Z" w:id="1975633351">
              <w:r w:rsidRPr="75C1C5C7" w:rsidR="464F5EEF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eastAsia="en-IN" w:bidi="hi-IN"/>
                </w:rPr>
                <w:t>2</w:t>
              </w:r>
            </w:ins>
            <w:del w:author="Anjaly T A" w:date="2021-08-03T11:07:42.208Z" w:id="273612648">
              <w:r w:rsidRPr="75C1C5C7" w:rsidDel="00177B08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eastAsia="en-IN" w:bidi="hi-IN"/>
                </w:rPr>
                <w:delText>1</w:delText>
              </w:r>
              <w:r w:rsidRPr="75C1C5C7" w:rsidDel="00177B08">
                <w:rPr>
                  <w:rFonts w:eastAsia="Times New Roman" w:cs="Times New Roman"/>
                  <w:color w:val="333332"/>
                  <w:sz w:val="22"/>
                  <w:szCs w:val="22"/>
                  <w:lang w:val="en-IN" w:eastAsia="en-IN" w:bidi="hi-IN"/>
                </w:rPr>
                <w:delText> </w:delText>
              </w:r>
            </w:del>
          </w:p>
        </w:tc>
      </w:tr>
      <w:tr w:rsidR="75C1C5C7" w:rsidTr="0D950F3F" w14:paraId="7B79C70E">
        <w:trPr>
          <w:trHeight w:val="480"/>
        </w:trPr>
        <w:tc>
          <w:tcPr>
            <w:tcW w:w="4672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4E66F30" w:rsidP="75C1C5C7" w:rsidRDefault="14E66F30" w14:paraId="14C25799" w14:textId="0932B4C9">
            <w:pPr>
              <w:pStyle w:val="Normal"/>
              <w:spacing w:line="240" w:lineRule="auto"/>
              <w:jc w:val="center"/>
              <w:rPr>
                <w:rFonts w:ascii="Times New Roman" w:hAnsi="Times New Roman" w:eastAsia="Calibri" w:cs="Mangal"/>
                <w:b w:val="1"/>
                <w:bCs w:val="1"/>
                <w:color w:val="333332"/>
                <w:sz w:val="24"/>
                <w:szCs w:val="24"/>
                <w:lang w:eastAsia="en-IN" w:bidi="hi-IN"/>
              </w:rPr>
            </w:pPr>
            <w:r w:rsidRPr="21197357" w:rsidR="14E66F30">
              <w:rPr>
                <w:rFonts w:ascii="Times New Roman" w:hAnsi="Times New Roman" w:eastAsia="Calibri" w:cs="Mangal"/>
                <w:b w:val="1"/>
                <w:bCs w:val="1"/>
                <w:color w:val="333332"/>
                <w:sz w:val="24"/>
                <w:szCs w:val="24"/>
                <w:lang w:eastAsia="en-IN" w:bidi="hi-IN"/>
              </w:rPr>
              <w:t>Revised By</w:t>
            </w:r>
          </w:p>
        </w:tc>
        <w:tc>
          <w:tcPr>
            <w:tcW w:w="4672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14E66F30" w:rsidP="75C1C5C7" w:rsidRDefault="14E66F30" w14:paraId="69CF572E" w14:textId="0DEA0455">
            <w:pPr>
              <w:pStyle w:val="Normal"/>
              <w:spacing w:line="240" w:lineRule="auto"/>
              <w:jc w:val="center"/>
              <w:rPr>
                <w:rFonts w:ascii="Times New Roman" w:hAnsi="Times New Roman" w:eastAsia="Calibri" w:cs="Mangal"/>
                <w:b w:val="1"/>
                <w:bCs w:val="1"/>
                <w:color w:val="333332"/>
                <w:sz w:val="24"/>
                <w:szCs w:val="24"/>
                <w:lang w:eastAsia="en-IN" w:bidi="hi-IN"/>
              </w:rPr>
            </w:pPr>
            <w:r w:rsidRPr="21197357" w:rsidR="14E66F30">
              <w:rPr>
                <w:rFonts w:ascii="Times New Roman" w:hAnsi="Times New Roman" w:eastAsia="Calibri" w:cs="Mangal"/>
                <w:b w:val="1"/>
                <w:bCs w:val="1"/>
                <w:color w:val="333332"/>
                <w:sz w:val="24"/>
                <w:szCs w:val="24"/>
                <w:lang w:eastAsia="en-IN" w:bidi="hi-IN"/>
              </w:rPr>
              <w:t>Anjaly T A</w:t>
            </w:r>
          </w:p>
        </w:tc>
      </w:tr>
      <w:tr w:rsidRPr="00177B08" w:rsidR="00177B08" w:rsidTr="0D950F3F" w14:paraId="44D88847" w14:textId="77777777">
        <w:trPr>
          <w:trHeight w:val="450"/>
        </w:trPr>
        <w:tc>
          <w:tcPr>
            <w:tcW w:w="472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77B08" w:rsidR="00177B08" w:rsidP="00177B08" w:rsidRDefault="00177B08" w14:paraId="639A6EB8" w14:textId="42B39F1C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del w:author="Anjaly T A" w:date="2022-08-29T03:04:58.29Z" w:id="1092329241">
              <w:r w:rsidRPr="21197357" w:rsidDel="00177B08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eastAsia="en-IN" w:bidi="hi-IN"/>
                </w:rPr>
                <w:delText xml:space="preserve">Reviewed </w:delText>
              </w:r>
            </w:del>
            <w:ins w:author="Anjaly T A" w:date="2022-08-29T03:04:59.974Z" w:id="1325843983">
              <w:r w:rsidRPr="21197357" w:rsidR="027922BD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eastAsia="en-IN" w:bidi="hi-IN"/>
                </w:rPr>
                <w:t>Approved</w:t>
              </w:r>
            </w:ins>
            <w:ins w:author="Anjaly T A" w:date="2022-08-29T03:05:00.458Z" w:id="1314681425">
              <w:r w:rsidRPr="21197357" w:rsidR="027922BD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eastAsia="en-IN" w:bidi="hi-IN"/>
                </w:rPr>
                <w:t xml:space="preserve"> </w:t>
              </w:r>
            </w:ins>
            <w:r w:rsidRPr="21197357" w:rsidR="00177B08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eastAsia="en-IN" w:bidi="hi-IN"/>
              </w:rPr>
              <w:t>By</w:t>
            </w:r>
            <w:r w:rsidRPr="21197357" w:rsidR="00177B08">
              <w:rPr>
                <w:rFonts w:eastAsia="Times New Roman" w:cs="Times New Roman"/>
                <w:color w:val="333332"/>
                <w:sz w:val="22"/>
                <w:szCs w:val="22"/>
                <w:lang w:val="en-IN" w:eastAsia="en-IN" w:bidi="hi-IN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77B08" w:rsidR="00177B08" w:rsidP="21197357" w:rsidRDefault="00177B08" w14:paraId="36967378" w14:textId="02A5F173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b w:val="1"/>
                <w:bCs w:val="1"/>
                <w:sz w:val="18"/>
                <w:szCs w:val="18"/>
                <w:lang w:val="en-IN" w:eastAsia="en-IN" w:bidi="hi-IN"/>
                <w:rPrChange w:author="Anjaly T A" w:date="2022-08-29T03:05:16.369Z" w:id="1599023457">
                  <w:rPr>
                    <w:rFonts w:ascii="Segoe UI" w:hAnsi="Segoe UI" w:eastAsia="Times New Roman" w:cs="Segoe UI"/>
                    <w:b w:val="0"/>
                    <w:bCs w:val="0"/>
                    <w:sz w:val="18"/>
                    <w:szCs w:val="18"/>
                    <w:lang w:val="en-IN" w:eastAsia="en-IN" w:bidi="hi-IN"/>
                  </w:rPr>
                </w:rPrChange>
              </w:rPr>
            </w:pPr>
            <w:r w:rsidRPr="21197357" w:rsidR="00177B08">
              <w:rPr>
                <w:rFonts w:eastAsia="Times New Roman" w:cs="Times New Roman"/>
                <w:b w:val="1"/>
                <w:bCs w:val="1"/>
                <w:color w:val="333332"/>
                <w:sz w:val="22"/>
                <w:szCs w:val="22"/>
                <w:lang w:val="en-IN" w:eastAsia="en-IN" w:bidi="hi-IN"/>
                <w:rPrChange w:author="Anjaly T A" w:date="2022-08-29T03:05:16.367Z" w:id="1102538811">
                  <w:rPr>
                    <w:rFonts w:eastAsia="Times New Roman" w:cs="Times New Roman"/>
                    <w:b w:val="0"/>
                    <w:bCs w:val="0"/>
                    <w:color w:val="333332"/>
                    <w:sz w:val="22"/>
                    <w:szCs w:val="22"/>
                    <w:lang w:val="en-IN" w:eastAsia="en-IN" w:bidi="hi-IN"/>
                  </w:rPr>
                </w:rPrChange>
              </w:rPr>
              <w:t> </w:t>
            </w:r>
            <w:ins w:author="Anjaly T A" w:date="2022-08-29T03:04:55.094Z" w:id="720860262">
              <w:r w:rsidRPr="21197357" w:rsidR="191DC920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val="en-IN" w:eastAsia="en-IN" w:bidi="hi-IN"/>
                  <w:rPrChange w:author="Anjaly T A" w:date="2022-08-29T03:05:16.367Z" w:id="1707548853">
                    <w:rPr>
                      <w:rFonts w:eastAsia="Times New Roman" w:cs="Times New Roman"/>
                      <w:b w:val="0"/>
                      <w:bCs w:val="0"/>
                      <w:color w:val="333332"/>
                      <w:sz w:val="22"/>
                      <w:szCs w:val="22"/>
                      <w:lang w:val="en-IN" w:eastAsia="en-IN" w:bidi="hi-IN"/>
                    </w:rPr>
                  </w:rPrChange>
                </w:rPr>
                <w:t xml:space="preserve">Inderjit </w:t>
              </w:r>
              <w:r w:rsidRPr="21197357" w:rsidR="191DC920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val="en-IN" w:eastAsia="en-IN" w:bidi="hi-IN"/>
                  <w:rPrChange w:author="Anjaly T A" w:date="2022-08-29T03:05:16.368Z" w:id="161787727">
                    <w:rPr>
                      <w:rFonts w:eastAsia="Times New Roman" w:cs="Times New Roman"/>
                      <w:b w:val="0"/>
                      <w:bCs w:val="0"/>
                      <w:color w:val="333332"/>
                      <w:sz w:val="22"/>
                      <w:szCs w:val="22"/>
                      <w:lang w:val="en-IN" w:eastAsia="en-IN" w:bidi="hi-IN"/>
                    </w:rPr>
                  </w:rPrChange>
                </w:rPr>
                <w:t>Singh</w:t>
              </w:r>
              <w:r w:rsidRPr="21197357" w:rsidR="191DC920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val="en-IN" w:eastAsia="en-IN" w:bidi="hi-IN"/>
                  <w:rPrChange w:author="Anjaly T A" w:date="2022-08-29T03:05:16.368Z" w:id="461605757">
                    <w:rPr>
                      <w:rFonts w:eastAsia="Times New Roman" w:cs="Times New Roman"/>
                      <w:b w:val="0"/>
                      <w:bCs w:val="0"/>
                      <w:color w:val="333332"/>
                      <w:sz w:val="22"/>
                      <w:szCs w:val="22"/>
                      <w:lang w:val="en-IN" w:eastAsia="en-IN" w:bidi="hi-IN"/>
                    </w:rPr>
                  </w:rPrChange>
                </w:rPr>
                <w:t xml:space="preserve"> Bedi</w:t>
              </w:r>
            </w:ins>
          </w:p>
        </w:tc>
      </w:tr>
      <w:tr w:rsidRPr="00177B08" w:rsidR="00177B08" w:rsidTr="0D950F3F" w14:paraId="14EBBB3A" w14:textId="77777777">
        <w:trPr>
          <w:trHeight w:val="450"/>
        </w:trPr>
        <w:tc>
          <w:tcPr>
            <w:tcW w:w="472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77B08" w:rsidR="00177B08" w:rsidP="00177B08" w:rsidRDefault="00177B08" w14:paraId="41F0E2C9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r w:rsidRPr="00177B08">
              <w:rPr>
                <w:rFonts w:eastAsia="Times New Roman" w:cs="Times New Roman"/>
                <w:b/>
                <w:bCs/>
                <w:color w:val="333332"/>
                <w:sz w:val="22"/>
                <w:lang w:eastAsia="en-IN" w:bidi="hi-IN"/>
              </w:rPr>
              <w:t>Released on</w:t>
            </w:r>
            <w:r w:rsidRPr="00177B08">
              <w:rPr>
                <w:rFonts w:eastAsia="Times New Roman" w:cs="Times New Roman"/>
                <w:color w:val="333332"/>
                <w:sz w:val="22"/>
                <w:lang w:val="en-IN" w:eastAsia="en-IN" w:bidi="hi-IN"/>
              </w:rPr>
              <w:t> </w:t>
            </w:r>
          </w:p>
        </w:tc>
        <w:tc>
          <w:tcPr>
            <w:tcW w:w="472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177B08" w:rsidR="00177B08" w:rsidP="00177B08" w:rsidRDefault="00177B08" w14:paraId="51390E70" w14:textId="4C2A30CA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IN" w:eastAsia="en-IN" w:bidi="hi-IN"/>
              </w:rPr>
            </w:pPr>
            <w:ins w:author="Anjaly T A" w:date="2022-12-16T11:29:56.336Z" w:id="227872575">
              <w:r w:rsidRPr="0D950F3F" w:rsidR="6760919C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val="en-IN" w:eastAsia="en-IN" w:bidi="hi-IN"/>
                </w:rPr>
                <w:t>15-12</w:t>
              </w:r>
            </w:ins>
            <w:ins w:author="Anjaly T A" w:date="2022-08-29T03:05:22.101Z" w:id="1734381980">
              <w:r w:rsidRPr="0D950F3F" w:rsidR="7570961C">
                <w:rPr>
                  <w:rFonts w:eastAsia="Times New Roman" w:cs="Times New Roman"/>
                  <w:b w:val="1"/>
                  <w:bCs w:val="1"/>
                  <w:color w:val="333332"/>
                  <w:sz w:val="22"/>
                  <w:szCs w:val="22"/>
                  <w:lang w:val="en-IN" w:eastAsia="en-IN" w:bidi="hi-IN"/>
                </w:rPr>
                <w:t>-2022</w:t>
              </w:r>
            </w:ins>
            <w:r w:rsidRPr="0D950F3F" w:rsidR="00177B08">
              <w:rPr>
                <w:rFonts w:eastAsia="Times New Roman" w:cs="Times New Roman"/>
                <w:color w:val="333332"/>
                <w:sz w:val="22"/>
                <w:szCs w:val="22"/>
                <w:lang w:val="en-IN" w:eastAsia="en-IN" w:bidi="hi-IN"/>
              </w:rPr>
              <w:t> </w:t>
            </w:r>
          </w:p>
        </w:tc>
      </w:tr>
    </w:tbl>
    <w:p w:rsidR="004168DD" w:rsidP="004168DD" w:rsidRDefault="004168DD" w14:paraId="5D5D280C" w14:textId="58ECC3E3"/>
    <w:p w:rsidR="00177B08" w:rsidP="004168DD" w:rsidRDefault="00177B08" w14:paraId="0E23C1F8" w14:textId="0CD50D28"/>
    <w:p w:rsidR="00177B08" w:rsidP="004168DD" w:rsidRDefault="00177B08" w14:paraId="646664A3" w14:textId="472FA864"/>
    <w:p w:rsidR="00177B08" w:rsidP="004168DD" w:rsidRDefault="00177B08" w14:paraId="0A5BE2BE" w14:textId="02164168"/>
    <w:p w:rsidR="00177B08" w:rsidP="004168DD" w:rsidRDefault="00177B08" w14:paraId="2AD7F6F8" w14:textId="3A2A46D0"/>
    <w:p w:rsidR="00177B08" w:rsidP="004168DD" w:rsidRDefault="00177B08" w14:paraId="02EB6552" w14:textId="1B9AA068"/>
    <w:p w:rsidR="00177B08" w:rsidP="004168DD" w:rsidRDefault="00177B08" w14:paraId="1608704E" w14:textId="5CC9257E"/>
    <w:p w:rsidR="00177B08" w:rsidP="004168DD" w:rsidRDefault="00177B08" w14:paraId="2BB045B7" w14:textId="246F4963"/>
    <w:p w:rsidR="00177B08" w:rsidP="004168DD" w:rsidRDefault="00177B08" w14:paraId="5C5F0E84" w14:textId="45BCB698"/>
    <w:p w:rsidR="00177B08" w:rsidP="004168DD" w:rsidRDefault="00177B08" w14:paraId="73B5BA7C" w14:textId="1DC01C03"/>
    <w:p w:rsidR="00177B08" w:rsidP="004168DD" w:rsidRDefault="00177B08" w14:paraId="6DFF6765" w14:textId="7A2E7264"/>
    <w:p w:rsidR="00177B08" w:rsidP="004168DD" w:rsidRDefault="00177B08" w14:paraId="62E76B53" w14:textId="630D38E0"/>
    <w:p w:rsidR="00177B08" w:rsidP="004168DD" w:rsidRDefault="00177B08" w14:paraId="0D4BCE88" w14:textId="303EF320"/>
    <w:p w:rsidR="00177B08" w:rsidP="004168DD" w:rsidRDefault="00177B08" w14:paraId="7A01E38B" w14:textId="3583524B"/>
    <w:p w:rsidR="00177B08" w:rsidP="004168DD" w:rsidRDefault="00177B08" w14:paraId="09F8D866" w14:textId="2A9269AB"/>
    <w:p w:rsidR="00177B08" w:rsidP="004168DD" w:rsidRDefault="00177B08" w14:paraId="4DEC89D4" w14:textId="06707983"/>
    <w:p w:rsidR="00177B08" w:rsidP="004168DD" w:rsidRDefault="00177B08" w14:paraId="23F254DB" w14:textId="22AE2D3A"/>
    <w:p w:rsidR="00177B08" w:rsidP="004168DD" w:rsidRDefault="00177B08" w14:paraId="0F09D17B" w14:textId="06B61322"/>
    <w:p w:rsidR="00177B08" w:rsidP="004168DD" w:rsidRDefault="00177B08" w14:paraId="1208C2B7" w14:textId="7522A544"/>
    <w:p w:rsidR="00177B08" w:rsidP="004168DD" w:rsidRDefault="00177B08" w14:paraId="4D2B2A26" w14:textId="0BFCC4CE"/>
    <w:sdt>
      <w:sdtPr>
        <w:id w:val="903331059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noProof/>
          <w:color w:val="auto"/>
          <w:sz w:val="24"/>
          <w:szCs w:val="22"/>
        </w:rPr>
      </w:sdtEndPr>
      <w:sdtContent>
        <w:p w:rsidR="00177B08" w:rsidRDefault="00177B08" w14:paraId="00D87088" w14:textId="00B0D518">
          <w:pPr>
            <w:pStyle w:val="TOCHeading"/>
          </w:pPr>
          <w:r>
            <w:t>Contents</w:t>
          </w:r>
        </w:p>
        <w:p w:rsidR="00177B08" w:rsidRDefault="00177B08" w14:paraId="67E00A35" w14:textId="7B8C97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1446085">
            <w:r w:rsidRPr="00E54CD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54CD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E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08" w:rsidRDefault="00177B08" w14:paraId="18F49003" w14:textId="08126F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46086">
            <w:r w:rsidRPr="00E54CD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54CD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E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08" w:rsidRDefault="00177B08" w14:paraId="7945871F" w14:textId="46559A5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46087">
            <w:r w:rsidRPr="00E54CD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54CD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E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08" w:rsidRDefault="00177B08" w14:paraId="7B5DADC3" w14:textId="5D0E34D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46088">
            <w:r w:rsidRPr="00E54CD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54CD6">
              <w:rPr>
                <w:rStyle w:val="Hyperlink"/>
                <w:noProof/>
              </w:rPr>
              <w:t>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E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08" w:rsidRDefault="00177B08" w14:paraId="53E01BA2" w14:textId="7C3E96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history="1" w:anchor="_Toc61446089">
            <w:r w:rsidRPr="00E54CD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54CD6">
              <w:rPr>
                <w:rStyle w:val="Hyperlink"/>
                <w:noProof/>
              </w:rPr>
              <w:t>Policy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_Toc61446089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6E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B08" w:rsidRDefault="00177B08" w14:paraId="0A61C4E3" w14:textId="1E6AC268">
          <w:r>
            <w:rPr>
              <w:b/>
              <w:bCs/>
              <w:noProof/>
            </w:rPr>
            <w:fldChar w:fldCharType="end"/>
          </w:r>
        </w:p>
      </w:sdtContent>
    </w:sdt>
    <w:p w:rsidR="00177B08" w:rsidP="004168DD" w:rsidRDefault="00177B08" w14:paraId="7B16D3DF" w14:textId="35CB0554"/>
    <w:p w:rsidR="00177B08" w:rsidP="004168DD" w:rsidRDefault="00177B08" w14:paraId="48982FF9" w14:textId="11752FBD"/>
    <w:p w:rsidR="00177B08" w:rsidP="004168DD" w:rsidRDefault="00177B08" w14:paraId="57B515B0" w14:textId="590DEB56"/>
    <w:p w:rsidR="00177B08" w:rsidP="004168DD" w:rsidRDefault="00177B08" w14:paraId="060A1963" w14:textId="7C75129D"/>
    <w:p w:rsidR="00177B08" w:rsidP="004168DD" w:rsidRDefault="00177B08" w14:paraId="32580C5E" w14:textId="76DF4B63"/>
    <w:p w:rsidR="00177B08" w:rsidP="004168DD" w:rsidRDefault="00177B08" w14:paraId="6F5BFB9D" w14:textId="36D0B08B"/>
    <w:p w:rsidR="00177B08" w:rsidP="004168DD" w:rsidRDefault="00177B08" w14:paraId="7F119DBB" w14:textId="61DD1BF2"/>
    <w:p w:rsidR="00177B08" w:rsidP="004168DD" w:rsidRDefault="00177B08" w14:paraId="7A860D6B" w14:textId="03BDC167"/>
    <w:p w:rsidR="00177B08" w:rsidP="004168DD" w:rsidRDefault="00177B08" w14:paraId="21B145E4" w14:textId="28D2FB85"/>
    <w:p w:rsidR="00177B08" w:rsidP="004168DD" w:rsidRDefault="00177B08" w14:paraId="4107DFEE" w14:textId="6626734B"/>
    <w:p w:rsidR="00177B08" w:rsidP="004168DD" w:rsidRDefault="00177B08" w14:paraId="6C21E92C" w14:textId="6BFB3085"/>
    <w:p w:rsidR="00177B08" w:rsidP="004168DD" w:rsidRDefault="00177B08" w14:paraId="1E81621E" w14:textId="649DDFDB"/>
    <w:p w:rsidR="00177B08" w:rsidP="004168DD" w:rsidRDefault="00177B08" w14:paraId="17A1AEED" w14:textId="30C06FD3"/>
    <w:p w:rsidR="00177B08" w:rsidP="004168DD" w:rsidRDefault="00177B08" w14:paraId="618EAE31" w14:textId="39BD8503"/>
    <w:p w:rsidR="00177B08" w:rsidP="004168DD" w:rsidRDefault="00177B08" w14:paraId="36A49D8E" w14:textId="643D25C7"/>
    <w:p w:rsidR="00177B08" w:rsidP="004168DD" w:rsidRDefault="00177B08" w14:paraId="18DF314A" w14:textId="5E49330A"/>
    <w:p w:rsidR="005A2C26" w:rsidP="004168DD" w:rsidRDefault="005A2C26" w14:paraId="3937F561" w14:textId="32CD4F8C"/>
    <w:p w:rsidRPr="004168DD" w:rsidR="00177B08" w:rsidP="004168DD" w:rsidRDefault="00177B08" w14:paraId="6544364C" w14:textId="77777777"/>
    <w:p w:rsidR="008228E7" w:rsidP="008228E7" w:rsidRDefault="00C72E22" w14:paraId="2EA01AED" w14:textId="77777777">
      <w:pPr>
        <w:pStyle w:val="Heading1"/>
        <w:numPr>
          <w:ilvl w:val="0"/>
          <w:numId w:val="1"/>
        </w:numPr>
        <w:spacing w:before="0"/>
      </w:pPr>
      <w:bookmarkStart w:name="_Toc61446085" w:id="0"/>
      <w:r>
        <w:t>Overview</w:t>
      </w:r>
      <w:bookmarkEnd w:id="0"/>
    </w:p>
    <w:p w:rsidRPr="003B6BD8" w:rsidR="003B6BD8" w:rsidP="003B6BD8" w:rsidRDefault="006B60FA" w14:paraId="4F35BD95" w14:textId="42D57657">
      <w:r>
        <w:t>We designed our work from home policy to make sure that working from home is beneficial to our employees and company</w:t>
      </w:r>
    </w:p>
    <w:p w:rsidR="00C72E22" w:rsidP="00A84AF0" w:rsidRDefault="00C72E22" w14:paraId="5BB6D28C" w14:textId="77777777">
      <w:pPr>
        <w:pStyle w:val="Heading1"/>
        <w:numPr>
          <w:ilvl w:val="0"/>
          <w:numId w:val="1"/>
        </w:numPr>
        <w:spacing w:before="0"/>
      </w:pPr>
      <w:bookmarkStart w:name="_Toc61446086" w:id="1"/>
      <w:r>
        <w:t>Purpose</w:t>
      </w:r>
      <w:bookmarkEnd w:id="1"/>
    </w:p>
    <w:p w:rsidR="00347355" w:rsidP="00347355" w:rsidRDefault="00347355" w14:paraId="0FB82166" w14:textId="49E6AB06">
      <w:pPr>
        <w:pStyle w:val="PlainText"/>
        <w:spacing w:line="276" w:lineRule="auto"/>
        <w:rPr>
          <w:rFonts w:ascii="Times New Roman" w:hAnsi="Times New Roman" w:eastAsia="MS Mincho"/>
          <w:sz w:val="24"/>
          <w:szCs w:val="24"/>
        </w:rPr>
      </w:pPr>
      <w:r w:rsidRPr="75C1C5C7" w:rsidR="00347355">
        <w:rPr>
          <w:rFonts w:ascii="Times New Roman" w:hAnsi="Times New Roman" w:eastAsia="MS Mincho"/>
          <w:sz w:val="24"/>
          <w:szCs w:val="24"/>
        </w:rPr>
        <w:t xml:space="preserve">The purpose of this policy is to provide guidance for </w:t>
      </w:r>
      <w:r w:rsidRPr="75C1C5C7" w:rsidR="006B60FA">
        <w:rPr>
          <w:rFonts w:ascii="Times New Roman" w:hAnsi="Times New Roman" w:eastAsia="MS Mincho"/>
          <w:sz w:val="24"/>
          <w:szCs w:val="24"/>
        </w:rPr>
        <w:t>the work from home scenario</w:t>
      </w:r>
      <w:r w:rsidRPr="75C1C5C7" w:rsidR="00347355">
        <w:rPr>
          <w:rFonts w:ascii="Times New Roman" w:hAnsi="Times New Roman" w:eastAsia="MS Mincho"/>
          <w:sz w:val="24"/>
          <w:szCs w:val="24"/>
        </w:rPr>
        <w:t>.</w:t>
      </w:r>
      <w:r w:rsidRPr="75C1C5C7" w:rsidR="006B78F7">
        <w:rPr>
          <w:rFonts w:ascii="Times New Roman" w:hAnsi="Times New Roman" w:eastAsia="MS Mincho"/>
          <w:sz w:val="24"/>
          <w:szCs w:val="24"/>
        </w:rPr>
        <w:t xml:space="preserve"> Employees must follow the procedure and the guidelines entailed in this document to apply for and work according to </w:t>
      </w:r>
      <w:proofErr w:type="spellStart"/>
      <w:r w:rsidRPr="75C1C5C7" w:rsidR="006B78F7">
        <w:rPr>
          <w:rFonts w:ascii="Times New Roman" w:hAnsi="Times New Roman" w:eastAsia="MS Mincho"/>
          <w:sz w:val="24"/>
          <w:szCs w:val="24"/>
        </w:rPr>
        <w:t>Xtracap’s</w:t>
      </w:r>
      <w:proofErr w:type="spellEnd"/>
      <w:r w:rsidRPr="75C1C5C7" w:rsidR="006B78F7">
        <w:rPr>
          <w:rFonts w:ascii="Times New Roman" w:hAnsi="Times New Roman" w:eastAsia="MS Mincho"/>
          <w:sz w:val="24"/>
          <w:szCs w:val="24"/>
        </w:rPr>
        <w:t xml:space="preserve"> set guidelines when working from </w:t>
      </w:r>
      <w:r w:rsidRPr="75C1C5C7" w:rsidR="006B78F7">
        <w:rPr>
          <w:rFonts w:ascii="Times New Roman" w:hAnsi="Times New Roman" w:eastAsia="MS Mincho"/>
          <w:sz w:val="24"/>
          <w:szCs w:val="24"/>
        </w:rPr>
        <w:t>home</w:t>
      </w:r>
      <w:del w:author="Anjaly T A" w:date="2021-08-03T11:10:32.49Z" w:id="1568145377">
        <w:r w:rsidRPr="75C1C5C7" w:rsidDel="00347355">
          <w:rPr>
            <w:rFonts w:ascii="Times New Roman" w:hAnsi="Times New Roman" w:eastAsia="MS Mincho"/>
            <w:sz w:val="24"/>
            <w:szCs w:val="24"/>
          </w:rPr>
          <w:delText xml:space="preserve"> </w:delText>
        </w:r>
      </w:del>
      <w:r w:rsidRPr="75C1C5C7" w:rsidR="006B78F7">
        <w:rPr>
          <w:rFonts w:ascii="Times New Roman" w:hAnsi="Times New Roman" w:eastAsia="MS Mincho"/>
          <w:sz w:val="24"/>
          <w:szCs w:val="24"/>
        </w:rPr>
        <w:t>.</w:t>
      </w:r>
    </w:p>
    <w:p w:rsidRPr="00347355" w:rsidR="00347355" w:rsidP="00347355" w:rsidRDefault="00347355" w14:paraId="25E6060C" w14:textId="77777777">
      <w:pPr>
        <w:pStyle w:val="PlainText"/>
        <w:spacing w:line="276" w:lineRule="auto"/>
        <w:rPr>
          <w:rFonts w:ascii="Times New Roman" w:hAnsi="Times New Roman" w:eastAsia="MS Mincho"/>
          <w:sz w:val="24"/>
          <w:szCs w:val="24"/>
        </w:rPr>
      </w:pPr>
    </w:p>
    <w:p w:rsidR="00C72E22" w:rsidP="00A84AF0" w:rsidRDefault="00C72E22" w14:paraId="0482B27C" w14:textId="77777777">
      <w:pPr>
        <w:pStyle w:val="Heading1"/>
        <w:numPr>
          <w:ilvl w:val="0"/>
          <w:numId w:val="1"/>
        </w:numPr>
        <w:spacing w:before="0"/>
      </w:pPr>
      <w:bookmarkStart w:name="_Toc61446087" w:id="2"/>
      <w:r>
        <w:t>Scope</w:t>
      </w:r>
      <w:bookmarkEnd w:id="2"/>
    </w:p>
    <w:p w:rsidR="00347355" w:rsidP="00347355" w:rsidRDefault="00347355" w14:paraId="2505F466" w14:textId="6E046469">
      <w:pPr>
        <w:pStyle w:val="PlainText"/>
        <w:rPr>
          <w:rFonts w:ascii="Times New Roman" w:hAnsi="Times New Roman" w:eastAsia="MS Mincho"/>
          <w:sz w:val="24"/>
          <w:szCs w:val="24"/>
        </w:rPr>
      </w:pPr>
      <w:r w:rsidRPr="00347355">
        <w:rPr>
          <w:rFonts w:ascii="Times New Roman" w:hAnsi="Times New Roman" w:eastAsia="MS Mincho"/>
          <w:sz w:val="24"/>
          <w:szCs w:val="24"/>
        </w:rPr>
        <w:t xml:space="preserve">This policy applies to all </w:t>
      </w:r>
      <w:proofErr w:type="spellStart"/>
      <w:r w:rsidR="006B78F7">
        <w:rPr>
          <w:rFonts w:ascii="Times New Roman" w:hAnsi="Times New Roman" w:eastAsia="MS Mincho"/>
          <w:sz w:val="24"/>
          <w:szCs w:val="24"/>
        </w:rPr>
        <w:t>Xtrcap</w:t>
      </w:r>
      <w:proofErr w:type="spellEnd"/>
      <w:r w:rsidRPr="00347355">
        <w:rPr>
          <w:rFonts w:ascii="Times New Roman" w:hAnsi="Times New Roman" w:eastAsia="MS Mincho"/>
          <w:sz w:val="24"/>
          <w:szCs w:val="24"/>
        </w:rPr>
        <w:t xml:space="preserve"> employees, workforce members, </w:t>
      </w:r>
      <w:r w:rsidR="006B78F7">
        <w:rPr>
          <w:rFonts w:ascii="Times New Roman" w:hAnsi="Times New Roman" w:eastAsia="MS Mincho"/>
          <w:sz w:val="24"/>
          <w:szCs w:val="24"/>
        </w:rPr>
        <w:t xml:space="preserve">and </w:t>
      </w:r>
      <w:r w:rsidRPr="00347355">
        <w:rPr>
          <w:rFonts w:ascii="Times New Roman" w:hAnsi="Times New Roman" w:eastAsia="MS Mincho"/>
          <w:sz w:val="24"/>
          <w:szCs w:val="24"/>
        </w:rPr>
        <w:t xml:space="preserve">agents with a </w:t>
      </w:r>
      <w:proofErr w:type="spellStart"/>
      <w:r w:rsidR="006B78F7">
        <w:rPr>
          <w:rFonts w:ascii="Times New Roman" w:hAnsi="Times New Roman" w:eastAsia="MS Mincho"/>
          <w:sz w:val="24"/>
          <w:szCs w:val="24"/>
        </w:rPr>
        <w:t>Xtracap</w:t>
      </w:r>
      <w:proofErr w:type="spellEnd"/>
      <w:r w:rsidR="006B78F7">
        <w:rPr>
          <w:rFonts w:ascii="Times New Roman" w:hAnsi="Times New Roman" w:eastAsia="MS Mincho"/>
          <w:sz w:val="24"/>
          <w:szCs w:val="24"/>
        </w:rPr>
        <w:t xml:space="preserve"> </w:t>
      </w:r>
      <w:r w:rsidRPr="00347355">
        <w:rPr>
          <w:rFonts w:ascii="Times New Roman" w:hAnsi="Times New Roman" w:eastAsia="MS Mincho"/>
          <w:sz w:val="24"/>
          <w:szCs w:val="24"/>
        </w:rPr>
        <w:t xml:space="preserve">owned or </w:t>
      </w:r>
      <w:proofErr w:type="gramStart"/>
      <w:r w:rsidRPr="00347355">
        <w:rPr>
          <w:rFonts w:ascii="Times New Roman" w:hAnsi="Times New Roman" w:eastAsia="MS Mincho"/>
          <w:sz w:val="24"/>
          <w:szCs w:val="24"/>
        </w:rPr>
        <w:t>personal-workstation</w:t>
      </w:r>
      <w:proofErr w:type="gramEnd"/>
      <w:r w:rsidRPr="00347355">
        <w:rPr>
          <w:rFonts w:ascii="Times New Roman" w:hAnsi="Times New Roman" w:eastAsia="MS Mincho"/>
          <w:sz w:val="24"/>
          <w:szCs w:val="24"/>
        </w:rPr>
        <w:t xml:space="preserve"> connected to the </w:t>
      </w:r>
      <w:proofErr w:type="spellStart"/>
      <w:r w:rsidR="00DF2C20">
        <w:rPr>
          <w:rFonts w:ascii="Times New Roman" w:hAnsi="Times New Roman" w:eastAsia="MS Mincho"/>
          <w:sz w:val="24"/>
          <w:szCs w:val="24"/>
        </w:rPr>
        <w:t>Xtracap</w:t>
      </w:r>
      <w:proofErr w:type="spellEnd"/>
      <w:r w:rsidRPr="00347355">
        <w:rPr>
          <w:rFonts w:ascii="Times New Roman" w:hAnsi="Times New Roman" w:eastAsia="MS Mincho"/>
          <w:sz w:val="24"/>
          <w:szCs w:val="24"/>
        </w:rPr>
        <w:t xml:space="preserve"> network.</w:t>
      </w:r>
    </w:p>
    <w:p w:rsidRPr="00347355" w:rsidR="00347355" w:rsidP="00347355" w:rsidRDefault="00347355" w14:paraId="707DAD1E" w14:textId="77777777">
      <w:pPr>
        <w:pStyle w:val="PlainText"/>
        <w:rPr>
          <w:rFonts w:ascii="Times New Roman" w:hAnsi="Times New Roman" w:eastAsia="MS Mincho"/>
          <w:sz w:val="24"/>
          <w:szCs w:val="24"/>
        </w:rPr>
      </w:pPr>
    </w:p>
    <w:p w:rsidR="00191FBF" w:rsidP="003B6BD8" w:rsidRDefault="00C72E22" w14:paraId="20673D5B" w14:textId="77777777">
      <w:pPr>
        <w:pStyle w:val="Heading1"/>
        <w:numPr>
          <w:ilvl w:val="0"/>
          <w:numId w:val="1"/>
        </w:numPr>
        <w:spacing w:before="0"/>
      </w:pPr>
      <w:bookmarkStart w:name="_Toc61446088" w:id="3"/>
      <w:r>
        <w:t>Policy</w:t>
      </w:r>
      <w:bookmarkEnd w:id="3"/>
    </w:p>
    <w:p w:rsidR="00FF3E1B" w:rsidP="00FF3E1B" w:rsidRDefault="00FF3E1B" w14:paraId="2A2B1518" w14:textId="1D55F822">
      <w:pPr>
        <w:pStyle w:val="PlainText"/>
        <w:spacing w:line="276" w:lineRule="auto"/>
        <w:rPr>
          <w:rFonts w:ascii="Times New Roman" w:hAnsi="Times New Roman" w:eastAsia="MS Mincho"/>
          <w:sz w:val="24"/>
          <w:szCs w:val="24"/>
        </w:rPr>
      </w:pPr>
      <w:r w:rsidRPr="0D950F3F" w:rsidR="00FF3E1B">
        <w:rPr>
          <w:rFonts w:ascii="Times New Roman" w:hAnsi="Times New Roman" w:eastAsia="MS Mincho"/>
          <w:sz w:val="24"/>
          <w:szCs w:val="24"/>
        </w:rPr>
        <w:t>Employees work from home or telecommute when they complete their work at a place located outside of our company’s premises. They may work from home: Full-time On certain days</w:t>
      </w:r>
      <w:ins w:author="Anjaly T A" w:date="2021-08-03T11:12:35.338Z" w:id="1020142668">
        <w:r w:rsidRPr="0D950F3F" w:rsidR="655263BE">
          <w:rPr>
            <w:rFonts w:ascii="Times New Roman" w:hAnsi="Times New Roman" w:eastAsia="MS Mincho"/>
            <w:sz w:val="24"/>
            <w:szCs w:val="24"/>
          </w:rPr>
          <w:t>,</w:t>
        </w:r>
      </w:ins>
      <w:r w:rsidRPr="0D950F3F" w:rsidR="00FF3E1B">
        <w:rPr>
          <w:rFonts w:ascii="Times New Roman" w:hAnsi="Times New Roman" w:eastAsia="MS Mincho"/>
          <w:sz w:val="24"/>
          <w:szCs w:val="24"/>
        </w:rPr>
        <w:t xml:space="preserve"> </w:t>
      </w:r>
      <w:r w:rsidRPr="0D950F3F" w:rsidR="00FF3E1B">
        <w:rPr>
          <w:rFonts w:ascii="Times New Roman" w:hAnsi="Times New Roman" w:eastAsia="MS Mincho"/>
          <w:sz w:val="24"/>
          <w:szCs w:val="24"/>
        </w:rPr>
        <w:t xml:space="preserve">dividing their schedule between being present at the office and working from a remote location. Work from home arrangements can be occasional, </w:t>
      </w:r>
      <w:r w:rsidRPr="0D950F3F" w:rsidR="00FF3E1B">
        <w:rPr>
          <w:rFonts w:ascii="Times New Roman" w:hAnsi="Times New Roman" w:eastAsia="MS Mincho"/>
          <w:sz w:val="24"/>
          <w:szCs w:val="24"/>
        </w:rPr>
        <w:t>temporary</w:t>
      </w:r>
      <w:r w:rsidRPr="0D950F3F" w:rsidR="00FF3E1B">
        <w:rPr>
          <w:rFonts w:ascii="Times New Roman" w:hAnsi="Times New Roman" w:eastAsia="MS Mincho"/>
          <w:sz w:val="24"/>
          <w:szCs w:val="24"/>
        </w:rPr>
        <w:t xml:space="preserve"> or permanent. Reasons that could demand telecommuting include but are not limited to: </w:t>
      </w:r>
    </w:p>
    <w:p w:rsidR="00FF3E1B" w:rsidP="00FF3E1B" w:rsidRDefault="00FF3E1B" w14:paraId="732EAB38" w14:textId="77777777">
      <w:pPr>
        <w:pStyle w:val="PlainText"/>
        <w:numPr>
          <w:ilvl w:val="0"/>
          <w:numId w:val="15"/>
        </w:numPr>
        <w:spacing w:line="276" w:lineRule="auto"/>
        <w:rPr>
          <w:rFonts w:ascii="Times New Roman" w:hAnsi="Times New Roman" w:eastAsia="MS Mincho"/>
          <w:sz w:val="24"/>
          <w:szCs w:val="24"/>
        </w:rPr>
      </w:pPr>
      <w:r w:rsidRPr="00FF3E1B">
        <w:rPr>
          <w:rFonts w:ascii="Times New Roman" w:hAnsi="Times New Roman" w:eastAsia="MS Mincho"/>
          <w:sz w:val="24"/>
          <w:szCs w:val="24"/>
        </w:rPr>
        <w:t xml:space="preserve">Parenting </w:t>
      </w:r>
    </w:p>
    <w:p w:rsidR="00FF3E1B" w:rsidP="00FF3E1B" w:rsidRDefault="00FF3E1B" w14:paraId="141EAC2A" w14:textId="77777777">
      <w:pPr>
        <w:pStyle w:val="PlainText"/>
        <w:numPr>
          <w:ilvl w:val="0"/>
          <w:numId w:val="15"/>
        </w:numPr>
        <w:spacing w:line="276" w:lineRule="auto"/>
        <w:rPr>
          <w:rFonts w:ascii="Times New Roman" w:hAnsi="Times New Roman" w:eastAsia="MS Mincho"/>
          <w:sz w:val="24"/>
          <w:szCs w:val="24"/>
        </w:rPr>
      </w:pPr>
      <w:r w:rsidRPr="00FF3E1B">
        <w:rPr>
          <w:rFonts w:ascii="Times New Roman" w:hAnsi="Times New Roman" w:eastAsia="MS Mincho"/>
          <w:sz w:val="24"/>
          <w:szCs w:val="24"/>
        </w:rPr>
        <w:t xml:space="preserve">Bad weather </w:t>
      </w:r>
    </w:p>
    <w:p w:rsidR="00FF3E1B" w:rsidP="00FF3E1B" w:rsidRDefault="00FF3E1B" w14:paraId="07AEF1A7" w14:textId="77777777">
      <w:pPr>
        <w:pStyle w:val="PlainText"/>
        <w:numPr>
          <w:ilvl w:val="0"/>
          <w:numId w:val="15"/>
        </w:numPr>
        <w:spacing w:line="276" w:lineRule="auto"/>
        <w:rPr>
          <w:rFonts w:ascii="Times New Roman" w:hAnsi="Times New Roman" w:eastAsia="MS Mincho"/>
          <w:sz w:val="24"/>
          <w:szCs w:val="24"/>
        </w:rPr>
      </w:pPr>
      <w:r w:rsidRPr="00FF3E1B">
        <w:rPr>
          <w:rFonts w:ascii="Times New Roman" w:hAnsi="Times New Roman" w:eastAsia="MS Mincho"/>
          <w:sz w:val="24"/>
          <w:szCs w:val="24"/>
        </w:rPr>
        <w:lastRenderedPageBreak/>
        <w:t xml:space="preserve">Emergencies </w:t>
      </w:r>
    </w:p>
    <w:p w:rsidR="00286943" w:rsidP="00FF3E1B" w:rsidRDefault="00FF3E1B" w14:paraId="3F1F0F40" w14:textId="174A4438">
      <w:pPr>
        <w:pStyle w:val="PlainText"/>
        <w:numPr>
          <w:ilvl w:val="0"/>
          <w:numId w:val="15"/>
        </w:numPr>
        <w:spacing w:line="276" w:lineRule="auto"/>
        <w:rPr>
          <w:rFonts w:ascii="Times New Roman" w:hAnsi="Times New Roman" w:eastAsia="MS Mincho"/>
          <w:sz w:val="24"/>
          <w:szCs w:val="24"/>
        </w:rPr>
      </w:pPr>
      <w:r w:rsidRPr="00FF3E1B">
        <w:rPr>
          <w:rFonts w:ascii="Times New Roman" w:hAnsi="Times New Roman" w:eastAsia="MS Mincho"/>
          <w:sz w:val="24"/>
          <w:szCs w:val="24"/>
        </w:rPr>
        <w:t>Medical reasons</w:t>
      </w:r>
    </w:p>
    <w:p w:rsidRPr="008A5859" w:rsidR="008A5859" w:rsidP="00FF3E1B" w:rsidRDefault="008A5859" w14:paraId="4522AF96" w14:textId="77777777">
      <w:pPr>
        <w:pStyle w:val="PlainText"/>
        <w:numPr>
          <w:ilvl w:val="0"/>
          <w:numId w:val="15"/>
        </w:numPr>
        <w:spacing w:line="276" w:lineRule="auto"/>
        <w:rPr>
          <w:rFonts w:ascii="Times New Roman" w:hAnsi="Times New Roman" w:eastAsia="MS Mincho"/>
          <w:sz w:val="24"/>
          <w:szCs w:val="24"/>
        </w:rPr>
      </w:pPr>
      <w:r w:rsidRPr="008A5859">
        <w:rPr>
          <w:rFonts w:ascii="Times New Roman" w:hAnsi="Times New Roman" w:eastAsia="MS Mincho"/>
          <w:sz w:val="24"/>
          <w:szCs w:val="24"/>
        </w:rPr>
        <w:t xml:space="preserve">Work-life balance </w:t>
      </w:r>
    </w:p>
    <w:p w:rsidR="008A5859" w:rsidP="00FF3E1B" w:rsidRDefault="008A5859" w14:paraId="1727E18D" w14:textId="5B481FA2">
      <w:pPr>
        <w:pStyle w:val="PlainText"/>
        <w:numPr>
          <w:ilvl w:val="0"/>
          <w:numId w:val="15"/>
        </w:numPr>
        <w:spacing w:line="276" w:lineRule="auto"/>
        <w:rPr>
          <w:rFonts w:ascii="Times New Roman" w:hAnsi="Times New Roman" w:eastAsia="MS Mincho"/>
          <w:sz w:val="24"/>
          <w:szCs w:val="24"/>
        </w:rPr>
      </w:pPr>
      <w:r w:rsidRPr="008A5859">
        <w:rPr>
          <w:rFonts w:ascii="Times New Roman" w:hAnsi="Times New Roman" w:eastAsia="MS Mincho"/>
          <w:sz w:val="24"/>
          <w:szCs w:val="24"/>
        </w:rPr>
        <w:t>Overlong commute</w:t>
      </w:r>
    </w:p>
    <w:p w:rsidR="00477EA5" w:rsidP="00477EA5" w:rsidRDefault="00477EA5" w14:paraId="23AD12B3" w14:textId="77777777">
      <w:pPr>
        <w:pStyle w:val="PlainText"/>
        <w:spacing w:line="276" w:lineRule="auto"/>
        <w:rPr>
          <w:rFonts w:ascii="Times New Roman" w:hAnsi="Times New Roman" w:eastAsia="MS Mincho"/>
          <w:sz w:val="24"/>
          <w:szCs w:val="24"/>
        </w:rPr>
      </w:pPr>
    </w:p>
    <w:p w:rsidR="00477EA5" w:rsidP="00477EA5" w:rsidRDefault="00477EA5" w14:paraId="78F27811" w14:textId="2E9BA246">
      <w:pPr>
        <w:pStyle w:val="PlainText"/>
        <w:spacing w:line="276" w:lineRule="auto"/>
        <w:rPr>
          <w:rFonts w:ascii="Times New Roman" w:hAnsi="Times New Roman" w:eastAsia="MS Mincho"/>
          <w:sz w:val="24"/>
          <w:szCs w:val="24"/>
        </w:rPr>
      </w:pPr>
      <w:r>
        <w:rPr>
          <w:rFonts w:ascii="Times New Roman" w:hAnsi="Times New Roman" w:eastAsia="MS Mincho"/>
          <w:sz w:val="24"/>
          <w:szCs w:val="24"/>
        </w:rPr>
        <w:t xml:space="preserve">Procedure: </w:t>
      </w:r>
    </w:p>
    <w:p w:rsidR="00FF3E1B" w:rsidP="00FF3E1B" w:rsidRDefault="00477EA5" w14:paraId="4E634759" w14:textId="5AFA5251">
      <w:pPr>
        <w:pStyle w:val="PlainText"/>
        <w:spacing w:line="276" w:lineRule="auto"/>
        <w:rPr>
          <w:ins w:author="Dushyant S Gupta" w:date="2021-01-13T16:02:00Z" w:id="1829407766"/>
          <w:rFonts w:ascii="Times New Roman" w:hAnsi="Times New Roman" w:eastAsia="MS Mincho"/>
          <w:sz w:val="24"/>
          <w:szCs w:val="24"/>
        </w:rPr>
      </w:pPr>
      <w:r w:rsidRPr="75C1C5C7" w:rsidR="00477EA5">
        <w:rPr>
          <w:rFonts w:ascii="Times New Roman" w:hAnsi="Times New Roman" w:eastAsia="MS Mincho"/>
          <w:sz w:val="24"/>
          <w:szCs w:val="24"/>
        </w:rPr>
        <w:t xml:space="preserve">When employees plan to work from home, this procedure must be followed: Employees file a request through email at least </w:t>
      </w:r>
      <w:r w:rsidRPr="75C1C5C7" w:rsidR="00477EA5">
        <w:rPr>
          <w:rFonts w:ascii="Times New Roman" w:hAnsi="Times New Roman" w:eastAsia="MS Mincho"/>
          <w:sz w:val="24"/>
          <w:szCs w:val="24"/>
        </w:rPr>
        <w:t>one</w:t>
      </w:r>
      <w:r w:rsidRPr="75C1C5C7" w:rsidR="00477EA5">
        <w:rPr>
          <w:rFonts w:ascii="Times New Roman" w:hAnsi="Times New Roman" w:eastAsia="MS Mincho"/>
          <w:sz w:val="24"/>
          <w:szCs w:val="24"/>
        </w:rPr>
        <w:t xml:space="preserve"> days in advance. Their managers must approve their request considering all elements we mentioned above. If the work from home arrangement spans for more than a week, managers and team members should meet to discuss details and set specific goals, </w:t>
      </w:r>
      <w:r w:rsidRPr="75C1C5C7" w:rsidR="00477EA5">
        <w:rPr>
          <w:rFonts w:ascii="Times New Roman" w:hAnsi="Times New Roman" w:eastAsia="MS Mincho"/>
          <w:sz w:val="24"/>
          <w:szCs w:val="24"/>
        </w:rPr>
        <w:t>schedules</w:t>
      </w:r>
      <w:r w:rsidRPr="75C1C5C7" w:rsidR="00477EA5">
        <w:rPr>
          <w:rFonts w:ascii="Times New Roman" w:hAnsi="Times New Roman" w:eastAsia="MS Mincho"/>
          <w:sz w:val="24"/>
          <w:szCs w:val="24"/>
        </w:rPr>
        <w:t xml:space="preserve"> and deadlines. Employees who need to work from home for unforeseen reasons (</w:t>
      </w:r>
      <w:del w:author="Anjaly T A" w:date="2021-08-03T11:14:23.648Z" w:id="1666025935">
        <w:r w:rsidRPr="75C1C5C7" w:rsidDel="00477EA5">
          <w:rPr>
            <w:rFonts w:ascii="Times New Roman" w:hAnsi="Times New Roman" w:eastAsia="MS Mincho"/>
            <w:sz w:val="24"/>
            <w:szCs w:val="24"/>
          </w:rPr>
          <w:delText>e.g.</w:delText>
        </w:r>
      </w:del>
      <w:ins w:author="Anjaly T A" w:date="2021-08-03T11:14:23.649Z" w:id="1479096962">
        <w:r w:rsidRPr="75C1C5C7" w:rsidR="104EFF68">
          <w:rPr>
            <w:rFonts w:ascii="Times New Roman" w:hAnsi="Times New Roman" w:eastAsia="MS Mincho"/>
            <w:sz w:val="24"/>
            <w:szCs w:val="24"/>
          </w:rPr>
          <w:t>e.g.,</w:t>
        </w:r>
      </w:ins>
      <w:r w:rsidRPr="75C1C5C7" w:rsidR="00477EA5">
        <w:rPr>
          <w:rFonts w:ascii="Times New Roman" w:hAnsi="Times New Roman" w:eastAsia="MS Mincho"/>
          <w:sz w:val="24"/>
          <w:szCs w:val="24"/>
        </w:rPr>
        <w:t xml:space="preserve"> illness or temporary difficult commute) should file their request as soon as possible, so managers can consider and approve it.</w:t>
      </w:r>
    </w:p>
    <w:p w:rsidRPr="00FF3E1B" w:rsidR="005A2C26" w:rsidP="00FF3E1B" w:rsidRDefault="005A2C26" w14:paraId="356063E1" w14:textId="77777777">
      <w:pPr>
        <w:pStyle w:val="PlainText"/>
        <w:spacing w:line="276" w:lineRule="auto"/>
        <w:rPr>
          <w:rFonts w:ascii="Times New Roman" w:hAnsi="Times New Roman" w:eastAsia="MS Mincho"/>
          <w:sz w:val="24"/>
          <w:szCs w:val="24"/>
        </w:rPr>
      </w:pPr>
    </w:p>
    <w:p w:rsidR="00C72E22" w:rsidP="00A84AF0" w:rsidRDefault="009C2FC8" w14:paraId="2598E152" w14:textId="77777777">
      <w:pPr>
        <w:pStyle w:val="Heading1"/>
        <w:numPr>
          <w:ilvl w:val="0"/>
          <w:numId w:val="1"/>
        </w:numPr>
        <w:spacing w:before="0"/>
      </w:pPr>
      <w:bookmarkStart w:name="_Toc61446089" w:id="5"/>
      <w:r>
        <w:t>Policy Compliance</w:t>
      </w:r>
      <w:bookmarkEnd w:id="5"/>
    </w:p>
    <w:p w:rsidRPr="001C31CD" w:rsidR="00B96A66" w:rsidP="00B96A66" w:rsidRDefault="00B96A66" w14:paraId="5B4536A1" w14:textId="77777777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name="_Toc61446090" w:id="6"/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  <w:bookmarkEnd w:id="6"/>
    </w:p>
    <w:p w:rsidRPr="00B96A66" w:rsidR="00C72E22" w:rsidP="0D950F3F" w:rsidRDefault="00B96A66" w14:paraId="094DA2AC" w14:textId="77777777">
      <w:pPr>
        <w:pStyle w:val="ListParagraph"/>
        <w:ind w:left="0"/>
        <w:rPr>
          <w:del w:author="Anjaly T A" w:date="2022-12-16T11:30:10.399Z" w:id="1637485641"/>
          <w:rFonts w:cs="Times New Roman"/>
        </w:rPr>
      </w:pPr>
      <w:r w:rsidRPr="0D950F3F" w:rsidR="00B96A66">
        <w:rPr>
          <w:rFonts w:cs="Times New Roman"/>
        </w:rPr>
        <w:t xml:space="preserve">An employee found to have violated this policy may be subject to disciplinary action, up to and including termination of employment. </w:t>
      </w:r>
    </w:p>
    <w:p w:rsidRPr="00FD3519" w:rsidR="00FD3519" w:rsidP="004168DD" w:rsidRDefault="00FD3519" w14:paraId="0634D056" w14:textId="2F05067B">
      <w:pPr>
        <w:spacing w:after="0"/>
      </w:pPr>
    </w:p>
    <w:sectPr w:rsidRPr="00FD3519" w:rsidR="00FD3519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7179" w:rsidP="0066487F" w:rsidRDefault="00C67179" w14:paraId="74777CA3" w14:textId="77777777">
      <w:pPr>
        <w:spacing w:after="0" w:line="240" w:lineRule="auto"/>
      </w:pPr>
      <w:r>
        <w:separator/>
      </w:r>
    </w:p>
  </w:endnote>
  <w:endnote w:type="continuationSeparator" w:id="0">
    <w:p w:rsidR="00C67179" w:rsidP="0066487F" w:rsidRDefault="00C67179" w14:paraId="32680D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6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8DD" w:rsidRDefault="004168DD" w14:paraId="71CF110A" w14:textId="007ABE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68DD" w:rsidRDefault="004168DD" w14:paraId="7B89DEF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7179" w:rsidP="0066487F" w:rsidRDefault="00C67179" w14:paraId="7F526397" w14:textId="77777777">
      <w:pPr>
        <w:spacing w:after="0" w:line="240" w:lineRule="auto"/>
      </w:pPr>
      <w:r>
        <w:separator/>
      </w:r>
    </w:p>
  </w:footnote>
  <w:footnote w:type="continuationSeparator" w:id="0">
    <w:p w:rsidR="00C67179" w:rsidP="0066487F" w:rsidRDefault="00C67179" w14:paraId="6748D9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66487F" w:rsidR="0066487F" w:rsidRDefault="0066487F" w14:paraId="294FF69C" w14:textId="5929564C">
    <w:pPr>
      <w:pStyle w:val="Header"/>
      <w:rPr>
        <w:rFonts w:ascii="Verdana" w:hAnsi="Verdana"/>
        <w:szCs w:val="24"/>
      </w:rPr>
    </w:pPr>
  </w:p>
  <w:p w:rsidR="0066487F" w:rsidRDefault="0066487F" w14:paraId="7BB47AD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73"/>
    <w:multiLevelType w:val="hybridMultilevel"/>
    <w:tmpl w:val="5D1092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101E4C"/>
    <w:multiLevelType w:val="hybridMultilevel"/>
    <w:tmpl w:val="0409001F"/>
    <w:lvl w:ilvl="0" w:tplc="A8066398">
      <w:start w:val="1"/>
      <w:numFmt w:val="decimal"/>
      <w:lvlText w:val="%1."/>
      <w:lvlJc w:val="left"/>
      <w:pPr>
        <w:ind w:left="360" w:hanging="360"/>
      </w:pPr>
    </w:lvl>
    <w:lvl w:ilvl="1" w:tplc="2A345128">
      <w:start w:val="1"/>
      <w:numFmt w:val="decimal"/>
      <w:lvlText w:val="%1.%2."/>
      <w:lvlJc w:val="left"/>
      <w:pPr>
        <w:ind w:left="792" w:hanging="432"/>
      </w:pPr>
    </w:lvl>
    <w:lvl w:ilvl="2" w:tplc="ECC4D330">
      <w:start w:val="1"/>
      <w:numFmt w:val="decimal"/>
      <w:lvlText w:val="%1.%2.%3."/>
      <w:lvlJc w:val="left"/>
      <w:pPr>
        <w:ind w:left="1224" w:hanging="504"/>
      </w:pPr>
    </w:lvl>
    <w:lvl w:ilvl="3" w:tplc="7B668D72">
      <w:start w:val="1"/>
      <w:numFmt w:val="decimal"/>
      <w:lvlText w:val="%1.%2.%3.%4."/>
      <w:lvlJc w:val="left"/>
      <w:pPr>
        <w:ind w:left="1728" w:hanging="648"/>
      </w:pPr>
    </w:lvl>
    <w:lvl w:ilvl="4" w:tplc="BA40C42A">
      <w:start w:val="1"/>
      <w:numFmt w:val="decimal"/>
      <w:lvlText w:val="%1.%2.%3.%4.%5."/>
      <w:lvlJc w:val="left"/>
      <w:pPr>
        <w:ind w:left="2232" w:hanging="792"/>
      </w:pPr>
    </w:lvl>
    <w:lvl w:ilvl="5" w:tplc="FE2C7C22">
      <w:start w:val="1"/>
      <w:numFmt w:val="decimal"/>
      <w:lvlText w:val="%1.%2.%3.%4.%5.%6."/>
      <w:lvlJc w:val="left"/>
      <w:pPr>
        <w:ind w:left="2736" w:hanging="936"/>
      </w:pPr>
    </w:lvl>
    <w:lvl w:ilvl="6" w:tplc="93ACA83E">
      <w:start w:val="1"/>
      <w:numFmt w:val="decimal"/>
      <w:lvlText w:val="%1.%2.%3.%4.%5.%6.%7."/>
      <w:lvlJc w:val="left"/>
      <w:pPr>
        <w:ind w:left="3240" w:hanging="1080"/>
      </w:pPr>
    </w:lvl>
    <w:lvl w:ilvl="7" w:tplc="F2623458">
      <w:start w:val="1"/>
      <w:numFmt w:val="decimal"/>
      <w:lvlText w:val="%1.%2.%3.%4.%5.%6.%7.%8."/>
      <w:lvlJc w:val="left"/>
      <w:pPr>
        <w:ind w:left="3744" w:hanging="1224"/>
      </w:pPr>
    </w:lvl>
    <w:lvl w:ilvl="8" w:tplc="8776300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hint="default" w:cstheme="minorBid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cstheme="minorBidi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cstheme="minorBidi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cstheme="minorBidi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cstheme="minorBidi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cstheme="minorBidi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cstheme="minorBidi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cstheme="minorBidi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A71D7D"/>
    <w:multiLevelType w:val="hybridMultilevel"/>
    <w:tmpl w:val="FFECB98C"/>
    <w:lvl w:ilvl="0" w:tplc="BAD8661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8D66B66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AC0267F8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14682E42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003672F2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17487F12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75AA9B82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4B9AE796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04C840A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CB3F74"/>
    <w:multiLevelType w:val="hybridMultilevel"/>
    <w:tmpl w:val="EB687F20"/>
    <w:lvl w:ilvl="0" w:tplc="F794A3E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9C24AFB4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384ACB14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3D2295F6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A802E148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1744EFB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EC92624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D627C06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97CE4D24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B7D361F"/>
    <w:multiLevelType w:val="hybridMultilevel"/>
    <w:tmpl w:val="F57AFEE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CF565F"/>
    <w:multiLevelType w:val="hybridMultilevel"/>
    <w:tmpl w:val="2132D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193EBC"/>
    <w:multiLevelType w:val="hybridMultilevel"/>
    <w:tmpl w:val="E7E4D92E"/>
    <w:lvl w:ilvl="0" w:tplc="9B360D48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28ECC0E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plc="C3D0B5E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plc="29FAE49A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plc="A296C7CC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plc="713EDE3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plc="74CACBB4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plc="4D8A1DC4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plc="5DC2485C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14"/>
  </w:num>
  <w:num w:numId="12">
    <w:abstractNumId w:val="7"/>
  </w:num>
  <w:num w:numId="13">
    <w:abstractNumId w:val="13"/>
  </w:num>
  <w:num w:numId="14">
    <w:abstractNumId w:val="0"/>
  </w:num>
  <w:num w:numId="15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true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1223E"/>
    <w:rsid w:val="000424FD"/>
    <w:rsid w:val="000664F7"/>
    <w:rsid w:val="00104D6B"/>
    <w:rsid w:val="00107509"/>
    <w:rsid w:val="00177B08"/>
    <w:rsid w:val="00191FBF"/>
    <w:rsid w:val="001A6AB2"/>
    <w:rsid w:val="001C4F84"/>
    <w:rsid w:val="001D04F3"/>
    <w:rsid w:val="001F698B"/>
    <w:rsid w:val="00204DC2"/>
    <w:rsid w:val="002468D3"/>
    <w:rsid w:val="00257F65"/>
    <w:rsid w:val="00286943"/>
    <w:rsid w:val="002D4839"/>
    <w:rsid w:val="002D5B0F"/>
    <w:rsid w:val="002F162E"/>
    <w:rsid w:val="003013B8"/>
    <w:rsid w:val="0033192C"/>
    <w:rsid w:val="00347355"/>
    <w:rsid w:val="003B6BD8"/>
    <w:rsid w:val="003C752D"/>
    <w:rsid w:val="003F462D"/>
    <w:rsid w:val="00411960"/>
    <w:rsid w:val="004168DD"/>
    <w:rsid w:val="00445399"/>
    <w:rsid w:val="00474ACF"/>
    <w:rsid w:val="00477EA5"/>
    <w:rsid w:val="004C6545"/>
    <w:rsid w:val="005A2C26"/>
    <w:rsid w:val="005F6E58"/>
    <w:rsid w:val="0066487F"/>
    <w:rsid w:val="006668BB"/>
    <w:rsid w:val="006B60FA"/>
    <w:rsid w:val="006B78F7"/>
    <w:rsid w:val="006E094A"/>
    <w:rsid w:val="007161FB"/>
    <w:rsid w:val="00717E04"/>
    <w:rsid w:val="00725902"/>
    <w:rsid w:val="00792C9B"/>
    <w:rsid w:val="007B3E20"/>
    <w:rsid w:val="007C749D"/>
    <w:rsid w:val="008228E7"/>
    <w:rsid w:val="00836569"/>
    <w:rsid w:val="00875D8D"/>
    <w:rsid w:val="00875E48"/>
    <w:rsid w:val="008A5859"/>
    <w:rsid w:val="008B353D"/>
    <w:rsid w:val="008B54E3"/>
    <w:rsid w:val="008E3E91"/>
    <w:rsid w:val="00914DDA"/>
    <w:rsid w:val="009536CD"/>
    <w:rsid w:val="00963490"/>
    <w:rsid w:val="00974E1E"/>
    <w:rsid w:val="009C2FC8"/>
    <w:rsid w:val="00A047BB"/>
    <w:rsid w:val="00A84AF0"/>
    <w:rsid w:val="00AA6ECD"/>
    <w:rsid w:val="00AC6356"/>
    <w:rsid w:val="00AF32E9"/>
    <w:rsid w:val="00B96A66"/>
    <w:rsid w:val="00BA253C"/>
    <w:rsid w:val="00BD6ABF"/>
    <w:rsid w:val="00BF37D6"/>
    <w:rsid w:val="00C02699"/>
    <w:rsid w:val="00C234F8"/>
    <w:rsid w:val="00C2737D"/>
    <w:rsid w:val="00C41CE0"/>
    <w:rsid w:val="00C54188"/>
    <w:rsid w:val="00C67179"/>
    <w:rsid w:val="00C72E22"/>
    <w:rsid w:val="00D34DA0"/>
    <w:rsid w:val="00D7341F"/>
    <w:rsid w:val="00DE586F"/>
    <w:rsid w:val="00DF2C20"/>
    <w:rsid w:val="00E046B3"/>
    <w:rsid w:val="00E1237C"/>
    <w:rsid w:val="00EA2056"/>
    <w:rsid w:val="00F15156"/>
    <w:rsid w:val="00F72C46"/>
    <w:rsid w:val="00FA6E5F"/>
    <w:rsid w:val="00FB7A88"/>
    <w:rsid w:val="00FD3519"/>
    <w:rsid w:val="00FF3E1B"/>
    <w:rsid w:val="021EDFF0"/>
    <w:rsid w:val="027922BD"/>
    <w:rsid w:val="08C46B46"/>
    <w:rsid w:val="0A10C978"/>
    <w:rsid w:val="0D950F3F"/>
    <w:rsid w:val="104EFF68"/>
    <w:rsid w:val="14E66F30"/>
    <w:rsid w:val="1582DFFE"/>
    <w:rsid w:val="16A1D18E"/>
    <w:rsid w:val="191DC920"/>
    <w:rsid w:val="21197357"/>
    <w:rsid w:val="3D155552"/>
    <w:rsid w:val="464F5EEF"/>
    <w:rsid w:val="4F6B7EA5"/>
    <w:rsid w:val="59D02F32"/>
    <w:rsid w:val="655263BE"/>
    <w:rsid w:val="6760919C"/>
    <w:rsid w:val="688CCB7D"/>
    <w:rsid w:val="710358B9"/>
    <w:rsid w:val="72B0C993"/>
    <w:rsid w:val="7570961C"/>
    <w:rsid w:val="75C1C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3340C0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C72E2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rsid w:val="006E094A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10750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paragraph" w:styleId="paragraph" w:customStyle="1">
    <w:name w:val="paragraph"/>
    <w:basedOn w:val="Normal"/>
    <w:rsid w:val="00177B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 w:bidi="hi-IN"/>
    </w:rPr>
  </w:style>
  <w:style w:type="character" w:styleId="normaltextrun" w:customStyle="1">
    <w:name w:val="normaltextrun"/>
    <w:basedOn w:val="DefaultParagraphFont"/>
    <w:rsid w:val="00177B08"/>
  </w:style>
  <w:style w:type="character" w:styleId="eop" w:customStyle="1">
    <w:name w:val="eop"/>
    <w:basedOn w:val="DefaultParagraphFont"/>
    <w:rsid w:val="00177B08"/>
  </w:style>
  <w:style w:type="paragraph" w:styleId="TOCHeading">
    <w:name w:val="TOC Heading"/>
    <w:basedOn w:val="Heading1"/>
    <w:next w:val="Normal"/>
    <w:uiPriority w:val="39"/>
    <w:unhideWhenUsed/>
    <w:qFormat/>
    <w:rsid w:val="00177B08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77B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people" Target="people.xml" Id="rId14" /><Relationship Type="http://schemas.openxmlformats.org/officeDocument/2006/relationships/glossaryDocument" Target="glossary/document.xml" Id="R83d1d67176254c9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ae4c4-a53a-4e64-91d6-1cfbd402ae85}"/>
      </w:docPartPr>
      <w:docPartBody>
        <w:p w14:paraId="57E0442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53C437C8A0541BA3B134AABF946AD" ma:contentTypeVersion="19" ma:contentTypeDescription="Create a new document." ma:contentTypeScope="" ma:versionID="caeaad462c5a8e31df9914da0b8caba1">
  <xsd:schema xmlns:xsd="http://www.w3.org/2001/XMLSchema" xmlns:xs="http://www.w3.org/2001/XMLSchema" xmlns:p="http://schemas.microsoft.com/office/2006/metadata/properties" xmlns:ns2="9749faf0-d882-4f79-b25b-bef4e6232f89" xmlns:ns3="9a9d6273-42f9-4ea3-9439-480d656af508" targetNamespace="http://schemas.microsoft.com/office/2006/metadata/properties" ma:root="true" ma:fieldsID="1160a87f90199147ae8a2c16832f69fd" ns2:_="" ns3:_="">
    <xsd:import namespace="9749faf0-d882-4f79-b25b-bef4e6232f89"/>
    <xsd:import namespace="9a9d6273-42f9-4ea3-9439-480d656af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9faf0-d882-4f79-b25b-bef4e623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05a7f3-9b68-46ef-ae34-df5a01a96c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d6273-42f9-4ea3-9439-480d656af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bfee30-411b-42a3-b3c6-80941f8c57b3}" ma:internalName="TaxCatchAll" ma:showField="CatchAllData" ma:web="9a9d6273-42f9-4ea3-9439-480d656af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a9d6273-42f9-4ea3-9439-480d656af508">
      <UserInfo>
        <DisplayName/>
        <AccountId xsi:nil="true"/>
        <AccountType/>
      </UserInfo>
    </SharedWithUsers>
    <MediaLengthInSeconds xmlns="9749faf0-d882-4f79-b25b-bef4e6232f89" xsi:nil="true"/>
    <TaxCatchAll xmlns="9a9d6273-42f9-4ea3-9439-480d656af508" xsi:nil="true"/>
    <lcf76f155ced4ddcb4097134ff3c332f xmlns="9749faf0-d882-4f79-b25b-bef4e6232f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EAED31-B8C6-49F3-A313-3CDC50DA14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41D901-1EB2-4CAD-A583-00C5EAB84098}"/>
</file>

<file path=customXml/itemProps3.xml><?xml version="1.0" encoding="utf-8"?>
<ds:datastoreItem xmlns:ds="http://schemas.openxmlformats.org/officeDocument/2006/customXml" ds:itemID="{17D5DCF2-CFBF-49C0-A661-D25318DD5E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CF8D53-4C4A-4277-96AA-7E55E34826C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749faf0-d882-4f79-b25b-bef4e6232f8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Cisco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D. Guel</dc:creator>
  <cp:lastModifiedBy>Anjaly T A</cp:lastModifiedBy>
  <cp:revision>10</cp:revision>
  <dcterms:created xsi:type="dcterms:W3CDTF">2020-12-05T07:33:00Z</dcterms:created>
  <dcterms:modified xsi:type="dcterms:W3CDTF">2022-12-16T11:30:11Z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0x010100EA3D26FCA2CC604899380A692F143A02</vt:lpwstr>
  </property>
  <property fmtid="{D5CDD505-2E9C-101B-9397-08002B2CF9AE}" pid="3" name="ComplianceAssetId">
    <vt:lpwstr/>
  </property>
  <property fmtid="{D5CDD505-2E9C-101B-9397-08002B2CF9AE}" pid="4" name="Order">
    <vt:r8>1204300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MediaServiceImageTags">
    <vt:lpwstr/>
  </property>
</Properties>
</file>