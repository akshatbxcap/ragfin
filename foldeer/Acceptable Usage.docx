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43F6" w:rsidP="3C3083C2" w:rsidRDefault="009543F6" w14:paraId="1819E090" w14:textId="2FE21B6B">
      <w:pPr>
        <w:pStyle w:val="Heading3"/>
        <w:rPr>
          <w:rFonts w:ascii="Times New Roman" w:hAnsi="Times New Roman" w:eastAsia="Calibri" w:cs="Times New Roman"/>
          <w:b/>
          <w:bCs/>
          <w:color w:val="333332"/>
        </w:rPr>
      </w:pPr>
    </w:p>
    <w:tbl>
      <w:tblPr>
        <w:tblStyle w:val="TableGrid"/>
        <w:tblpPr w:leftFromText="180" w:rightFromText="180" w:vertAnchor="text" w:horzAnchor="margin" w:tblpY="514"/>
        <w:tblW w:w="9454" w:type="dxa"/>
        <w:tblLook w:val="04A0" w:firstRow="1" w:lastRow="0" w:firstColumn="1" w:lastColumn="0" w:noHBand="0" w:noVBand="1"/>
      </w:tblPr>
      <w:tblGrid>
        <w:gridCol w:w="4727"/>
        <w:gridCol w:w="4727"/>
      </w:tblGrid>
      <w:tr w:rsidR="00AE3CA9" w:rsidTr="26CE5590" w14:paraId="7ED80572" w14:textId="77777777">
        <w:trPr>
          <w:trHeight w:val="492"/>
        </w:trPr>
        <w:tc>
          <w:tcPr>
            <w:tcW w:w="4727" w:type="dxa"/>
            <w:tcMar/>
          </w:tcPr>
          <w:p w:rsidR="00AE3CA9" w:rsidP="00AE3CA9" w:rsidRDefault="00AE3CA9" w14:paraId="5D2B2292" w14:textId="77777777">
            <w:pPr>
              <w:jc w:val="center"/>
              <w:rPr>
                <w:rFonts w:ascii="Times New Roman" w:hAnsi="Times New Roman" w:eastAsia="Calibri" w:cs="Times New Roman"/>
                <w:b/>
                <w:bCs/>
                <w:color w:val="333332"/>
              </w:rPr>
            </w:pPr>
            <w:r>
              <w:rPr>
                <w:rFonts w:ascii="Times New Roman" w:hAnsi="Times New Roman" w:eastAsia="Calibri" w:cs="Times New Roman"/>
                <w:b/>
                <w:bCs/>
                <w:color w:val="333332"/>
              </w:rPr>
              <w:t>Document Name</w:t>
            </w:r>
          </w:p>
        </w:tc>
        <w:tc>
          <w:tcPr>
            <w:tcW w:w="4727" w:type="dxa"/>
            <w:tcMar/>
          </w:tcPr>
          <w:p w:rsidR="00AE3CA9" w:rsidP="00AE3CA9" w:rsidRDefault="00AE3CA9" w14:paraId="5ADA2C08" w14:textId="77777777">
            <w:pPr>
              <w:jc w:val="center"/>
              <w:rPr>
                <w:rFonts w:ascii="Times New Roman" w:hAnsi="Times New Roman" w:eastAsia="Calibri" w:cs="Times New Roman"/>
                <w:b/>
                <w:bCs/>
                <w:color w:val="333332"/>
              </w:rPr>
            </w:pPr>
            <w:r>
              <w:rPr>
                <w:rFonts w:ascii="Times New Roman" w:hAnsi="Times New Roman" w:eastAsia="Calibri" w:cs="Times New Roman"/>
                <w:b/>
                <w:bCs/>
                <w:color w:val="333332"/>
              </w:rPr>
              <w:t>Acceptable Usage and Email Policy</w:t>
            </w:r>
          </w:p>
        </w:tc>
      </w:tr>
      <w:tr w:rsidR="00AE3CA9" w:rsidTr="26CE5590" w14:paraId="2F8F9627" w14:textId="77777777">
        <w:trPr>
          <w:trHeight w:val="463"/>
        </w:trPr>
        <w:tc>
          <w:tcPr>
            <w:tcW w:w="4727" w:type="dxa"/>
            <w:tcMar/>
          </w:tcPr>
          <w:p w:rsidR="00AE3CA9" w:rsidP="00AE3CA9" w:rsidRDefault="00AE3CA9" w14:paraId="4055DEC0" w14:textId="77777777">
            <w:pPr>
              <w:jc w:val="center"/>
              <w:rPr>
                <w:rFonts w:ascii="Times New Roman" w:hAnsi="Times New Roman" w:eastAsia="Calibri" w:cs="Times New Roman"/>
                <w:b/>
                <w:bCs/>
                <w:color w:val="333332"/>
              </w:rPr>
            </w:pPr>
            <w:r>
              <w:rPr>
                <w:rFonts w:ascii="Times New Roman" w:hAnsi="Times New Roman" w:eastAsia="Calibri" w:cs="Times New Roman"/>
                <w:b/>
                <w:bCs/>
                <w:color w:val="333332"/>
              </w:rPr>
              <w:t>Version</w:t>
            </w:r>
          </w:p>
        </w:tc>
        <w:tc>
          <w:tcPr>
            <w:tcW w:w="4727" w:type="dxa"/>
            <w:tcMar/>
          </w:tcPr>
          <w:p w:rsidR="00AE3CA9" w:rsidP="00AE3CA9" w:rsidRDefault="00AE3CA9" w14:paraId="394F3ACD" w14:textId="7D77BC98">
            <w:pPr>
              <w:jc w:val="center"/>
              <w:rPr>
                <w:rFonts w:ascii="Times New Roman" w:hAnsi="Times New Roman" w:eastAsia="Calibri" w:cs="Times New Roman"/>
                <w:b w:val="1"/>
                <w:bCs w:val="1"/>
                <w:color w:val="333332"/>
              </w:rPr>
            </w:pPr>
            <w:r w:rsidRPr="26CE5590" w:rsidR="7B656056">
              <w:rPr>
                <w:rFonts w:ascii="Times New Roman" w:hAnsi="Times New Roman" w:eastAsia="Calibri" w:cs="Times New Roman"/>
                <w:b w:val="1"/>
                <w:bCs w:val="1"/>
                <w:color w:val="333332"/>
              </w:rPr>
              <w:t>0.</w:t>
            </w:r>
            <w:r w:rsidRPr="26CE5590" w:rsidR="7B656056">
              <w:rPr>
                <w:rFonts w:ascii="Times New Roman" w:hAnsi="Times New Roman" w:eastAsia="Calibri" w:cs="Times New Roman"/>
                <w:b w:val="1"/>
                <w:bCs w:val="1"/>
                <w:color w:val="333332"/>
              </w:rPr>
              <w:t>3</w:t>
            </w:r>
          </w:p>
        </w:tc>
      </w:tr>
      <w:tr w:rsidR="00AE3CA9" w:rsidTr="26CE5590" w14:paraId="3AF2BAD7" w14:textId="77777777">
        <w:trPr>
          <w:trHeight w:val="492"/>
        </w:trPr>
        <w:tc>
          <w:tcPr>
            <w:tcW w:w="4727" w:type="dxa"/>
            <w:tcMar/>
          </w:tcPr>
          <w:p w:rsidR="00AE3CA9" w:rsidP="00AE3CA9" w:rsidRDefault="00AE3CA9" w14:paraId="32801B2E" w14:textId="0D88ECD4">
            <w:pPr>
              <w:jc w:val="center"/>
              <w:rPr>
                <w:rFonts w:ascii="Times New Roman" w:hAnsi="Times New Roman" w:eastAsia="Calibri" w:cs="Times New Roman"/>
                <w:b w:val="1"/>
                <w:bCs w:val="1"/>
                <w:color w:val="333332"/>
              </w:rPr>
            </w:pPr>
            <w:r w:rsidRPr="328E29B3" w:rsidR="35F0B401">
              <w:rPr>
                <w:rFonts w:ascii="Times New Roman" w:hAnsi="Times New Roman" w:eastAsia="Calibri" w:cs="Times New Roman"/>
                <w:b w:val="1"/>
                <w:bCs w:val="1"/>
                <w:color w:val="333332"/>
              </w:rPr>
              <w:t xml:space="preserve">Revised </w:t>
            </w:r>
            <w:r w:rsidRPr="328E29B3" w:rsidR="7B656056">
              <w:rPr>
                <w:rFonts w:ascii="Times New Roman" w:hAnsi="Times New Roman" w:eastAsia="Calibri" w:cs="Times New Roman"/>
                <w:b w:val="1"/>
                <w:bCs w:val="1"/>
                <w:color w:val="333332"/>
              </w:rPr>
              <w:t>by</w:t>
            </w:r>
          </w:p>
        </w:tc>
        <w:tc>
          <w:tcPr>
            <w:tcW w:w="4727" w:type="dxa"/>
            <w:tcMar/>
          </w:tcPr>
          <w:p w:rsidR="00AE3CA9" w:rsidP="26CE5590" w:rsidRDefault="00AE3CA9" w14:paraId="779F7259" w14:textId="6434CAD9">
            <w:pPr>
              <w:pStyle w:val="Normal"/>
              <w:bidi w:val="0"/>
              <w:spacing w:before="0" w:beforeAutospacing="off" w:after="0" w:afterAutospacing="off" w:line="259" w:lineRule="auto"/>
              <w:ind w:left="0" w:right="0"/>
              <w:jc w:val="center"/>
              <w:rPr>
                <w:rFonts w:ascii="Times New Roman" w:hAnsi="Times New Roman" w:eastAsia="Calibri" w:cs="Times New Roman"/>
                <w:b w:val="1"/>
                <w:bCs w:val="1"/>
                <w:color w:val="333332"/>
              </w:rPr>
              <w:pPrChange w:author="Anjaly T A" w:date="2022-04-15T09:26:21.569Z" w:id="1778859622">
                <w:pPr>
                  <w:pStyle w:val="Normal"/>
                  <w:jc w:val="center"/>
                </w:pPr>
              </w:pPrChange>
            </w:pPr>
            <w:r w:rsidRPr="26CE5590" w:rsidR="556417AB">
              <w:rPr>
                <w:rFonts w:ascii="Times New Roman" w:hAnsi="Times New Roman" w:eastAsia="Calibri" w:cs="Times New Roman"/>
                <w:b w:val="1"/>
                <w:bCs w:val="1"/>
                <w:color w:val="333332"/>
              </w:rPr>
              <w:t>Anjaly TA</w:t>
            </w:r>
          </w:p>
        </w:tc>
      </w:tr>
      <w:tr w:rsidR="00AE3CA9" w:rsidTr="26CE5590" w14:paraId="33DFA0C2" w14:textId="77777777">
        <w:trPr>
          <w:trHeight w:val="463"/>
        </w:trPr>
        <w:tc>
          <w:tcPr>
            <w:tcW w:w="4727" w:type="dxa"/>
            <w:tcMar/>
          </w:tcPr>
          <w:p w:rsidR="00AE3CA9" w:rsidP="26CE5590" w:rsidRDefault="00AE3CA9" w14:paraId="0CF6A359" w14:textId="793075CC">
            <w:pPr>
              <w:pStyle w:val="Normal"/>
              <w:bidi w:val="0"/>
              <w:spacing w:before="0" w:beforeAutospacing="off" w:after="0" w:afterAutospacing="off" w:line="259" w:lineRule="auto"/>
              <w:ind w:left="0" w:right="0"/>
              <w:jc w:val="center"/>
              <w:rPr>
                <w:rFonts w:ascii="Times New Roman" w:hAnsi="Times New Roman" w:eastAsia="Calibri" w:cs="Times New Roman"/>
                <w:b w:val="1"/>
                <w:bCs w:val="1"/>
                <w:color w:val="333332"/>
              </w:rPr>
              <w:pPrChange w:author="Anjaly T A" w:date="2022-08-23T07:27:30.544Z">
                <w:pPr>
                  <w:pStyle w:val="Normal"/>
                  <w:jc w:val="center"/>
                </w:pPr>
              </w:pPrChange>
            </w:pPr>
            <w:r w:rsidRPr="26CE5590" w:rsidR="59A0C5EA">
              <w:rPr>
                <w:rFonts w:ascii="Times New Roman" w:hAnsi="Times New Roman" w:eastAsia="Calibri" w:cs="Times New Roman"/>
                <w:b w:val="1"/>
                <w:bCs w:val="1"/>
                <w:color w:val="333332"/>
              </w:rPr>
              <w:t>Approved by</w:t>
            </w:r>
          </w:p>
        </w:tc>
        <w:tc>
          <w:tcPr>
            <w:tcW w:w="4727" w:type="dxa"/>
            <w:tcMar/>
          </w:tcPr>
          <w:p w:rsidR="00AE3CA9" w:rsidP="00AE3CA9" w:rsidRDefault="00AE3CA9" w14:paraId="6CE54D9E" w14:textId="02E858A6">
            <w:pPr>
              <w:jc w:val="center"/>
              <w:rPr>
                <w:rFonts w:ascii="Times New Roman" w:hAnsi="Times New Roman" w:eastAsia="Calibri" w:cs="Times New Roman"/>
                <w:b w:val="1"/>
                <w:bCs w:val="1"/>
                <w:color w:val="333332"/>
              </w:rPr>
            </w:pPr>
            <w:r w:rsidRPr="26CE5590" w:rsidR="59A0C5EA">
              <w:rPr>
                <w:rFonts w:ascii="Times New Roman" w:hAnsi="Times New Roman" w:eastAsia="Calibri" w:cs="Times New Roman"/>
                <w:b w:val="1"/>
                <w:bCs w:val="1"/>
                <w:color w:val="333332"/>
              </w:rPr>
              <w:t>Inderjit Singh Bedi</w:t>
            </w:r>
          </w:p>
        </w:tc>
      </w:tr>
      <w:tr w:rsidR="00AE3CA9" w:rsidTr="26CE5590" w14:paraId="09A7C6B0" w14:textId="77777777">
        <w:trPr>
          <w:trHeight w:val="463"/>
        </w:trPr>
        <w:tc>
          <w:tcPr>
            <w:tcW w:w="4727" w:type="dxa"/>
            <w:tcMar/>
          </w:tcPr>
          <w:p w:rsidR="00AE3CA9" w:rsidP="00AE3CA9" w:rsidRDefault="00AE3CA9" w14:paraId="2526FDC8" w14:textId="50CC377E">
            <w:pPr>
              <w:jc w:val="center"/>
              <w:rPr>
                <w:rFonts w:ascii="Times New Roman" w:hAnsi="Times New Roman" w:eastAsia="Calibri" w:cs="Times New Roman"/>
                <w:b/>
                <w:bCs/>
                <w:color w:val="333332"/>
              </w:rPr>
            </w:pPr>
            <w:r>
              <w:rPr>
                <w:rFonts w:ascii="Times New Roman" w:hAnsi="Times New Roman" w:eastAsia="Calibri" w:cs="Times New Roman"/>
                <w:b/>
                <w:bCs/>
                <w:color w:val="333332"/>
              </w:rPr>
              <w:t>Released on</w:t>
            </w:r>
          </w:p>
        </w:tc>
        <w:tc>
          <w:tcPr>
            <w:tcW w:w="4727" w:type="dxa"/>
            <w:tcMar/>
          </w:tcPr>
          <w:p w:rsidR="00AE3CA9" w:rsidP="00AE3CA9" w:rsidRDefault="00AE3CA9" w14:paraId="63E2AA2F" w14:textId="7E4F5A87">
            <w:pPr>
              <w:jc w:val="center"/>
              <w:rPr>
                <w:rFonts w:ascii="Times New Roman" w:hAnsi="Times New Roman" w:eastAsia="Calibri" w:cs="Times New Roman"/>
                <w:b w:val="1"/>
                <w:bCs w:val="1"/>
                <w:color w:val="333332"/>
              </w:rPr>
            </w:pPr>
            <w:r w:rsidRPr="2FE8647F" w:rsidR="6F024EDD">
              <w:rPr>
                <w:rFonts w:ascii="Times New Roman" w:hAnsi="Times New Roman" w:eastAsia="Calibri" w:cs="Times New Roman"/>
                <w:b w:val="1"/>
                <w:bCs w:val="1"/>
                <w:color w:val="333332"/>
              </w:rPr>
              <w:t>23-08-2022</w:t>
            </w:r>
          </w:p>
        </w:tc>
      </w:tr>
    </w:tbl>
    <w:p w:rsidR="009543F6" w:rsidRDefault="009543F6" w14:paraId="60FD8471" w14:textId="77777777">
      <w:pPr>
        <w:rPr>
          <w:rFonts w:ascii="Times New Roman" w:hAnsi="Times New Roman" w:eastAsia="Calibri" w:cs="Times New Roman"/>
          <w:b/>
          <w:bCs/>
          <w:color w:val="333332"/>
          <w:sz w:val="24"/>
          <w:szCs w:val="24"/>
        </w:rPr>
      </w:pPr>
      <w:r>
        <w:rPr>
          <w:rFonts w:ascii="Times New Roman" w:hAnsi="Times New Roman" w:eastAsia="Calibri" w:cs="Times New Roman"/>
          <w:b/>
          <w:bCs/>
          <w:color w:val="333332"/>
        </w:rPr>
        <w:br w:type="page"/>
      </w:r>
    </w:p>
    <w:p w:rsidR="3C3083C2" w:rsidP="3C3083C2" w:rsidRDefault="3C3083C2" w14:paraId="38B30FE5" w14:textId="77777777">
      <w:pPr>
        <w:pStyle w:val="Heading3"/>
        <w:rPr>
          <w:rFonts w:ascii="Times New Roman" w:hAnsi="Times New Roman" w:eastAsia="Calibri" w:cs="Times New Roman"/>
          <w:b/>
          <w:bCs/>
          <w:color w:val="333332"/>
        </w:rPr>
      </w:pPr>
    </w:p>
    <w:sdt>
      <w:sdtPr>
        <w:id w:val="-1461953100"/>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70147C" w:rsidRDefault="0070147C" w14:paraId="6DF65C4B" w14:textId="4557CD5F">
          <w:pPr>
            <w:pStyle w:val="TOCHeading"/>
          </w:pPr>
          <w:r>
            <w:t>Contents</w:t>
          </w:r>
        </w:p>
        <w:p w:rsidR="0070147C" w:rsidRDefault="0070147C" w14:paraId="117E2379" w14:textId="606A09A9">
          <w:pPr>
            <w:pStyle w:val="TOC3"/>
            <w:tabs>
              <w:tab w:val="right" w:leader="dot" w:pos="9350"/>
            </w:tabs>
            <w:rPr>
              <w:rFonts w:eastAsiaTheme="minorEastAsia"/>
              <w:noProof/>
              <w:szCs w:val="20"/>
              <w:lang w:val="en-IN" w:eastAsia="en-IN" w:bidi="hi-IN"/>
            </w:rPr>
          </w:pPr>
          <w:r>
            <w:fldChar w:fldCharType="begin"/>
          </w:r>
          <w:r>
            <w:instrText xml:space="preserve"> TOC \o "1-3" \h \z \u </w:instrText>
          </w:r>
          <w:r>
            <w:fldChar w:fldCharType="separate"/>
          </w:r>
          <w:hyperlink w:history="1" w:anchor="_Toc61437116">
            <w:r w:rsidRPr="000676CE">
              <w:rPr>
                <w:rStyle w:val="Hyperlink"/>
                <w:rFonts w:ascii="Times New Roman" w:hAnsi="Times New Roman" w:eastAsia="Calibri" w:cs="Times New Roman"/>
                <w:b/>
                <w:bCs/>
                <w:noProof/>
              </w:rPr>
              <w:t>1 Policy Statement</w:t>
            </w:r>
            <w:r>
              <w:rPr>
                <w:noProof/>
                <w:webHidden/>
              </w:rPr>
              <w:tab/>
            </w:r>
            <w:r>
              <w:rPr>
                <w:noProof/>
                <w:webHidden/>
              </w:rPr>
              <w:fldChar w:fldCharType="begin"/>
            </w:r>
            <w:r>
              <w:rPr>
                <w:noProof/>
                <w:webHidden/>
              </w:rPr>
              <w:instrText xml:space="preserve"> PAGEREF _Toc61437116 \h </w:instrText>
            </w:r>
            <w:r>
              <w:rPr>
                <w:noProof/>
                <w:webHidden/>
              </w:rPr>
            </w:r>
            <w:r>
              <w:rPr>
                <w:noProof/>
                <w:webHidden/>
              </w:rPr>
              <w:fldChar w:fldCharType="separate"/>
            </w:r>
            <w:r>
              <w:rPr>
                <w:noProof/>
                <w:webHidden/>
              </w:rPr>
              <w:t>2</w:t>
            </w:r>
            <w:r>
              <w:rPr>
                <w:noProof/>
                <w:webHidden/>
              </w:rPr>
              <w:fldChar w:fldCharType="end"/>
            </w:r>
          </w:hyperlink>
        </w:p>
        <w:p w:rsidR="0070147C" w:rsidRDefault="0070147C" w14:paraId="2F239F64" w14:textId="65A0082D">
          <w:pPr>
            <w:pStyle w:val="TOC3"/>
            <w:tabs>
              <w:tab w:val="right" w:leader="dot" w:pos="9350"/>
            </w:tabs>
            <w:rPr>
              <w:rFonts w:eastAsiaTheme="minorEastAsia"/>
              <w:noProof/>
              <w:szCs w:val="20"/>
              <w:lang w:val="en-IN" w:eastAsia="en-IN" w:bidi="hi-IN"/>
            </w:rPr>
          </w:pPr>
          <w:hyperlink w:history="1" w:anchor="_Toc61437117">
            <w:r w:rsidRPr="000676CE">
              <w:rPr>
                <w:rStyle w:val="Hyperlink"/>
                <w:rFonts w:ascii="Times New Roman" w:hAnsi="Times New Roman" w:eastAsia="Calibri" w:cs="Times New Roman"/>
                <w:b/>
                <w:bCs/>
                <w:noProof/>
              </w:rPr>
              <w:t>2 Purpose</w:t>
            </w:r>
            <w:r>
              <w:rPr>
                <w:noProof/>
                <w:webHidden/>
              </w:rPr>
              <w:tab/>
            </w:r>
            <w:r>
              <w:rPr>
                <w:noProof/>
                <w:webHidden/>
              </w:rPr>
              <w:fldChar w:fldCharType="begin"/>
            </w:r>
            <w:r>
              <w:rPr>
                <w:noProof/>
                <w:webHidden/>
              </w:rPr>
              <w:instrText xml:space="preserve"> PAGEREF _Toc61437117 \h </w:instrText>
            </w:r>
            <w:r>
              <w:rPr>
                <w:noProof/>
                <w:webHidden/>
              </w:rPr>
            </w:r>
            <w:r>
              <w:rPr>
                <w:noProof/>
                <w:webHidden/>
              </w:rPr>
              <w:fldChar w:fldCharType="separate"/>
            </w:r>
            <w:r>
              <w:rPr>
                <w:noProof/>
                <w:webHidden/>
              </w:rPr>
              <w:t>2</w:t>
            </w:r>
            <w:r>
              <w:rPr>
                <w:noProof/>
                <w:webHidden/>
              </w:rPr>
              <w:fldChar w:fldCharType="end"/>
            </w:r>
          </w:hyperlink>
        </w:p>
        <w:p w:rsidR="0070147C" w:rsidRDefault="0070147C" w14:paraId="04A68F48" w14:textId="36F7BCC7">
          <w:pPr>
            <w:pStyle w:val="TOC3"/>
            <w:tabs>
              <w:tab w:val="right" w:leader="dot" w:pos="9350"/>
            </w:tabs>
            <w:rPr>
              <w:rFonts w:eastAsiaTheme="minorEastAsia"/>
              <w:noProof/>
              <w:szCs w:val="20"/>
              <w:lang w:val="en-IN" w:eastAsia="en-IN" w:bidi="hi-IN"/>
            </w:rPr>
          </w:pPr>
          <w:hyperlink w:history="1" w:anchor="_Toc61437118">
            <w:r w:rsidRPr="000676CE">
              <w:rPr>
                <w:rStyle w:val="Hyperlink"/>
                <w:rFonts w:ascii="Times New Roman" w:hAnsi="Times New Roman" w:eastAsia="Calibri" w:cs="Times New Roman"/>
                <w:b/>
                <w:bCs/>
                <w:noProof/>
              </w:rPr>
              <w:t>3 Scope</w:t>
            </w:r>
            <w:r>
              <w:rPr>
                <w:noProof/>
                <w:webHidden/>
              </w:rPr>
              <w:tab/>
            </w:r>
            <w:r>
              <w:rPr>
                <w:noProof/>
                <w:webHidden/>
              </w:rPr>
              <w:fldChar w:fldCharType="begin"/>
            </w:r>
            <w:r>
              <w:rPr>
                <w:noProof/>
                <w:webHidden/>
              </w:rPr>
              <w:instrText xml:space="preserve"> PAGEREF _Toc61437118 \h </w:instrText>
            </w:r>
            <w:r>
              <w:rPr>
                <w:noProof/>
                <w:webHidden/>
              </w:rPr>
            </w:r>
            <w:r>
              <w:rPr>
                <w:noProof/>
                <w:webHidden/>
              </w:rPr>
              <w:fldChar w:fldCharType="separate"/>
            </w:r>
            <w:r>
              <w:rPr>
                <w:noProof/>
                <w:webHidden/>
              </w:rPr>
              <w:t>2</w:t>
            </w:r>
            <w:r>
              <w:rPr>
                <w:noProof/>
                <w:webHidden/>
              </w:rPr>
              <w:fldChar w:fldCharType="end"/>
            </w:r>
          </w:hyperlink>
        </w:p>
        <w:p w:rsidR="0070147C" w:rsidRDefault="0070147C" w14:paraId="04D3695E" w14:textId="47717B86">
          <w:pPr>
            <w:pStyle w:val="TOC3"/>
            <w:tabs>
              <w:tab w:val="right" w:leader="dot" w:pos="9350"/>
            </w:tabs>
            <w:rPr>
              <w:rFonts w:eastAsiaTheme="minorEastAsia"/>
              <w:noProof/>
              <w:szCs w:val="20"/>
              <w:lang w:val="en-IN" w:eastAsia="en-IN" w:bidi="hi-IN"/>
            </w:rPr>
          </w:pPr>
          <w:hyperlink w:history="1" w:anchor="_Toc61437119">
            <w:r w:rsidRPr="000676CE">
              <w:rPr>
                <w:rStyle w:val="Hyperlink"/>
                <w:rFonts w:ascii="Times New Roman" w:hAnsi="Times New Roman" w:eastAsia="Calibri" w:cs="Times New Roman"/>
                <w:b/>
                <w:bCs/>
                <w:noProof/>
              </w:rPr>
              <w:t>4 Privacy</w:t>
            </w:r>
            <w:r>
              <w:rPr>
                <w:noProof/>
                <w:webHidden/>
              </w:rPr>
              <w:tab/>
            </w:r>
            <w:r>
              <w:rPr>
                <w:noProof/>
                <w:webHidden/>
              </w:rPr>
              <w:fldChar w:fldCharType="begin"/>
            </w:r>
            <w:r>
              <w:rPr>
                <w:noProof/>
                <w:webHidden/>
              </w:rPr>
              <w:instrText xml:space="preserve"> PAGEREF _Toc61437119 \h </w:instrText>
            </w:r>
            <w:r>
              <w:rPr>
                <w:noProof/>
                <w:webHidden/>
              </w:rPr>
            </w:r>
            <w:r>
              <w:rPr>
                <w:noProof/>
                <w:webHidden/>
              </w:rPr>
              <w:fldChar w:fldCharType="separate"/>
            </w:r>
            <w:r>
              <w:rPr>
                <w:noProof/>
                <w:webHidden/>
              </w:rPr>
              <w:t>3</w:t>
            </w:r>
            <w:r>
              <w:rPr>
                <w:noProof/>
                <w:webHidden/>
              </w:rPr>
              <w:fldChar w:fldCharType="end"/>
            </w:r>
          </w:hyperlink>
        </w:p>
        <w:p w:rsidR="0070147C" w:rsidRDefault="0070147C" w14:paraId="3D7DF512" w14:textId="2E652683">
          <w:pPr>
            <w:pStyle w:val="TOC3"/>
            <w:tabs>
              <w:tab w:val="right" w:leader="dot" w:pos="9350"/>
            </w:tabs>
            <w:rPr>
              <w:rFonts w:eastAsiaTheme="minorEastAsia"/>
              <w:noProof/>
              <w:szCs w:val="20"/>
              <w:lang w:val="en-IN" w:eastAsia="en-IN" w:bidi="hi-IN"/>
            </w:rPr>
          </w:pPr>
          <w:hyperlink w:history="1" w:anchor="_Toc61437120">
            <w:r w:rsidRPr="000676CE">
              <w:rPr>
                <w:rStyle w:val="Hyperlink"/>
                <w:rFonts w:ascii="Times New Roman" w:hAnsi="Times New Roman" w:eastAsia="Calibri" w:cs="Times New Roman"/>
                <w:b/>
                <w:bCs/>
                <w:noProof/>
              </w:rPr>
              <w:t>5 Responsibility</w:t>
            </w:r>
            <w:r>
              <w:rPr>
                <w:noProof/>
                <w:webHidden/>
              </w:rPr>
              <w:tab/>
            </w:r>
            <w:r>
              <w:rPr>
                <w:noProof/>
                <w:webHidden/>
              </w:rPr>
              <w:fldChar w:fldCharType="begin"/>
            </w:r>
            <w:r>
              <w:rPr>
                <w:noProof/>
                <w:webHidden/>
              </w:rPr>
              <w:instrText xml:space="preserve"> PAGEREF _Toc61437120 \h </w:instrText>
            </w:r>
            <w:r>
              <w:rPr>
                <w:noProof/>
                <w:webHidden/>
              </w:rPr>
            </w:r>
            <w:r>
              <w:rPr>
                <w:noProof/>
                <w:webHidden/>
              </w:rPr>
              <w:fldChar w:fldCharType="separate"/>
            </w:r>
            <w:r>
              <w:rPr>
                <w:noProof/>
                <w:webHidden/>
              </w:rPr>
              <w:t>3</w:t>
            </w:r>
            <w:r>
              <w:rPr>
                <w:noProof/>
                <w:webHidden/>
              </w:rPr>
              <w:fldChar w:fldCharType="end"/>
            </w:r>
          </w:hyperlink>
        </w:p>
        <w:p w:rsidR="0070147C" w:rsidRDefault="0070147C" w14:paraId="242F76AD" w14:textId="3E35965D">
          <w:pPr>
            <w:pStyle w:val="TOC3"/>
            <w:tabs>
              <w:tab w:val="right" w:leader="dot" w:pos="9350"/>
            </w:tabs>
            <w:rPr>
              <w:rFonts w:eastAsiaTheme="minorEastAsia"/>
              <w:noProof/>
              <w:szCs w:val="20"/>
              <w:lang w:val="en-IN" w:eastAsia="en-IN" w:bidi="hi-IN"/>
            </w:rPr>
          </w:pPr>
          <w:hyperlink w:history="1" w:anchor="_Toc61437121">
            <w:r w:rsidRPr="000676CE">
              <w:rPr>
                <w:rStyle w:val="Hyperlink"/>
                <w:rFonts w:ascii="Times New Roman" w:hAnsi="Times New Roman" w:eastAsia="Calibri" w:cs="Times New Roman"/>
                <w:b/>
                <w:bCs/>
                <w:noProof/>
              </w:rPr>
              <w:t>6. Policy</w:t>
            </w:r>
            <w:r>
              <w:rPr>
                <w:noProof/>
                <w:webHidden/>
              </w:rPr>
              <w:tab/>
            </w:r>
            <w:r>
              <w:rPr>
                <w:noProof/>
                <w:webHidden/>
              </w:rPr>
              <w:fldChar w:fldCharType="begin"/>
            </w:r>
            <w:r>
              <w:rPr>
                <w:noProof/>
                <w:webHidden/>
              </w:rPr>
              <w:instrText xml:space="preserve"> PAGEREF _Toc61437121 \h </w:instrText>
            </w:r>
            <w:r>
              <w:rPr>
                <w:noProof/>
                <w:webHidden/>
              </w:rPr>
            </w:r>
            <w:r>
              <w:rPr>
                <w:noProof/>
                <w:webHidden/>
              </w:rPr>
              <w:fldChar w:fldCharType="separate"/>
            </w:r>
            <w:r>
              <w:rPr>
                <w:noProof/>
                <w:webHidden/>
              </w:rPr>
              <w:t>3</w:t>
            </w:r>
            <w:r>
              <w:rPr>
                <w:noProof/>
                <w:webHidden/>
              </w:rPr>
              <w:fldChar w:fldCharType="end"/>
            </w:r>
          </w:hyperlink>
        </w:p>
        <w:p w:rsidR="0070147C" w:rsidRDefault="0070147C" w14:paraId="4BE89B18" w14:textId="51D38A5B">
          <w:pPr>
            <w:pStyle w:val="TOC3"/>
            <w:tabs>
              <w:tab w:val="right" w:leader="dot" w:pos="9350"/>
            </w:tabs>
            <w:rPr>
              <w:rFonts w:eastAsiaTheme="minorEastAsia"/>
              <w:noProof/>
              <w:szCs w:val="20"/>
              <w:lang w:val="en-IN" w:eastAsia="en-IN" w:bidi="hi-IN"/>
            </w:rPr>
          </w:pPr>
          <w:hyperlink w:history="1" w:anchor="_Toc61437122">
            <w:r w:rsidRPr="000676CE">
              <w:rPr>
                <w:rStyle w:val="Hyperlink"/>
                <w:rFonts w:ascii="Times New Roman" w:hAnsi="Times New Roman" w:eastAsia="Calibri" w:cs="Times New Roman"/>
                <w:b/>
                <w:bCs/>
                <w:noProof/>
              </w:rPr>
              <w:t>7 Enforcement</w:t>
            </w:r>
            <w:r>
              <w:rPr>
                <w:noProof/>
                <w:webHidden/>
              </w:rPr>
              <w:tab/>
            </w:r>
            <w:r>
              <w:rPr>
                <w:noProof/>
                <w:webHidden/>
              </w:rPr>
              <w:fldChar w:fldCharType="begin"/>
            </w:r>
            <w:r>
              <w:rPr>
                <w:noProof/>
                <w:webHidden/>
              </w:rPr>
              <w:instrText xml:space="preserve"> PAGEREF _Toc61437122 \h </w:instrText>
            </w:r>
            <w:r>
              <w:rPr>
                <w:noProof/>
                <w:webHidden/>
              </w:rPr>
            </w:r>
            <w:r>
              <w:rPr>
                <w:noProof/>
                <w:webHidden/>
              </w:rPr>
              <w:fldChar w:fldCharType="separate"/>
            </w:r>
            <w:r>
              <w:rPr>
                <w:noProof/>
                <w:webHidden/>
              </w:rPr>
              <w:t>5</w:t>
            </w:r>
            <w:r>
              <w:rPr>
                <w:noProof/>
                <w:webHidden/>
              </w:rPr>
              <w:fldChar w:fldCharType="end"/>
            </w:r>
          </w:hyperlink>
        </w:p>
        <w:p w:rsidR="0070147C" w:rsidRDefault="0070147C" w14:paraId="1F3F924C" w14:textId="3B6FA69E">
          <w:r>
            <w:rPr>
              <w:b/>
              <w:bCs/>
              <w:noProof/>
            </w:rPr>
            <w:fldChar w:fldCharType="end"/>
          </w:r>
        </w:p>
      </w:sdtContent>
    </w:sdt>
    <w:p w:rsidR="0070147C" w:rsidP="000C27A7" w:rsidRDefault="0070147C" w14:paraId="51D23226" w14:textId="36A1543B">
      <w:pPr>
        <w:pStyle w:val="Heading3"/>
        <w:rPr>
          <w:rFonts w:ascii="Times New Roman" w:hAnsi="Times New Roman" w:eastAsia="Calibri" w:cs="Times New Roman"/>
          <w:b/>
          <w:bCs/>
          <w:color w:val="333332"/>
        </w:rPr>
      </w:pPr>
    </w:p>
    <w:p w:rsidR="0070147C" w:rsidP="0070147C" w:rsidRDefault="0070147C" w14:paraId="66293F29" w14:textId="5768FF08"/>
    <w:p w:rsidR="0070147C" w:rsidP="0070147C" w:rsidRDefault="0070147C" w14:paraId="720CA866" w14:textId="04F02E77"/>
    <w:p w:rsidR="0070147C" w:rsidP="0070147C" w:rsidRDefault="0070147C" w14:paraId="0D333079" w14:textId="59B656AF"/>
    <w:p w:rsidR="0070147C" w:rsidP="0070147C" w:rsidRDefault="0070147C" w14:paraId="43285B3B" w14:textId="266DA9BE"/>
    <w:p w:rsidR="0070147C" w:rsidP="0070147C" w:rsidRDefault="0070147C" w14:paraId="5815AFB2" w14:textId="05E754D2"/>
    <w:p w:rsidR="0070147C" w:rsidP="0070147C" w:rsidRDefault="0070147C" w14:paraId="16ADA1E8" w14:textId="2548D4EB"/>
    <w:p w:rsidR="0070147C" w:rsidP="0070147C" w:rsidRDefault="0070147C" w14:paraId="761D0672" w14:textId="571BFD94"/>
    <w:p w:rsidR="0070147C" w:rsidP="0070147C" w:rsidRDefault="0070147C" w14:paraId="67DC07FB" w14:textId="4A34C5F7"/>
    <w:p w:rsidR="0070147C" w:rsidP="0070147C" w:rsidRDefault="0070147C" w14:paraId="659B753C" w14:textId="6076567F"/>
    <w:p w:rsidR="0070147C" w:rsidP="0070147C" w:rsidRDefault="0070147C" w14:paraId="36E131BC" w14:textId="6A426BB0"/>
    <w:p w:rsidR="0070147C" w:rsidP="0070147C" w:rsidRDefault="0070147C" w14:paraId="112A2212" w14:textId="685708A1"/>
    <w:p w:rsidR="0070147C" w:rsidP="0070147C" w:rsidRDefault="0070147C" w14:paraId="6DF2EBEA" w14:textId="5E2720EF"/>
    <w:p w:rsidR="0070147C" w:rsidP="0070147C" w:rsidRDefault="0070147C" w14:paraId="1E27644B" w14:textId="0957A645"/>
    <w:p w:rsidR="0070147C" w:rsidP="0070147C" w:rsidRDefault="0070147C" w14:paraId="029261B0" w14:textId="4924DE0E"/>
    <w:p w:rsidR="0070147C" w:rsidP="0070147C" w:rsidRDefault="0070147C" w14:paraId="2667A07F" w14:textId="7A1F04DB"/>
    <w:p w:rsidR="0070147C" w:rsidP="0070147C" w:rsidRDefault="0070147C" w14:paraId="130A3B33" w14:textId="6B1E9799"/>
    <w:p w:rsidR="0070147C" w:rsidP="0070147C" w:rsidRDefault="0070147C" w14:paraId="0FAAB95A" w14:textId="41E90FA6"/>
    <w:p w:rsidRPr="0070147C" w:rsidR="0070147C" w:rsidP="0070147C" w:rsidRDefault="0070147C" w14:paraId="250A1BFD" w14:textId="77777777"/>
    <w:p w:rsidRPr="00B522B3" w:rsidR="00E8506B" w:rsidP="000C27A7" w:rsidRDefault="460CEC89" w14:paraId="26E07EEB" w14:textId="211F2C46">
      <w:pPr>
        <w:pStyle w:val="Heading3"/>
        <w:rPr>
          <w:rFonts w:ascii="Times New Roman" w:hAnsi="Times New Roman" w:cs="Times New Roman"/>
        </w:rPr>
      </w:pPr>
      <w:bookmarkStart w:name="_Toc61437116" w:id="0"/>
      <w:r w:rsidRPr="00B522B3">
        <w:rPr>
          <w:rFonts w:ascii="Times New Roman" w:hAnsi="Times New Roman" w:eastAsia="Calibri" w:cs="Times New Roman"/>
          <w:b/>
          <w:bCs/>
          <w:color w:val="333332"/>
        </w:rPr>
        <w:lastRenderedPageBreak/>
        <w:t>1</w:t>
      </w:r>
      <w:r w:rsidR="0070147C">
        <w:rPr>
          <w:rFonts w:ascii="Times New Roman" w:hAnsi="Times New Roman" w:eastAsia="Calibri" w:cs="Times New Roman"/>
          <w:b/>
          <w:bCs/>
          <w:color w:val="333332"/>
        </w:rPr>
        <w:t>.</w:t>
      </w:r>
      <w:r w:rsidRPr="00B522B3">
        <w:rPr>
          <w:rFonts w:ascii="Times New Roman" w:hAnsi="Times New Roman" w:eastAsia="Calibri" w:cs="Times New Roman"/>
          <w:b/>
          <w:bCs/>
          <w:color w:val="333332"/>
        </w:rPr>
        <w:t xml:space="preserve"> Policy Statement</w:t>
      </w:r>
      <w:bookmarkEnd w:id="0"/>
    </w:p>
    <w:p w:rsidRPr="00B522B3" w:rsidR="00E8506B" w:rsidP="328E29B3" w:rsidRDefault="460CEC89" w14:paraId="3CF79EA5" w14:textId="21CEBF92">
      <w:pPr>
        <w:rPr>
          <w:rFonts w:ascii="Times New Roman" w:hAnsi="Times New Roman" w:eastAsia="" w:cs="Times New Roman" w:eastAsiaTheme="minorEastAsia"/>
          <w:color w:val="383838"/>
          <w:sz w:val="24"/>
          <w:szCs w:val="24"/>
        </w:rPr>
      </w:pPr>
      <w:r w:rsidRPr="556417AB" w:rsidR="460CEC89">
        <w:rPr>
          <w:rFonts w:ascii="Times New Roman" w:hAnsi="Times New Roman" w:eastAsia="Georgia" w:cs="Times New Roman"/>
          <w:color w:val="383838"/>
          <w:sz w:val="24"/>
          <w:szCs w:val="24"/>
        </w:rPr>
        <w:t>To meet the enterprise business objectives and ensure acce</w:t>
      </w:r>
      <w:r w:rsidRPr="556417AB" w:rsidR="460CEC89">
        <w:rPr>
          <w:rFonts w:ascii="Times New Roman" w:hAnsi="Times New Roman" w:eastAsia="Georgia" w:cs="Times New Roman"/>
          <w:color w:val="383838"/>
          <w:sz w:val="24"/>
          <w:szCs w:val="24"/>
        </w:rPr>
        <w:t xml:space="preserve">ptable use of its information systems and networks, </w:t>
      </w:r>
      <w:r w:rsidRPr="556417AB" w:rsidR="00011846">
        <w:rPr>
          <w:rFonts w:ascii="Times New Roman" w:hAnsi="Times New Roman" w:eastAsia="Georgia" w:cs="Times New Roman"/>
          <w:color w:val="383838"/>
          <w:sz w:val="24"/>
          <w:szCs w:val="24"/>
        </w:rPr>
        <w:t>XTRACAP</w:t>
      </w:r>
      <w:r w:rsidRPr="556417AB" w:rsidR="460CEC89">
        <w:rPr>
          <w:rFonts w:ascii="Times New Roman" w:hAnsi="Times New Roman" w:eastAsia="Georgia" w:cs="Times New Roman"/>
          <w:color w:val="383838"/>
          <w:sz w:val="24"/>
          <w:szCs w:val="24"/>
        </w:rPr>
        <w:t xml:space="preserve"> shall adopt and follow well-defined and time-tested plans and </w:t>
      </w:r>
      <w:del w:author="Anjaly T A" w:date="2022-04-15T09:26:38.802Z" w:id="2048664191">
        <w:r w:rsidRPr="556417AB" w:rsidDel="460CEC89">
          <w:rPr>
            <w:rFonts w:ascii="Times New Roman" w:hAnsi="Times New Roman" w:eastAsia="Georgia" w:cs="Times New Roman"/>
            <w:color w:val="383838"/>
            <w:sz w:val="24"/>
            <w:szCs w:val="24"/>
          </w:rPr>
          <w:delText>procedures, an</w:delText>
        </w:r>
        <w:r w:rsidRPr="556417AB" w:rsidDel="460CEC89">
          <w:rPr>
            <w:rFonts w:ascii="Times New Roman" w:hAnsi="Times New Roman" w:eastAsia="Georgia" w:cs="Times New Roman"/>
            <w:color w:val="383838"/>
            <w:sz w:val="24"/>
            <w:szCs w:val="24"/>
          </w:rPr>
          <w:delText>d</w:delText>
        </w:r>
      </w:del>
      <w:ins w:author="Anjaly T A" w:date="2022-04-15T09:26:38.803Z" w:id="949639251">
        <w:r w:rsidRPr="556417AB" w:rsidR="460CEC89">
          <w:rPr>
            <w:rFonts w:ascii="Times New Roman" w:hAnsi="Times New Roman" w:eastAsia="Georgia" w:cs="Times New Roman"/>
            <w:color w:val="383838"/>
            <w:sz w:val="24"/>
            <w:szCs w:val="24"/>
          </w:rPr>
          <w:t>procedures and</w:t>
        </w:r>
      </w:ins>
      <w:r w:rsidRPr="556417AB" w:rsidR="460CEC89">
        <w:rPr>
          <w:rFonts w:ascii="Times New Roman" w:hAnsi="Times New Roman" w:eastAsia="Georgia" w:cs="Times New Roman"/>
          <w:color w:val="383838"/>
          <w:sz w:val="24"/>
          <w:szCs w:val="24"/>
        </w:rPr>
        <w:t xml:space="preserve"> follow guidelines to exercise judgement regarding </w:t>
      </w:r>
      <w:ins w:author="Anjaly T A" w:date="2022-04-15T09:26:48.893Z" w:id="954577896">
        <w:r w:rsidRPr="556417AB" w:rsidR="460CEC89">
          <w:rPr>
            <w:rFonts w:ascii="Times New Roman" w:hAnsi="Times New Roman" w:eastAsia="Georgia" w:cs="Times New Roman"/>
            <w:color w:val="383838"/>
            <w:sz w:val="24"/>
            <w:szCs w:val="24"/>
          </w:rPr>
          <w:t xml:space="preserve">the </w:t>
        </w:r>
      </w:ins>
      <w:r w:rsidRPr="556417AB" w:rsidR="460CEC89">
        <w:rPr>
          <w:rFonts w:ascii="Times New Roman" w:hAnsi="Times New Roman" w:eastAsia="Georgia" w:cs="Times New Roman"/>
          <w:color w:val="383838"/>
          <w:sz w:val="24"/>
          <w:szCs w:val="24"/>
        </w:rPr>
        <w:t xml:space="preserve">use of organizational resources. </w:t>
      </w:r>
      <w:r w:rsidRPr="556417AB" w:rsidR="00011846">
        <w:rPr>
          <w:rFonts w:ascii="Times New Roman" w:hAnsi="Times New Roman" w:eastAsia="Georgia" w:cs="Times New Roman"/>
          <w:color w:val="383838"/>
          <w:sz w:val="24"/>
          <w:szCs w:val="24"/>
        </w:rPr>
        <w:t>XTRACAP</w:t>
      </w:r>
      <w:r w:rsidRPr="556417AB" w:rsidR="460CEC89">
        <w:rPr>
          <w:rFonts w:ascii="Times New Roman" w:hAnsi="Times New Roman" w:eastAsia="Georgia" w:cs="Times New Roman"/>
          <w:color w:val="383838"/>
          <w:sz w:val="24"/>
          <w:szCs w:val="24"/>
        </w:rPr>
        <w:t xml:space="preserve"> is deploying IT-enabled services at various internal divisions for managing its business activities.</w:t>
      </w:r>
    </w:p>
    <w:p w:rsidR="00E8506B" w:rsidP="000C27A7" w:rsidRDefault="460CEC89" w14:paraId="1EED6FC9" w14:textId="12762881">
      <w:pPr>
        <w:rPr>
          <w:rFonts w:ascii="Times New Roman" w:hAnsi="Times New Roman" w:eastAsia="Georgia" w:cs="Times New Roman"/>
          <w:color w:val="383838"/>
          <w:sz w:val="24"/>
          <w:szCs w:val="24"/>
        </w:rPr>
      </w:pPr>
      <w:r w:rsidRPr="00B522B3">
        <w:rPr>
          <w:rFonts w:ascii="Times New Roman" w:hAnsi="Times New Roman" w:eastAsia="Georgia" w:cs="Times New Roman"/>
          <w:color w:val="383838"/>
          <w:sz w:val="24"/>
          <w:szCs w:val="24"/>
        </w:rPr>
        <w:t xml:space="preserve">The acceptable use policy and guidelines shall be communicated to and understood by all the employees of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The acceptable use policy and guidelines shall be available to the CEO, GMs, DGMs, AGMs, managers.</w:t>
      </w:r>
    </w:p>
    <w:p w:rsidRPr="00B522B3" w:rsidR="0070147C" w:rsidP="000C27A7" w:rsidRDefault="0070147C" w14:paraId="59FC9AC1" w14:textId="77777777">
      <w:pPr>
        <w:rPr>
          <w:rFonts w:ascii="Times New Roman" w:hAnsi="Times New Roman" w:cs="Times New Roman"/>
          <w:sz w:val="24"/>
          <w:szCs w:val="24"/>
        </w:rPr>
      </w:pPr>
    </w:p>
    <w:p w:rsidRPr="00B522B3" w:rsidR="00E8506B" w:rsidP="000C27A7" w:rsidRDefault="460CEC89" w14:paraId="2BE60ACC" w14:textId="5A91A977">
      <w:pPr>
        <w:pStyle w:val="Heading3"/>
        <w:rPr>
          <w:rFonts w:ascii="Times New Roman" w:hAnsi="Times New Roman" w:cs="Times New Roman"/>
        </w:rPr>
      </w:pPr>
      <w:bookmarkStart w:name="_Toc61437117" w:id="1"/>
      <w:r w:rsidRPr="00B522B3">
        <w:rPr>
          <w:rFonts w:ascii="Times New Roman" w:hAnsi="Times New Roman" w:eastAsia="Calibri" w:cs="Times New Roman"/>
          <w:b/>
          <w:bCs/>
          <w:color w:val="333332"/>
        </w:rPr>
        <w:t>2</w:t>
      </w:r>
      <w:r w:rsidR="0070147C">
        <w:rPr>
          <w:rFonts w:ascii="Times New Roman" w:hAnsi="Times New Roman" w:eastAsia="Calibri" w:cs="Times New Roman"/>
          <w:b/>
          <w:bCs/>
          <w:color w:val="333332"/>
        </w:rPr>
        <w:t>.</w:t>
      </w:r>
      <w:r w:rsidRPr="00B522B3">
        <w:rPr>
          <w:rFonts w:ascii="Times New Roman" w:hAnsi="Times New Roman" w:eastAsia="Calibri" w:cs="Times New Roman"/>
          <w:b/>
          <w:bCs/>
          <w:color w:val="333332"/>
        </w:rPr>
        <w:t xml:space="preserve"> Purpose</w:t>
      </w:r>
      <w:bookmarkEnd w:id="1"/>
    </w:p>
    <w:p w:rsidR="00E8506B" w:rsidP="000C27A7" w:rsidRDefault="460CEC89" w14:paraId="6AED8F09" w14:textId="4AC9B94D">
      <w:pPr>
        <w:rPr>
          <w:rFonts w:ascii="Times New Roman" w:hAnsi="Times New Roman" w:eastAsia="Georgia" w:cs="Times New Roman"/>
          <w:color w:val="383838"/>
          <w:sz w:val="24"/>
          <w:szCs w:val="24"/>
        </w:rPr>
      </w:pPr>
      <w:r w:rsidRPr="00B522B3">
        <w:rPr>
          <w:rFonts w:ascii="Times New Roman" w:hAnsi="Times New Roman" w:eastAsia="Georgia" w:cs="Times New Roman"/>
          <w:color w:val="383838"/>
          <w:sz w:val="24"/>
          <w:szCs w:val="24"/>
        </w:rPr>
        <w:t xml:space="preserve">The purpose of this policy is to outline the acceptable use of IT assets at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These rules are in place to protect the employees and the organization. Inappropriate use exposes FCI to risks including virus attacks, compromise of network systems and services, and legal issues.</w:t>
      </w:r>
    </w:p>
    <w:p w:rsidRPr="00B522B3" w:rsidR="0070147C" w:rsidP="000C27A7" w:rsidRDefault="0070147C" w14:paraId="37D69AFC" w14:textId="77777777">
      <w:pPr>
        <w:rPr>
          <w:rFonts w:ascii="Times New Roman" w:hAnsi="Times New Roman" w:cs="Times New Roman"/>
          <w:sz w:val="24"/>
          <w:szCs w:val="24"/>
        </w:rPr>
      </w:pPr>
    </w:p>
    <w:p w:rsidRPr="00B522B3" w:rsidR="00E8506B" w:rsidP="000C27A7" w:rsidRDefault="460CEC89" w14:paraId="11B11D34" w14:textId="23BE6767">
      <w:pPr>
        <w:pStyle w:val="Heading3"/>
        <w:rPr>
          <w:rFonts w:ascii="Times New Roman" w:hAnsi="Times New Roman" w:cs="Times New Roman"/>
        </w:rPr>
      </w:pPr>
      <w:bookmarkStart w:name="_Toc61437118" w:id="2"/>
      <w:r w:rsidRPr="00B522B3">
        <w:rPr>
          <w:rFonts w:ascii="Times New Roman" w:hAnsi="Times New Roman" w:eastAsia="Calibri" w:cs="Times New Roman"/>
          <w:b/>
          <w:bCs/>
          <w:color w:val="333332"/>
        </w:rPr>
        <w:t>3</w:t>
      </w:r>
      <w:r w:rsidR="0070147C">
        <w:rPr>
          <w:rFonts w:ascii="Times New Roman" w:hAnsi="Times New Roman" w:eastAsia="Calibri" w:cs="Times New Roman"/>
          <w:b/>
          <w:bCs/>
          <w:color w:val="333332"/>
        </w:rPr>
        <w:t>.</w:t>
      </w:r>
      <w:r w:rsidRPr="00B522B3">
        <w:rPr>
          <w:rFonts w:ascii="Times New Roman" w:hAnsi="Times New Roman" w:eastAsia="Calibri" w:cs="Times New Roman"/>
          <w:b/>
          <w:bCs/>
          <w:color w:val="333332"/>
        </w:rPr>
        <w:t xml:space="preserve"> Scope</w:t>
      </w:r>
      <w:bookmarkEnd w:id="2"/>
    </w:p>
    <w:p w:rsidRPr="00B522B3" w:rsidR="00E8506B" w:rsidP="0070147C" w:rsidRDefault="460CEC89" w14:paraId="264F2598" w14:textId="738B928B">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3.1 Employees</w:t>
      </w:r>
    </w:p>
    <w:p w:rsidRPr="00B522B3" w:rsidR="00E8506B" w:rsidP="000C27A7" w:rsidRDefault="460CEC89" w14:paraId="43F7F321" w14:textId="23CC5BC6">
      <w:pPr>
        <w:rPr>
          <w:rFonts w:ascii="Times New Roman" w:hAnsi="Times New Roman" w:cs="Times New Roman"/>
          <w:sz w:val="24"/>
          <w:szCs w:val="24"/>
        </w:rPr>
      </w:pPr>
      <w:r w:rsidRPr="328E29B3" w:rsidR="460CEC89">
        <w:rPr>
          <w:rFonts w:ascii="Times New Roman" w:hAnsi="Times New Roman" w:eastAsia="Georgia" w:cs="Times New Roman"/>
          <w:color w:val="383838"/>
          <w:sz w:val="24"/>
          <w:szCs w:val="24"/>
        </w:rPr>
        <w:t xml:space="preserve">This policy applies to all </w:t>
      </w:r>
      <w:r w:rsidRPr="328E29B3" w:rsidR="00011846">
        <w:rPr>
          <w:rFonts w:ascii="Times New Roman" w:hAnsi="Times New Roman" w:eastAsia="Georgia" w:cs="Times New Roman"/>
          <w:color w:val="383838"/>
          <w:sz w:val="24"/>
          <w:szCs w:val="24"/>
        </w:rPr>
        <w:t>XTRACAP</w:t>
      </w:r>
      <w:r w:rsidRPr="328E29B3" w:rsidR="460CEC89">
        <w:rPr>
          <w:rFonts w:ascii="Times New Roman" w:hAnsi="Times New Roman" w:eastAsia="Georgia" w:cs="Times New Roman"/>
          <w:color w:val="383838"/>
          <w:sz w:val="24"/>
          <w:szCs w:val="24"/>
        </w:rPr>
        <w:t xml:space="preserve">’s Employees, Contractors, and </w:t>
      </w:r>
      <w:r w:rsidRPr="328E29B3" w:rsidR="5D54C49F">
        <w:rPr>
          <w:rFonts w:ascii="Times New Roman" w:hAnsi="Times New Roman" w:eastAsia="Georgia" w:cs="Times New Roman"/>
          <w:color w:val="383838"/>
          <w:sz w:val="24"/>
          <w:szCs w:val="24"/>
        </w:rPr>
        <w:t>Third-Party</w:t>
      </w:r>
      <w:r w:rsidRPr="328E29B3" w:rsidR="460CEC89">
        <w:rPr>
          <w:rFonts w:ascii="Times New Roman" w:hAnsi="Times New Roman" w:eastAsia="Georgia" w:cs="Times New Roman"/>
          <w:color w:val="383838"/>
          <w:sz w:val="24"/>
          <w:szCs w:val="24"/>
        </w:rPr>
        <w:t xml:space="preserve"> Employees, who have access to IT assets of </w:t>
      </w:r>
      <w:r w:rsidRPr="328E29B3" w:rsidR="00011846">
        <w:rPr>
          <w:rFonts w:ascii="Times New Roman" w:hAnsi="Times New Roman" w:eastAsia="Georgia" w:cs="Times New Roman"/>
          <w:color w:val="383838"/>
          <w:sz w:val="24"/>
          <w:szCs w:val="24"/>
        </w:rPr>
        <w:t>XTRACAP</w:t>
      </w:r>
      <w:r w:rsidRPr="328E29B3" w:rsidR="460CEC89">
        <w:rPr>
          <w:rFonts w:ascii="Times New Roman" w:hAnsi="Times New Roman" w:eastAsia="Georgia" w:cs="Times New Roman"/>
          <w:color w:val="383838"/>
          <w:sz w:val="24"/>
          <w:szCs w:val="24"/>
        </w:rPr>
        <w:t xml:space="preserve"> and may be bound by contractual agreements.</w:t>
      </w:r>
    </w:p>
    <w:p w:rsidRPr="00B522B3" w:rsidR="00E8506B" w:rsidP="000C27A7" w:rsidRDefault="460CEC89" w14:paraId="767A28ED" w14:textId="53DA6F0E">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3.2 IT Assets</w:t>
      </w:r>
    </w:p>
    <w:p w:rsidRPr="00B522B3" w:rsidR="00E8506B" w:rsidP="000C27A7" w:rsidRDefault="460CEC89" w14:paraId="49D7215F" w14:textId="747214AE">
      <w:pPr>
        <w:rPr>
          <w:rFonts w:ascii="Times New Roman" w:hAnsi="Times New Roman" w:cs="Times New Roman"/>
          <w:sz w:val="24"/>
          <w:szCs w:val="24"/>
        </w:rPr>
      </w:pPr>
      <w:r w:rsidRPr="00B522B3">
        <w:rPr>
          <w:rFonts w:ascii="Times New Roman" w:hAnsi="Times New Roman" w:eastAsia="Georgia" w:cs="Times New Roman"/>
          <w:color w:val="383838"/>
          <w:sz w:val="24"/>
          <w:szCs w:val="24"/>
        </w:rPr>
        <w:t xml:space="preserve">The policy is applicable to all Hardware assets, Software assets, Network assets, and Utilities, including Air Conditioner, Power and Telecommunication services (that serve IT assets of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xml:space="preserve">). Equipment owned by third parties, but in the custody of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will also be covered under the scope.</w:t>
      </w:r>
    </w:p>
    <w:p w:rsidRPr="00B522B3" w:rsidR="00E8506B" w:rsidP="000C27A7" w:rsidRDefault="460CEC89" w14:paraId="1AE0A6A1" w14:textId="36861CBE">
      <w:pPr>
        <w:rPr>
          <w:rFonts w:ascii="Times New Roman" w:hAnsi="Times New Roman" w:cs="Times New Roman"/>
          <w:sz w:val="24"/>
          <w:szCs w:val="24"/>
        </w:rPr>
      </w:pPr>
      <w:r w:rsidRPr="00B522B3">
        <w:rPr>
          <w:rFonts w:ascii="Times New Roman" w:hAnsi="Times New Roman" w:eastAsia="Georgia" w:cs="Times New Roman"/>
          <w:b/>
          <w:bCs/>
          <w:color w:val="383838"/>
          <w:sz w:val="24"/>
          <w:szCs w:val="24"/>
        </w:rPr>
        <w:t>3.3 Documentation</w:t>
      </w:r>
    </w:p>
    <w:p w:rsidRPr="00B522B3" w:rsidR="00E8506B" w:rsidP="000C27A7" w:rsidRDefault="460CEC89" w14:paraId="1FBC0140" w14:textId="0F8DF812">
      <w:pPr>
        <w:rPr>
          <w:rFonts w:ascii="Times New Roman" w:hAnsi="Times New Roman" w:cs="Times New Roman"/>
          <w:sz w:val="24"/>
          <w:szCs w:val="24"/>
        </w:rPr>
      </w:pPr>
      <w:r w:rsidRPr="00B522B3">
        <w:rPr>
          <w:rFonts w:ascii="Times New Roman" w:hAnsi="Times New Roman" w:eastAsia="Georgia" w:cs="Times New Roman"/>
          <w:color w:val="383838"/>
          <w:sz w:val="24"/>
          <w:szCs w:val="24"/>
        </w:rPr>
        <w:t xml:space="preserve">The documentation shall consist of Acceptable Use Policy, </w:t>
      </w:r>
      <w:proofErr w:type="gramStart"/>
      <w:r w:rsidRPr="00B522B3">
        <w:rPr>
          <w:rFonts w:ascii="Times New Roman" w:hAnsi="Times New Roman" w:eastAsia="Georgia" w:cs="Times New Roman"/>
          <w:color w:val="383838"/>
          <w:sz w:val="24"/>
          <w:szCs w:val="24"/>
        </w:rPr>
        <w:t>guidelines</w:t>
      </w:r>
      <w:proofErr w:type="gramEnd"/>
      <w:r w:rsidRPr="00B522B3">
        <w:rPr>
          <w:rFonts w:ascii="Times New Roman" w:hAnsi="Times New Roman" w:eastAsia="Georgia" w:cs="Times New Roman"/>
          <w:color w:val="383838"/>
          <w:sz w:val="24"/>
          <w:szCs w:val="24"/>
        </w:rPr>
        <w:t xml:space="preserve"> and policies &amp; procedures for acceptable use of each service.</w:t>
      </w:r>
    </w:p>
    <w:p w:rsidRPr="00B522B3" w:rsidR="00E8506B" w:rsidP="000C27A7" w:rsidRDefault="460CEC89" w14:paraId="2E9CB4F1" w14:textId="3B8F8C17">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3.4 Document Control</w:t>
      </w:r>
    </w:p>
    <w:p w:rsidRPr="00B522B3" w:rsidR="00E8506B" w:rsidP="000C27A7" w:rsidRDefault="460CEC89" w14:paraId="48C19A79" w14:textId="54F3623D">
      <w:pPr>
        <w:rPr>
          <w:rFonts w:ascii="Times New Roman" w:hAnsi="Times New Roman" w:cs="Times New Roman"/>
          <w:sz w:val="24"/>
          <w:szCs w:val="24"/>
        </w:rPr>
      </w:pPr>
      <w:r w:rsidRPr="556417AB" w:rsidR="460CEC89">
        <w:rPr>
          <w:rFonts w:ascii="Times New Roman" w:hAnsi="Times New Roman" w:eastAsia="Georgia" w:cs="Times New Roman"/>
          <w:color w:val="383838"/>
          <w:sz w:val="24"/>
          <w:szCs w:val="24"/>
        </w:rPr>
        <w:t xml:space="preserve">The Acceptable Use Policy document and all other referenced documents shall be </w:t>
      </w:r>
      <w:proofErr w:type="gramStart"/>
      <w:r w:rsidRPr="556417AB" w:rsidR="460CEC89">
        <w:rPr>
          <w:rFonts w:ascii="Times New Roman" w:hAnsi="Times New Roman" w:eastAsia="Georgia" w:cs="Times New Roman"/>
          <w:color w:val="383838"/>
          <w:sz w:val="24"/>
          <w:szCs w:val="24"/>
        </w:rPr>
        <w:t>controlled</w:t>
      </w:r>
      <w:proofErr w:type="gramEnd"/>
      <w:r w:rsidRPr="556417AB" w:rsidR="460CEC89">
        <w:rPr>
          <w:rFonts w:ascii="Times New Roman" w:hAnsi="Times New Roman" w:eastAsia="Georgia" w:cs="Times New Roman"/>
          <w:color w:val="383838"/>
          <w:sz w:val="24"/>
          <w:szCs w:val="24"/>
        </w:rPr>
        <w:t xml:space="preserve">. Version control shall be to preserve the latest release and the previous version of any document. However, the previous version of the documents shall be retained only for a period of two years for legal and knowledge preservation </w:t>
      </w:r>
      <w:del w:author="Anjaly T A" w:date="2022-04-15T09:27:12.312Z" w:id="1641834553">
        <w:r w:rsidRPr="556417AB" w:rsidDel="460CEC89">
          <w:rPr>
            <w:rFonts w:ascii="Times New Roman" w:hAnsi="Times New Roman" w:eastAsia="Georgia" w:cs="Times New Roman"/>
            <w:color w:val="383838"/>
            <w:sz w:val="24"/>
            <w:szCs w:val="24"/>
          </w:rPr>
          <w:delText>purpose</w:delText>
        </w:r>
      </w:del>
      <w:ins w:author="Anjaly T A" w:date="2022-04-15T09:27:12.313Z" w:id="1324521703">
        <w:r w:rsidRPr="556417AB" w:rsidR="460CEC89">
          <w:rPr>
            <w:rFonts w:ascii="Times New Roman" w:hAnsi="Times New Roman" w:eastAsia="Georgia" w:cs="Times New Roman"/>
            <w:color w:val="383838"/>
            <w:sz w:val="24"/>
            <w:szCs w:val="24"/>
          </w:rPr>
          <w:t>purposes</w:t>
        </w:r>
      </w:ins>
      <w:r w:rsidRPr="556417AB" w:rsidR="460CEC89">
        <w:rPr>
          <w:rFonts w:ascii="Times New Roman" w:hAnsi="Times New Roman" w:eastAsia="Georgia" w:cs="Times New Roman"/>
          <w:color w:val="383838"/>
          <w:sz w:val="24"/>
          <w:szCs w:val="24"/>
        </w:rPr>
        <w:t>.</w:t>
      </w:r>
    </w:p>
    <w:p w:rsidRPr="00B522B3" w:rsidR="00E8506B" w:rsidP="000C27A7" w:rsidRDefault="460CEC89" w14:paraId="0A08D7ED" w14:textId="6E3F717D">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3.5 Records</w:t>
      </w:r>
    </w:p>
    <w:p w:rsidRPr="00B522B3" w:rsidR="00E8506B" w:rsidP="000C27A7" w:rsidRDefault="460CEC89" w14:paraId="5F3AF784" w14:textId="3701FDF5">
      <w:pPr>
        <w:rPr>
          <w:rFonts w:ascii="Times New Roman" w:hAnsi="Times New Roman" w:cs="Times New Roman"/>
          <w:sz w:val="24"/>
          <w:szCs w:val="24"/>
        </w:rPr>
      </w:pPr>
      <w:r w:rsidRPr="00B522B3">
        <w:rPr>
          <w:rFonts w:ascii="Times New Roman" w:hAnsi="Times New Roman" w:eastAsia="Georgia" w:cs="Times New Roman"/>
          <w:color w:val="383838"/>
          <w:sz w:val="24"/>
          <w:szCs w:val="24"/>
        </w:rPr>
        <w:t>Records being generated as part of the Acceptable Use Policy shall be retained for a period of two years. Records shall be in hard copy or electronic media. The records shall be owned by the respective system administrators and shall be audited once a year.</w:t>
      </w:r>
    </w:p>
    <w:p w:rsidRPr="00B522B3" w:rsidR="00E8506B" w:rsidP="000C27A7" w:rsidRDefault="460CEC89" w14:paraId="02D17BAB" w14:textId="3932DBCE">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3.6 Distribution and Maintenance</w:t>
      </w:r>
    </w:p>
    <w:p w:rsidR="00E8506B" w:rsidP="000C27A7" w:rsidRDefault="460CEC89" w14:paraId="31B78C57" w14:textId="08C4F9F1">
      <w:pPr>
        <w:rPr>
          <w:rFonts w:ascii="Times New Roman" w:hAnsi="Times New Roman" w:eastAsia="Georgia" w:cs="Times New Roman"/>
          <w:color w:val="383838"/>
          <w:sz w:val="24"/>
          <w:szCs w:val="24"/>
        </w:rPr>
      </w:pPr>
      <w:r w:rsidRPr="556417AB" w:rsidR="460CEC89">
        <w:rPr>
          <w:rFonts w:ascii="Times New Roman" w:hAnsi="Times New Roman" w:eastAsia="Georgia" w:cs="Times New Roman"/>
          <w:color w:val="383838"/>
          <w:sz w:val="24"/>
          <w:szCs w:val="24"/>
        </w:rPr>
        <w:t xml:space="preserve">The Acceptable Use Policy document shall be made available to all the employees covered in the scope. All the changes and new releases of this document shall be made available to the </w:t>
      </w:r>
      <w:del w:author="Anjaly T A" w:date="2022-04-15T09:29:37.654Z" w:id="1959270750">
        <w:r w:rsidRPr="556417AB" w:rsidDel="460CEC89">
          <w:rPr>
            <w:rFonts w:ascii="Times New Roman" w:hAnsi="Times New Roman" w:eastAsia="Georgia" w:cs="Times New Roman"/>
            <w:color w:val="383838"/>
            <w:sz w:val="24"/>
            <w:szCs w:val="24"/>
          </w:rPr>
          <w:delText>persons</w:delText>
        </w:r>
      </w:del>
      <w:ins w:author="Anjaly T A" w:date="2022-04-15T09:29:37.669Z" w:id="1831734192">
        <w:r w:rsidRPr="556417AB" w:rsidR="460CEC89">
          <w:rPr>
            <w:rFonts w:ascii="Times New Roman" w:hAnsi="Times New Roman" w:eastAsia="Georgia" w:cs="Times New Roman"/>
            <w:color w:val="383838"/>
            <w:sz w:val="24"/>
            <w:szCs w:val="24"/>
          </w:rPr>
          <w:t>people</w:t>
        </w:r>
      </w:ins>
      <w:r w:rsidRPr="556417AB" w:rsidR="460CEC89">
        <w:rPr>
          <w:rFonts w:ascii="Times New Roman" w:hAnsi="Times New Roman" w:eastAsia="Georgia" w:cs="Times New Roman"/>
          <w:color w:val="383838"/>
          <w:sz w:val="24"/>
          <w:szCs w:val="24"/>
        </w:rPr>
        <w:t xml:space="preserve"> </w:t>
      </w:r>
      <w:r w:rsidRPr="556417AB" w:rsidR="460CEC89">
        <w:rPr>
          <w:rFonts w:ascii="Times New Roman" w:hAnsi="Times New Roman" w:eastAsia="Georgia" w:cs="Times New Roman"/>
          <w:color w:val="383838"/>
          <w:sz w:val="24"/>
          <w:szCs w:val="24"/>
        </w:rPr>
        <w:t>concerned. The maintenance responsibility of the document shall be with the CISO and system administrators.</w:t>
      </w:r>
    </w:p>
    <w:p w:rsidRPr="00B522B3" w:rsidR="0070147C" w:rsidP="000C27A7" w:rsidRDefault="0070147C" w14:paraId="503B2636" w14:textId="77777777">
      <w:pPr>
        <w:rPr>
          <w:rFonts w:ascii="Times New Roman" w:hAnsi="Times New Roman" w:cs="Times New Roman"/>
          <w:sz w:val="24"/>
          <w:szCs w:val="24"/>
        </w:rPr>
      </w:pPr>
    </w:p>
    <w:p w:rsidRPr="00B522B3" w:rsidR="00E8506B" w:rsidP="000C27A7" w:rsidRDefault="460CEC89" w14:paraId="2EC3AF7F" w14:textId="65F5DA23">
      <w:pPr>
        <w:pStyle w:val="Heading3"/>
        <w:rPr>
          <w:rFonts w:ascii="Times New Roman" w:hAnsi="Times New Roman" w:cs="Times New Roman"/>
        </w:rPr>
      </w:pPr>
      <w:bookmarkStart w:name="_Toc61437119" w:id="3"/>
      <w:r w:rsidRPr="00B522B3">
        <w:rPr>
          <w:rFonts w:ascii="Times New Roman" w:hAnsi="Times New Roman" w:eastAsia="Calibri" w:cs="Times New Roman"/>
          <w:b/>
          <w:bCs/>
          <w:color w:val="333332"/>
        </w:rPr>
        <w:t>4</w:t>
      </w:r>
      <w:r w:rsidR="0070147C">
        <w:rPr>
          <w:rFonts w:ascii="Times New Roman" w:hAnsi="Times New Roman" w:eastAsia="Calibri" w:cs="Times New Roman"/>
          <w:b/>
          <w:bCs/>
          <w:color w:val="333332"/>
        </w:rPr>
        <w:t>.</w:t>
      </w:r>
      <w:r w:rsidRPr="00B522B3">
        <w:rPr>
          <w:rFonts w:ascii="Times New Roman" w:hAnsi="Times New Roman" w:eastAsia="Calibri" w:cs="Times New Roman"/>
          <w:b/>
          <w:bCs/>
          <w:color w:val="333332"/>
        </w:rPr>
        <w:t xml:space="preserve"> Privacy</w:t>
      </w:r>
      <w:bookmarkEnd w:id="3"/>
    </w:p>
    <w:p w:rsidR="00E8506B" w:rsidP="000C27A7" w:rsidRDefault="460CEC89" w14:paraId="71C79A33" w14:textId="60797D3D">
      <w:pPr>
        <w:rPr>
          <w:rFonts w:ascii="Times New Roman" w:hAnsi="Times New Roman" w:eastAsia="Georgia" w:cs="Times New Roman"/>
          <w:color w:val="383838"/>
          <w:sz w:val="24"/>
          <w:szCs w:val="24"/>
        </w:rPr>
      </w:pPr>
      <w:r w:rsidRPr="00B522B3">
        <w:rPr>
          <w:rFonts w:ascii="Times New Roman" w:hAnsi="Times New Roman" w:eastAsia="Georgia" w:cs="Times New Roman"/>
          <w:color w:val="383838"/>
          <w:sz w:val="24"/>
          <w:szCs w:val="24"/>
        </w:rPr>
        <w:t>The Acceptable Use Policy document shall be considered as “confidential” and shall be made available to the concerned persons with proper access control. Subsequent changes and versions of this document shall be controlled.</w:t>
      </w:r>
    </w:p>
    <w:p w:rsidRPr="00B522B3" w:rsidR="0070147C" w:rsidP="000C27A7" w:rsidRDefault="0070147C" w14:paraId="2FC66760" w14:textId="77777777">
      <w:pPr>
        <w:rPr>
          <w:rFonts w:ascii="Times New Roman" w:hAnsi="Times New Roman" w:cs="Times New Roman"/>
          <w:sz w:val="24"/>
          <w:szCs w:val="24"/>
        </w:rPr>
      </w:pPr>
    </w:p>
    <w:p w:rsidRPr="00B522B3" w:rsidR="00E8506B" w:rsidP="000C27A7" w:rsidRDefault="460CEC89" w14:paraId="4604D029" w14:textId="17F9D1E4">
      <w:pPr>
        <w:pStyle w:val="Heading3"/>
        <w:rPr>
          <w:rFonts w:ascii="Times New Roman" w:hAnsi="Times New Roman" w:cs="Times New Roman"/>
        </w:rPr>
      </w:pPr>
      <w:bookmarkStart w:name="_Toc61437120" w:id="4"/>
      <w:r w:rsidRPr="00B522B3">
        <w:rPr>
          <w:rFonts w:ascii="Times New Roman" w:hAnsi="Times New Roman" w:eastAsia="Calibri" w:cs="Times New Roman"/>
          <w:b/>
          <w:bCs/>
          <w:color w:val="333332"/>
        </w:rPr>
        <w:t>5</w:t>
      </w:r>
      <w:r w:rsidR="0070147C">
        <w:rPr>
          <w:rFonts w:ascii="Times New Roman" w:hAnsi="Times New Roman" w:eastAsia="Calibri" w:cs="Times New Roman"/>
          <w:b/>
          <w:bCs/>
          <w:color w:val="333332"/>
        </w:rPr>
        <w:t xml:space="preserve">. </w:t>
      </w:r>
      <w:r w:rsidRPr="00B522B3">
        <w:rPr>
          <w:rFonts w:ascii="Times New Roman" w:hAnsi="Times New Roman" w:eastAsia="Calibri" w:cs="Times New Roman"/>
          <w:b/>
          <w:bCs/>
          <w:color w:val="333332"/>
        </w:rPr>
        <w:t>Responsibility</w:t>
      </w:r>
      <w:bookmarkEnd w:id="4"/>
    </w:p>
    <w:p w:rsidRPr="00B522B3" w:rsidR="00E8506B" w:rsidP="000C27A7" w:rsidRDefault="460CEC89" w14:paraId="75E28F41" w14:textId="749ED341">
      <w:pPr>
        <w:pStyle w:val="ListParagraph"/>
        <w:numPr>
          <w:ilvl w:val="0"/>
          <w:numId w:val="3"/>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The Acceptable Use Policy shall be implemented by the CISO / designated personnel.</w:t>
      </w:r>
    </w:p>
    <w:p w:rsidRPr="00B522B3" w:rsidR="00E8506B" w:rsidP="000C27A7" w:rsidRDefault="460CEC89" w14:paraId="792EE76A" w14:textId="4F085D6C">
      <w:pPr>
        <w:pStyle w:val="ListParagraph"/>
        <w:numPr>
          <w:ilvl w:val="0"/>
          <w:numId w:val="3"/>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Information Security Management is responsible for maintaining this policy and advising generally on information security controls. Working in conjunction with other corporate functions, it is also responsible for running educational activities to raise awareness and understanding of the responsibilities identified in this policy.</w:t>
      </w:r>
    </w:p>
    <w:p w:rsidRPr="00B522B3" w:rsidR="00E8506B" w:rsidP="000C27A7" w:rsidRDefault="460CEC89" w14:paraId="587283BA" w14:textId="4F8FA21B">
      <w:pPr>
        <w:pStyle w:val="ListParagraph"/>
        <w:numPr>
          <w:ilvl w:val="0"/>
          <w:numId w:val="3"/>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 xml:space="preserve">IT Department is responsible for building, configuring, </w:t>
      </w:r>
      <w:proofErr w:type="gramStart"/>
      <w:r w:rsidRPr="00B522B3">
        <w:rPr>
          <w:rFonts w:ascii="Times New Roman" w:hAnsi="Times New Roman" w:eastAsia="Georgia" w:cs="Times New Roman"/>
          <w:color w:val="383838"/>
          <w:sz w:val="24"/>
          <w:szCs w:val="24"/>
        </w:rPr>
        <w:t>operating</w:t>
      </w:r>
      <w:proofErr w:type="gramEnd"/>
      <w:r w:rsidRPr="00B522B3">
        <w:rPr>
          <w:rFonts w:ascii="Times New Roman" w:hAnsi="Times New Roman" w:eastAsia="Georgia" w:cs="Times New Roman"/>
          <w:color w:val="383838"/>
          <w:sz w:val="24"/>
          <w:szCs w:val="24"/>
        </w:rPr>
        <w:t xml:space="preserve"> and maintaining the corporate email facilities (including anti-spam, anti-malware and other email security controls) in accordance with this policy.</w:t>
      </w:r>
    </w:p>
    <w:p w:rsidRPr="00B522B3" w:rsidR="00E8506B" w:rsidP="000C27A7" w:rsidRDefault="460CEC89" w14:paraId="2EBA26C7" w14:textId="2173EDB6">
      <w:pPr>
        <w:pStyle w:val="ListParagraph"/>
        <w:numPr>
          <w:ilvl w:val="0"/>
          <w:numId w:val="3"/>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 xml:space="preserve">IT Help/Service Desk is responsible for assisting users with secure use of email </w:t>
      </w:r>
      <w:proofErr w:type="gramStart"/>
      <w:r w:rsidRPr="00B522B3">
        <w:rPr>
          <w:rFonts w:ascii="Times New Roman" w:hAnsi="Times New Roman" w:eastAsia="Georgia" w:cs="Times New Roman"/>
          <w:color w:val="383838"/>
          <w:sz w:val="24"/>
          <w:szCs w:val="24"/>
        </w:rPr>
        <w:t>facilities, and</w:t>
      </w:r>
      <w:proofErr w:type="gramEnd"/>
      <w:r w:rsidRPr="00B522B3">
        <w:rPr>
          <w:rFonts w:ascii="Times New Roman" w:hAnsi="Times New Roman" w:eastAsia="Georgia" w:cs="Times New Roman"/>
          <w:color w:val="383838"/>
          <w:sz w:val="24"/>
          <w:szCs w:val="24"/>
        </w:rPr>
        <w:t xml:space="preserve"> acts as a focal point for reporting email security incidents.</w:t>
      </w:r>
    </w:p>
    <w:p w:rsidRPr="00B522B3" w:rsidR="00E8506B" w:rsidP="328E29B3" w:rsidRDefault="460CEC89" w14:paraId="3C772127" w14:textId="4DC3E601">
      <w:pPr>
        <w:pStyle w:val="ListParagraph"/>
        <w:numPr>
          <w:ilvl w:val="0"/>
          <w:numId w:val="3"/>
        </w:numPr>
        <w:rPr>
          <w:rFonts w:ascii="Times New Roman" w:hAnsi="Times New Roman" w:eastAsia="" w:cs="Times New Roman" w:eastAsiaTheme="minorEastAsia"/>
          <w:color w:val="383838"/>
          <w:sz w:val="24"/>
          <w:szCs w:val="24"/>
        </w:rPr>
      </w:pPr>
      <w:r w:rsidRPr="328E29B3" w:rsidR="460CEC89">
        <w:rPr>
          <w:rFonts w:ascii="Times New Roman" w:hAnsi="Times New Roman" w:eastAsia="Georgia" w:cs="Times New Roman"/>
          <w:color w:val="383838"/>
          <w:sz w:val="24"/>
          <w:szCs w:val="24"/>
        </w:rPr>
        <w:t xml:space="preserve">All relevant employees are responsible for </w:t>
      </w:r>
      <w:r w:rsidRPr="328E29B3" w:rsidR="460CEC89">
        <w:rPr>
          <w:rFonts w:ascii="Times New Roman" w:hAnsi="Times New Roman" w:eastAsia="Georgia" w:cs="Times New Roman"/>
          <w:color w:val="383838"/>
          <w:sz w:val="24"/>
          <w:szCs w:val="24"/>
        </w:rPr>
        <w:t>complying with this and other corporate policies at all times</w:t>
      </w:r>
      <w:r w:rsidRPr="328E29B3" w:rsidR="460CEC89">
        <w:rPr>
          <w:rFonts w:ascii="Times New Roman" w:hAnsi="Times New Roman" w:eastAsia="Georgia" w:cs="Times New Roman"/>
          <w:color w:val="383838"/>
          <w:sz w:val="24"/>
          <w:szCs w:val="24"/>
        </w:rPr>
        <w:t>. This policy also applies to third party employees acting in a similar capacity whether they are explicitly bound (</w:t>
      </w:r>
      <w:r w:rsidRPr="328E29B3" w:rsidR="3265242E">
        <w:rPr>
          <w:rFonts w:ascii="Times New Roman" w:hAnsi="Times New Roman" w:eastAsia="Georgia" w:cs="Times New Roman"/>
          <w:color w:val="383838"/>
          <w:sz w:val="24"/>
          <w:szCs w:val="24"/>
        </w:rPr>
        <w:t>e.g.,</w:t>
      </w:r>
      <w:r w:rsidRPr="328E29B3" w:rsidR="460CEC89">
        <w:rPr>
          <w:rFonts w:ascii="Times New Roman" w:hAnsi="Times New Roman" w:eastAsia="Georgia" w:cs="Times New Roman"/>
          <w:color w:val="383838"/>
          <w:sz w:val="24"/>
          <w:szCs w:val="24"/>
        </w:rPr>
        <w:t xml:space="preserve"> by contractual terms and conditions) or implicitly bound (e.g. by generally held standards of acceptable behavior) to comply with our information security policies.</w:t>
      </w:r>
    </w:p>
    <w:p w:rsidRPr="0070147C" w:rsidR="00E8506B" w:rsidP="000C27A7" w:rsidRDefault="460CEC89" w14:paraId="6C118331" w14:textId="3B02CF9D">
      <w:pPr>
        <w:pStyle w:val="ListParagraph"/>
        <w:numPr>
          <w:ilvl w:val="0"/>
          <w:numId w:val="3"/>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Internal Audit is authorized to assess compliance with this and other corporate policies at any time.</w:t>
      </w:r>
    </w:p>
    <w:p w:rsidRPr="00B522B3" w:rsidR="0070147C" w:rsidP="0070147C" w:rsidRDefault="0070147C" w14:paraId="75E39A8A" w14:textId="77777777">
      <w:pPr>
        <w:pStyle w:val="ListParagraph"/>
        <w:rPr>
          <w:rFonts w:ascii="Times New Roman" w:hAnsi="Times New Roman" w:cs="Times New Roman" w:eastAsiaTheme="minorEastAsia"/>
          <w:color w:val="383838"/>
          <w:sz w:val="24"/>
          <w:szCs w:val="24"/>
        </w:rPr>
      </w:pPr>
    </w:p>
    <w:p w:rsidRPr="00B522B3" w:rsidR="00E8506B" w:rsidP="000C27A7" w:rsidRDefault="460CEC89" w14:paraId="6F9F2D8F" w14:textId="7D52007D">
      <w:pPr>
        <w:pStyle w:val="Heading3"/>
        <w:rPr>
          <w:rFonts w:ascii="Times New Roman" w:hAnsi="Times New Roman" w:cs="Times New Roman"/>
        </w:rPr>
      </w:pPr>
      <w:bookmarkStart w:name="_Toc61437121" w:id="5"/>
      <w:r w:rsidRPr="00B522B3">
        <w:rPr>
          <w:rFonts w:ascii="Times New Roman" w:hAnsi="Times New Roman" w:eastAsia="Calibri" w:cs="Times New Roman"/>
          <w:b/>
          <w:bCs/>
          <w:color w:val="333332"/>
        </w:rPr>
        <w:t>6. Policy</w:t>
      </w:r>
      <w:bookmarkEnd w:id="5"/>
    </w:p>
    <w:p w:rsidRPr="00B522B3" w:rsidR="00E8506B" w:rsidP="000C27A7" w:rsidRDefault="460CEC89" w14:paraId="46ABD0DD" w14:textId="562FEA80">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6.1 General Use and Ownership</w:t>
      </w:r>
    </w:p>
    <w:p w:rsidRPr="00B522B3" w:rsidR="00E8506B" w:rsidP="000C27A7" w:rsidRDefault="460CEC89" w14:paraId="7AB2BB1C" w14:textId="2D44B7EE">
      <w:pPr>
        <w:rPr>
          <w:rFonts w:ascii="Times New Roman" w:hAnsi="Times New Roman" w:cs="Times New Roman"/>
          <w:sz w:val="24"/>
          <w:szCs w:val="24"/>
        </w:rPr>
      </w:pPr>
      <w:r w:rsidRPr="00B522B3">
        <w:rPr>
          <w:rFonts w:ascii="Times New Roman" w:hAnsi="Times New Roman" w:eastAsia="Georgia" w:cs="Times New Roman"/>
          <w:color w:val="383838"/>
          <w:sz w:val="24"/>
          <w:szCs w:val="24"/>
        </w:rPr>
        <w:t xml:space="preserve">a. While the security administration of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xml:space="preserve"> desires to provide a reasonable level of privacy, users should be aware that the data they create on corporate systems remains the property of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xml:space="preserve">. Because of the need to protect the IT assets of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xml:space="preserve">, management cannot guarantee the confidentiality of personal information stored on any IT asset belonging to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b. Employees are responsible for exercising good judgment regarding the reasonableness of personal use. Individual departments are responsible for creating guidelines concerning personal use of Internet and Intranet systems. In the absence of such policies, employees should be guided by departmental policies on personal use, and if there is any uncertainty, employees should consult their</w:t>
      </w:r>
      <w:r w:rsidR="000C27A7">
        <w:rPr>
          <w:rFonts w:ascii="Times New Roman" w:hAnsi="Times New Roman" w:eastAsia="Georgia" w:cs="Times New Roman"/>
          <w:color w:val="383838"/>
          <w:sz w:val="24"/>
          <w:szCs w:val="24"/>
        </w:rPr>
        <w:t xml:space="preserve"> </w:t>
      </w:r>
      <w:r w:rsidRPr="00B522B3">
        <w:rPr>
          <w:rFonts w:ascii="Times New Roman" w:hAnsi="Times New Roman" w:eastAsia="Georgia" w:cs="Times New Roman"/>
          <w:color w:val="383838"/>
          <w:sz w:val="24"/>
          <w:szCs w:val="24"/>
        </w:rPr>
        <w:t>supervisor or manager.</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c. It is recommended that any information that users consider sensitive or vulnerable be protected. For guidelines on information classification, refer “Information classification and handling policy”.</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 xml:space="preserve">d. For IT system security and network maintenance purposes, authorized individuals within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xml:space="preserve"> shall monitor equipment, </w:t>
      </w:r>
      <w:proofErr w:type="gramStart"/>
      <w:r w:rsidRPr="00B522B3">
        <w:rPr>
          <w:rFonts w:ascii="Times New Roman" w:hAnsi="Times New Roman" w:eastAsia="Georgia" w:cs="Times New Roman"/>
          <w:color w:val="383838"/>
          <w:sz w:val="24"/>
          <w:szCs w:val="24"/>
        </w:rPr>
        <w:t>systems</w:t>
      </w:r>
      <w:proofErr w:type="gramEnd"/>
      <w:r w:rsidRPr="00B522B3">
        <w:rPr>
          <w:rFonts w:ascii="Times New Roman" w:hAnsi="Times New Roman" w:eastAsia="Georgia" w:cs="Times New Roman"/>
          <w:color w:val="383838"/>
          <w:sz w:val="24"/>
          <w:szCs w:val="24"/>
        </w:rPr>
        <w:t xml:space="preserve"> and network traffic at any time, as per its IT Audit </w:t>
      </w:r>
      <w:r w:rsidRPr="00B522B3">
        <w:rPr>
          <w:rFonts w:ascii="Times New Roman" w:hAnsi="Times New Roman" w:eastAsia="Georgia" w:cs="Times New Roman"/>
          <w:color w:val="383838"/>
          <w:sz w:val="24"/>
          <w:szCs w:val="24"/>
        </w:rPr>
        <w:lastRenderedPageBreak/>
        <w:t>Policy or orders issued by the competent authority.</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 xml:space="preserve">e.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 xml:space="preserve"> reserves the right to audit networks and systems on a periodic basis to ensure compliance with this policy.</w:t>
      </w:r>
    </w:p>
    <w:p w:rsidRPr="00B522B3" w:rsidR="00E8506B" w:rsidP="000C27A7" w:rsidRDefault="460CEC89" w14:paraId="42D73244" w14:textId="06A4BAFD">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6.2 Security and Proprietary Information</w:t>
      </w:r>
    </w:p>
    <w:p w:rsidRPr="00B522B3" w:rsidR="00E8506B" w:rsidP="000C27A7" w:rsidRDefault="460CEC89" w14:paraId="04527172" w14:textId="4AC08339">
      <w:pPr>
        <w:rPr>
          <w:rFonts w:ascii="Times New Roman" w:hAnsi="Times New Roman" w:cs="Times New Roman"/>
          <w:sz w:val="24"/>
          <w:szCs w:val="24"/>
        </w:rPr>
      </w:pPr>
      <w:r w:rsidRPr="00B522B3">
        <w:rPr>
          <w:rFonts w:ascii="Times New Roman" w:hAnsi="Times New Roman" w:eastAsia="Georgia" w:cs="Times New Roman"/>
          <w:color w:val="383838"/>
          <w:sz w:val="24"/>
          <w:szCs w:val="24"/>
        </w:rPr>
        <w:t>a. The user interface for information contained on Internet and Intranet-related systems shall be classified accordingly. Employees shall take all necessary steps to prevent unauthorized access to this information.</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b. Authorized users shall be responsible for the security of their passwords and accounts.</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 xml:space="preserve">c. Encryption of information, if used, shall </w:t>
      </w:r>
      <w:proofErr w:type="gramStart"/>
      <w:r w:rsidRPr="00B522B3">
        <w:rPr>
          <w:rFonts w:ascii="Times New Roman" w:hAnsi="Times New Roman" w:eastAsia="Georgia" w:cs="Times New Roman"/>
          <w:color w:val="383838"/>
          <w:sz w:val="24"/>
          <w:szCs w:val="24"/>
        </w:rPr>
        <w:t>be in compliance with</w:t>
      </w:r>
      <w:proofErr w:type="gramEnd"/>
      <w:r w:rsidRPr="00B522B3">
        <w:rPr>
          <w:rFonts w:ascii="Times New Roman" w:hAnsi="Times New Roman" w:eastAsia="Georgia" w:cs="Times New Roman"/>
          <w:color w:val="383838"/>
          <w:sz w:val="24"/>
          <w:szCs w:val="24"/>
        </w:rPr>
        <w:t xml:space="preserve"> </w:t>
      </w:r>
      <w:r w:rsidR="00011846">
        <w:rPr>
          <w:rFonts w:ascii="Times New Roman" w:hAnsi="Times New Roman" w:eastAsia="Georgia" w:cs="Times New Roman"/>
          <w:color w:val="383838"/>
          <w:sz w:val="24"/>
          <w:szCs w:val="24"/>
        </w:rPr>
        <w:t>XTRACAP</w:t>
      </w:r>
      <w:r w:rsidRPr="00B522B3">
        <w:rPr>
          <w:rFonts w:ascii="Times New Roman" w:hAnsi="Times New Roman" w:eastAsia="Georgia" w:cs="Times New Roman"/>
          <w:color w:val="383838"/>
          <w:sz w:val="24"/>
          <w:szCs w:val="24"/>
        </w:rPr>
        <w:t>’s Cryptographic Control Usage Policy.</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d. Information contained on portable computers shall be protected.</w:t>
      </w:r>
      <w:r w:rsidRPr="00B522B3" w:rsidR="000C27A7">
        <w:rPr>
          <w:rFonts w:ascii="Times New Roman" w:hAnsi="Times New Roman" w:cs="Times New Roman"/>
          <w:sz w:val="24"/>
          <w:szCs w:val="24"/>
        </w:rPr>
        <w:br/>
      </w:r>
      <w:r w:rsidRPr="00B522B3">
        <w:rPr>
          <w:rFonts w:ascii="Times New Roman" w:hAnsi="Times New Roman" w:eastAsia="Georgia" w:cs="Times New Roman"/>
          <w:color w:val="383838"/>
          <w:sz w:val="24"/>
          <w:szCs w:val="24"/>
        </w:rPr>
        <w:t>e. Users and employees shall use suitable procedures and guidelines for acceptable use of E-mail and internet resources.</w:t>
      </w:r>
    </w:p>
    <w:p w:rsidRPr="00B522B3" w:rsidR="00E8506B" w:rsidP="000C27A7" w:rsidRDefault="460CEC89" w14:paraId="0F92F118" w14:textId="0EC0DC7F">
      <w:pPr>
        <w:rPr>
          <w:rFonts w:ascii="Times New Roman" w:hAnsi="Times New Roman" w:cs="Times New Roman"/>
          <w:sz w:val="24"/>
          <w:szCs w:val="24"/>
        </w:rPr>
      </w:pPr>
      <w:r w:rsidRPr="00B522B3">
        <w:rPr>
          <w:rFonts w:ascii="Times New Roman" w:hAnsi="Times New Roman" w:eastAsia="Georgia" w:cs="Times New Roman"/>
          <w:b/>
          <w:bCs/>
          <w:color w:val="383838"/>
          <w:sz w:val="24"/>
          <w:szCs w:val="24"/>
        </w:rPr>
        <w:t>6.3 Unacceptable Use</w:t>
      </w:r>
    </w:p>
    <w:p w:rsidRPr="00B522B3" w:rsidR="00E8506B" w:rsidP="000C27A7" w:rsidRDefault="460CEC89" w14:paraId="112EFEB5" w14:textId="468CCCEE">
      <w:pPr>
        <w:rPr>
          <w:rFonts w:ascii="Times New Roman" w:hAnsi="Times New Roman" w:cs="Times New Roman"/>
          <w:sz w:val="24"/>
          <w:szCs w:val="24"/>
        </w:rPr>
      </w:pPr>
      <w:r w:rsidRPr="1E809A39" w:rsidR="460CEC89">
        <w:rPr>
          <w:rFonts w:ascii="Times New Roman" w:hAnsi="Times New Roman" w:eastAsia="Georgia" w:cs="Times New Roman"/>
          <w:color w:val="383838"/>
          <w:sz w:val="24"/>
          <w:szCs w:val="24"/>
        </w:rPr>
        <w:t xml:space="preserve">Under no circumstances is an employee of </w:t>
      </w:r>
      <w:r w:rsidRPr="1E809A39" w:rsidR="00011846">
        <w:rPr>
          <w:rFonts w:ascii="Times New Roman" w:hAnsi="Times New Roman" w:eastAsia="Georgia" w:cs="Times New Roman"/>
          <w:color w:val="383838"/>
          <w:sz w:val="24"/>
          <w:szCs w:val="24"/>
        </w:rPr>
        <w:t>XTRACAP</w:t>
      </w:r>
      <w:r w:rsidRPr="1E809A39" w:rsidR="460CEC89">
        <w:rPr>
          <w:rFonts w:ascii="Times New Roman" w:hAnsi="Times New Roman" w:eastAsia="Georgia" w:cs="Times New Roman"/>
          <w:color w:val="383838"/>
          <w:sz w:val="24"/>
          <w:szCs w:val="24"/>
        </w:rPr>
        <w:t xml:space="preserve"> authorized to engage in any activity that is illegal under national or international law while utilizing </w:t>
      </w:r>
      <w:r w:rsidRPr="1E809A39" w:rsidR="00011846">
        <w:rPr>
          <w:rFonts w:ascii="Times New Roman" w:hAnsi="Times New Roman" w:eastAsia="Georgia" w:cs="Times New Roman"/>
          <w:color w:val="383838"/>
          <w:sz w:val="24"/>
          <w:szCs w:val="24"/>
        </w:rPr>
        <w:t>XTRACAP</w:t>
      </w:r>
      <w:r w:rsidRPr="1E809A39" w:rsidR="460CEC89">
        <w:rPr>
          <w:rFonts w:ascii="Times New Roman" w:hAnsi="Times New Roman" w:eastAsia="Georgia" w:cs="Times New Roman"/>
          <w:color w:val="383838"/>
          <w:sz w:val="24"/>
          <w:szCs w:val="24"/>
        </w:rPr>
        <w:t xml:space="preserve">-owned resources. The guidelines for Acceptable Use can be referred </w:t>
      </w:r>
      <w:r w:rsidRPr="1E809A39" w:rsidR="460CEC89">
        <w:rPr>
          <w:rFonts w:ascii="Times New Roman" w:hAnsi="Times New Roman" w:eastAsia="Georgia" w:cs="Times New Roman"/>
          <w:color w:val="383838"/>
          <w:sz w:val="24"/>
          <w:szCs w:val="24"/>
        </w:rPr>
        <w:t>to as</w:t>
      </w:r>
      <w:r w:rsidRPr="1E809A39" w:rsidR="460CEC89">
        <w:rPr>
          <w:rFonts w:ascii="Times New Roman" w:hAnsi="Times New Roman" w:eastAsia="Georgia" w:cs="Times New Roman"/>
          <w:color w:val="383838"/>
          <w:sz w:val="24"/>
          <w:szCs w:val="24"/>
        </w:rPr>
        <w:t xml:space="preserve"> a list of activities </w:t>
      </w:r>
      <w:r w:rsidRPr="1E809A39" w:rsidR="460CEC89">
        <w:rPr>
          <w:rFonts w:ascii="Times New Roman" w:hAnsi="Times New Roman" w:eastAsia="Georgia" w:cs="Times New Roman"/>
          <w:color w:val="383838"/>
          <w:sz w:val="24"/>
          <w:szCs w:val="24"/>
        </w:rPr>
        <w:t>that</w:t>
      </w:r>
      <w:r w:rsidRPr="1E809A39" w:rsidR="460CEC89">
        <w:rPr>
          <w:rFonts w:ascii="Times New Roman" w:hAnsi="Times New Roman" w:eastAsia="Georgia" w:cs="Times New Roman"/>
          <w:color w:val="383838"/>
          <w:sz w:val="24"/>
          <w:szCs w:val="24"/>
        </w:rPr>
        <w:t xml:space="preserve"> fall under the category of unacceptable use.</w:t>
      </w:r>
    </w:p>
    <w:p w:rsidRPr="00B522B3" w:rsidR="00E8506B" w:rsidP="000C27A7" w:rsidRDefault="460CEC89" w14:paraId="49A45CEC" w14:textId="76557F81">
      <w:pPr>
        <w:pStyle w:val="Heading4"/>
        <w:rPr>
          <w:rFonts w:ascii="Times New Roman" w:hAnsi="Times New Roman" w:cs="Times New Roman"/>
          <w:sz w:val="24"/>
          <w:szCs w:val="24"/>
        </w:rPr>
      </w:pPr>
      <w:r w:rsidRPr="00B522B3">
        <w:rPr>
          <w:rFonts w:ascii="Times New Roman" w:hAnsi="Times New Roman" w:eastAsia="Calibri" w:cs="Times New Roman"/>
          <w:b/>
          <w:bCs/>
          <w:i w:val="0"/>
          <w:iCs w:val="0"/>
          <w:color w:val="333332"/>
          <w:sz w:val="24"/>
          <w:szCs w:val="24"/>
        </w:rPr>
        <w:t>6.4 Email Security</w:t>
      </w:r>
    </w:p>
    <w:p w:rsidRPr="00B522B3" w:rsidR="00E8506B" w:rsidP="000C27A7" w:rsidRDefault="460CEC89" w14:paraId="4F310F78" w14:textId="691239AC">
      <w:pPr>
        <w:rPr>
          <w:rFonts w:ascii="Times New Roman" w:hAnsi="Times New Roman" w:cs="Times New Roman"/>
          <w:sz w:val="24"/>
          <w:szCs w:val="24"/>
        </w:rPr>
      </w:pPr>
      <w:r w:rsidRPr="00B522B3">
        <w:rPr>
          <w:rFonts w:ascii="Times New Roman" w:hAnsi="Times New Roman" w:eastAsia="Georgia" w:cs="Times New Roman"/>
          <w:color w:val="383838"/>
          <w:sz w:val="24"/>
          <w:szCs w:val="24"/>
        </w:rPr>
        <w:t>1. Do not use email:</w:t>
      </w:r>
    </w:p>
    <w:p w:rsidRPr="00B522B3" w:rsidR="00E8506B" w:rsidP="000C27A7" w:rsidRDefault="460CEC89" w14:paraId="56040CF8" w14:textId="68E3A470">
      <w:pPr>
        <w:pStyle w:val="ListParagraph"/>
        <w:numPr>
          <w:ilvl w:val="0"/>
          <w:numId w:val="4"/>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 xml:space="preserve">To send confidential/sensitive information, particularly over the Internet, unless it is first encrypted by an encryption system approved by Information </w:t>
      </w:r>
      <w:proofErr w:type="gramStart"/>
      <w:r w:rsidRPr="00B522B3">
        <w:rPr>
          <w:rFonts w:ascii="Times New Roman" w:hAnsi="Times New Roman" w:eastAsia="Georgia" w:cs="Times New Roman"/>
          <w:color w:val="383838"/>
          <w:sz w:val="24"/>
          <w:szCs w:val="24"/>
        </w:rPr>
        <w:t>Security;</w:t>
      </w:r>
      <w:proofErr w:type="gramEnd"/>
    </w:p>
    <w:p w:rsidRPr="00B522B3" w:rsidR="00E8506B" w:rsidP="328E29B3" w:rsidRDefault="460CEC89" w14:paraId="60BBEBC4" w14:textId="61718C52">
      <w:pPr>
        <w:pStyle w:val="ListParagraph"/>
        <w:numPr>
          <w:ilvl w:val="0"/>
          <w:numId w:val="4"/>
        </w:numPr>
        <w:rPr>
          <w:rFonts w:ascii="Times New Roman" w:hAnsi="Times New Roman" w:eastAsia="" w:cs="Times New Roman" w:eastAsiaTheme="minorEastAsia"/>
          <w:color w:val="383838"/>
          <w:sz w:val="24"/>
          <w:szCs w:val="24"/>
        </w:rPr>
      </w:pPr>
      <w:r w:rsidRPr="1E809A39" w:rsidR="460CEC89">
        <w:rPr>
          <w:rFonts w:ascii="Times New Roman" w:hAnsi="Times New Roman" w:eastAsia="Georgia" w:cs="Times New Roman"/>
          <w:color w:val="383838"/>
          <w:sz w:val="24"/>
          <w:szCs w:val="24"/>
        </w:rPr>
        <w:t xml:space="preserve">To create, send, forward or store emails with messages or attachments that might be illegal or considered offensive by an ordinary member of the public </w:t>
      </w:r>
      <w:r w:rsidRPr="1E809A39" w:rsidR="5D8ECC1B">
        <w:rPr>
          <w:rFonts w:ascii="Times New Roman" w:hAnsi="Times New Roman" w:eastAsia="Georgia" w:cs="Times New Roman"/>
          <w:color w:val="383838"/>
          <w:sz w:val="24"/>
          <w:szCs w:val="24"/>
        </w:rPr>
        <w:t>i.e.,</w:t>
      </w:r>
      <w:r w:rsidRPr="1E809A39" w:rsidR="460CEC89">
        <w:rPr>
          <w:rFonts w:ascii="Times New Roman" w:hAnsi="Times New Roman" w:eastAsia="Georgia" w:cs="Times New Roman"/>
          <w:color w:val="383838"/>
          <w:sz w:val="24"/>
          <w:szCs w:val="24"/>
        </w:rPr>
        <w:t xml:space="preserve"> sexually explicit, racist, defamatory, abusive, obscene, derogatory, discriminatory, threatening, harassing or otherwise </w:t>
      </w:r>
      <w:r w:rsidRPr="1E809A39" w:rsidR="460CEC89">
        <w:rPr>
          <w:rFonts w:ascii="Times New Roman" w:hAnsi="Times New Roman" w:eastAsia="Georgia" w:cs="Times New Roman"/>
          <w:color w:val="383838"/>
          <w:sz w:val="24"/>
          <w:szCs w:val="24"/>
        </w:rPr>
        <w:t>offensive.</w:t>
      </w:r>
    </w:p>
    <w:p w:rsidRPr="00B522B3" w:rsidR="00E8506B" w:rsidP="328E29B3" w:rsidRDefault="460CEC89" w14:paraId="72BBA7F4" w14:textId="157135DF">
      <w:pPr>
        <w:pStyle w:val="ListParagraph"/>
        <w:numPr>
          <w:ilvl w:val="0"/>
          <w:numId w:val="4"/>
        </w:numPr>
        <w:rPr>
          <w:rFonts w:ascii="Times New Roman" w:hAnsi="Times New Roman" w:eastAsia="" w:cs="Times New Roman" w:eastAsiaTheme="minorEastAsia"/>
          <w:color w:val="383838"/>
          <w:sz w:val="24"/>
          <w:szCs w:val="24"/>
        </w:rPr>
      </w:pPr>
      <w:r w:rsidRPr="328E29B3" w:rsidR="460CEC89">
        <w:rPr>
          <w:rFonts w:ascii="Times New Roman" w:hAnsi="Times New Roman" w:eastAsia="Georgia" w:cs="Times New Roman"/>
          <w:color w:val="383838"/>
          <w:sz w:val="24"/>
          <w:szCs w:val="24"/>
        </w:rPr>
        <w:t xml:space="preserve">To commit the organization to a third party for example through purchase or sales contracts, job offers or price quotations, unless </w:t>
      </w:r>
      <w:r w:rsidRPr="328E29B3" w:rsidR="333468C9">
        <w:rPr>
          <w:rFonts w:ascii="Times New Roman" w:hAnsi="Times New Roman" w:eastAsia="Georgia" w:cs="Times New Roman"/>
          <w:color w:val="383838"/>
          <w:sz w:val="24"/>
          <w:szCs w:val="24"/>
        </w:rPr>
        <w:t>you</w:t>
      </w:r>
      <w:r w:rsidRPr="328E29B3" w:rsidR="460CEC89">
        <w:rPr>
          <w:rFonts w:ascii="Times New Roman" w:hAnsi="Times New Roman" w:eastAsia="Georgia" w:cs="Times New Roman"/>
          <w:color w:val="383838"/>
          <w:sz w:val="24"/>
          <w:szCs w:val="24"/>
        </w:rPr>
        <w:t xml:space="preserve"> are explicitly authorized by management to do so (principally staff within Procurement and HR). Do not interfere with or remove the standard corporate email disclaimer automatically appended to outbound </w:t>
      </w:r>
      <w:r w:rsidRPr="328E29B3" w:rsidR="460CEC89">
        <w:rPr>
          <w:rFonts w:ascii="Times New Roman" w:hAnsi="Times New Roman" w:eastAsia="Georgia" w:cs="Times New Roman"/>
          <w:color w:val="383838"/>
          <w:sz w:val="24"/>
          <w:szCs w:val="24"/>
        </w:rPr>
        <w:t>emails;</w:t>
      </w:r>
    </w:p>
    <w:p w:rsidRPr="00B522B3" w:rsidR="00E8506B" w:rsidP="000C27A7" w:rsidRDefault="460CEC89" w14:paraId="12A5F06B" w14:textId="216BA982">
      <w:pPr>
        <w:pStyle w:val="ListParagraph"/>
        <w:numPr>
          <w:ilvl w:val="0"/>
          <w:numId w:val="4"/>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 xml:space="preserve">For private or charity work unconnected with the organization’s legitimate </w:t>
      </w:r>
      <w:proofErr w:type="gramStart"/>
      <w:r w:rsidRPr="00B522B3">
        <w:rPr>
          <w:rFonts w:ascii="Times New Roman" w:hAnsi="Times New Roman" w:eastAsia="Georgia" w:cs="Times New Roman"/>
          <w:color w:val="383838"/>
          <w:sz w:val="24"/>
          <w:szCs w:val="24"/>
        </w:rPr>
        <w:t>business;</w:t>
      </w:r>
      <w:proofErr w:type="gramEnd"/>
    </w:p>
    <w:p w:rsidRPr="00B522B3" w:rsidR="00E8506B" w:rsidP="000C27A7" w:rsidRDefault="460CEC89" w14:paraId="5C608110" w14:textId="149256B2">
      <w:pPr>
        <w:pStyle w:val="ListParagraph"/>
        <w:numPr>
          <w:ilvl w:val="0"/>
          <w:numId w:val="4"/>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 xml:space="preserve">In ways that could be interpreted as representing or being official public statements on behalf of the organization, unless you are a spokesperson explicitly authorized by management to make such </w:t>
      </w:r>
      <w:proofErr w:type="gramStart"/>
      <w:r w:rsidRPr="00B522B3">
        <w:rPr>
          <w:rFonts w:ascii="Times New Roman" w:hAnsi="Times New Roman" w:eastAsia="Georgia" w:cs="Times New Roman"/>
          <w:color w:val="383838"/>
          <w:sz w:val="24"/>
          <w:szCs w:val="24"/>
        </w:rPr>
        <w:t>statements;</w:t>
      </w:r>
      <w:proofErr w:type="gramEnd"/>
    </w:p>
    <w:p w:rsidRPr="00B522B3" w:rsidR="00E8506B" w:rsidP="000C27A7" w:rsidRDefault="460CEC89" w14:paraId="553999BB" w14:textId="2951F035">
      <w:pPr>
        <w:pStyle w:val="ListParagraph"/>
        <w:numPr>
          <w:ilvl w:val="0"/>
          <w:numId w:val="4"/>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 xml:space="preserve">To send a message from anyone else’s account or in their name (including the use of false ‘from:’ addresses). If authorized by the manager, a secretary may send email on the manager’s behalf but should sign the email in their own name per pro (‘for and on behalf of’) the </w:t>
      </w:r>
      <w:proofErr w:type="gramStart"/>
      <w:r w:rsidRPr="00B522B3">
        <w:rPr>
          <w:rFonts w:ascii="Times New Roman" w:hAnsi="Times New Roman" w:eastAsia="Georgia" w:cs="Times New Roman"/>
          <w:color w:val="383838"/>
          <w:sz w:val="24"/>
          <w:szCs w:val="24"/>
        </w:rPr>
        <w:t>manager;</w:t>
      </w:r>
      <w:proofErr w:type="gramEnd"/>
    </w:p>
    <w:p w:rsidRPr="00B522B3" w:rsidR="00E8506B" w:rsidP="000C27A7" w:rsidRDefault="460CEC89" w14:paraId="28D1BD03" w14:textId="3AD49F52">
      <w:pPr>
        <w:pStyle w:val="ListParagraph"/>
        <w:numPr>
          <w:ilvl w:val="0"/>
          <w:numId w:val="4"/>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lastRenderedPageBreak/>
        <w:t xml:space="preserve">To send any disruptive, offensive, unethical, illegal or otherwise inappropriate matter, including offensive comments about race, gender, color, disability, age, sexual orientation, pornography, terrorism, religious beliefs and practice, political beliefs or national origin, hyperlinks or other references to indecent or patently offensive websites and similar materials, jokes, chain letters, virus warnings and hoaxes, charity requests, viruses or other malicious </w:t>
      </w:r>
      <w:proofErr w:type="gramStart"/>
      <w:r w:rsidRPr="00B522B3">
        <w:rPr>
          <w:rFonts w:ascii="Times New Roman" w:hAnsi="Times New Roman" w:eastAsia="Georgia" w:cs="Times New Roman"/>
          <w:color w:val="383838"/>
          <w:sz w:val="24"/>
          <w:szCs w:val="24"/>
        </w:rPr>
        <w:t>software;</w:t>
      </w:r>
      <w:proofErr w:type="gramEnd"/>
    </w:p>
    <w:p w:rsidRPr="00B522B3" w:rsidR="00E8506B" w:rsidP="000C27A7" w:rsidRDefault="460CEC89" w14:paraId="7777B64B" w14:textId="0C09E6F4">
      <w:pPr>
        <w:pStyle w:val="ListParagraph"/>
        <w:numPr>
          <w:ilvl w:val="0"/>
          <w:numId w:val="4"/>
        </w:numPr>
        <w:rPr>
          <w:rFonts w:ascii="Times New Roman" w:hAnsi="Times New Roman" w:cs="Times New Roman" w:eastAsiaTheme="minorEastAsia"/>
          <w:color w:val="383838"/>
          <w:sz w:val="24"/>
          <w:szCs w:val="24"/>
        </w:rPr>
      </w:pPr>
      <w:r w:rsidRPr="00B522B3">
        <w:rPr>
          <w:rFonts w:ascii="Times New Roman" w:hAnsi="Times New Roman" w:eastAsia="Georgia" w:cs="Times New Roman"/>
          <w:color w:val="383838"/>
          <w:sz w:val="24"/>
          <w:szCs w:val="24"/>
        </w:rPr>
        <w:t xml:space="preserve">For any other illegal, </w:t>
      </w:r>
      <w:proofErr w:type="gramStart"/>
      <w:r w:rsidRPr="00B522B3">
        <w:rPr>
          <w:rFonts w:ascii="Times New Roman" w:hAnsi="Times New Roman" w:eastAsia="Georgia" w:cs="Times New Roman"/>
          <w:color w:val="383838"/>
          <w:sz w:val="24"/>
          <w:szCs w:val="24"/>
        </w:rPr>
        <w:t>unethical</w:t>
      </w:r>
      <w:proofErr w:type="gramEnd"/>
      <w:r w:rsidRPr="00B522B3">
        <w:rPr>
          <w:rFonts w:ascii="Times New Roman" w:hAnsi="Times New Roman" w:eastAsia="Georgia" w:cs="Times New Roman"/>
          <w:color w:val="383838"/>
          <w:sz w:val="24"/>
          <w:szCs w:val="24"/>
        </w:rPr>
        <w:t xml:space="preserve"> or unauthorized purpose.</w:t>
      </w:r>
    </w:p>
    <w:p w:rsidRPr="00B522B3" w:rsidR="00E8506B" w:rsidP="000C27A7" w:rsidRDefault="460CEC89" w14:paraId="04E27712" w14:textId="7379B260">
      <w:pPr>
        <w:rPr>
          <w:rFonts w:ascii="Times New Roman" w:hAnsi="Times New Roman" w:cs="Times New Roman"/>
          <w:sz w:val="24"/>
          <w:szCs w:val="24"/>
        </w:rPr>
      </w:pPr>
      <w:r w:rsidRPr="556417AB" w:rsidR="460CEC89">
        <w:rPr>
          <w:rFonts w:ascii="Times New Roman" w:hAnsi="Times New Roman" w:eastAsia="Georgia" w:cs="Times New Roman"/>
          <w:color w:val="383838"/>
          <w:sz w:val="24"/>
          <w:szCs w:val="24"/>
        </w:rPr>
        <w:t>2. Apply your professional discretion when using email, for example abiding by the generally accepted rules of email etiquette. Review emails carefully before sending, especially formal communications with external parties.</w:t>
      </w:r>
      <w:r>
        <w:br/>
      </w:r>
      <w:r w:rsidRPr="556417AB" w:rsidR="460CEC89">
        <w:rPr>
          <w:rFonts w:ascii="Times New Roman" w:hAnsi="Times New Roman" w:eastAsia="Georgia" w:cs="Times New Roman"/>
          <w:color w:val="383838"/>
          <w:sz w:val="24"/>
          <w:szCs w:val="24"/>
        </w:rPr>
        <w:t>3. Do not unnecessarily disclose potentially sensitive information in “out of office” messages.</w:t>
      </w:r>
      <w:r>
        <w:br/>
      </w:r>
      <w:r w:rsidRPr="556417AB" w:rsidR="460CEC89">
        <w:rPr>
          <w:rFonts w:ascii="Times New Roman" w:hAnsi="Times New Roman" w:eastAsia="Georgia" w:cs="Times New Roman"/>
          <w:color w:val="383838"/>
          <w:sz w:val="24"/>
          <w:szCs w:val="24"/>
        </w:rPr>
        <w:t>4. Emails on the corporate IT systems are automatically scanned for malicious software, spam and unencrypted proprietary or personal information. Unfortunately, the scanning process is not 100% effective (</w:t>
      </w:r>
      <w:r w:rsidRPr="556417AB" w:rsidR="7CD7C456">
        <w:rPr>
          <w:rFonts w:ascii="Times New Roman" w:hAnsi="Times New Roman" w:eastAsia="Georgia" w:cs="Times New Roman"/>
          <w:color w:val="383838"/>
          <w:sz w:val="24"/>
          <w:szCs w:val="24"/>
        </w:rPr>
        <w:t>e.g.,</w:t>
      </w:r>
      <w:r w:rsidRPr="556417AB" w:rsidR="460CEC89">
        <w:rPr>
          <w:rFonts w:ascii="Times New Roman" w:hAnsi="Times New Roman" w:eastAsia="Georgia" w:cs="Times New Roman"/>
          <w:color w:val="383838"/>
          <w:sz w:val="24"/>
          <w:szCs w:val="24"/>
        </w:rPr>
        <w:t xml:space="preserve"> compressed and encrypted attachments may not be fully scanned), therefore undesirable/unsavory emails are sometimes delivered to users. Delete such emails or report them as security incidents to IT Help/Service Desk in the normal way.</w:t>
      </w:r>
      <w:r>
        <w:br/>
      </w:r>
      <w:r w:rsidRPr="556417AB" w:rsidR="460CEC89">
        <w:rPr>
          <w:rFonts w:ascii="Times New Roman" w:hAnsi="Times New Roman" w:eastAsia="Georgia" w:cs="Times New Roman"/>
          <w:color w:val="383838"/>
          <w:sz w:val="24"/>
          <w:szCs w:val="24"/>
        </w:rPr>
        <w:t xml:space="preserve">5. Except when specifically authorized by management or where necessary for IT system administration purposes, employees must not intercept, divert, modify, delete, </w:t>
      </w:r>
      <w:r w:rsidRPr="556417AB" w:rsidR="460CEC89">
        <w:rPr>
          <w:rFonts w:ascii="Times New Roman" w:hAnsi="Times New Roman" w:eastAsia="Georgia" w:cs="Times New Roman"/>
          <w:color w:val="383838"/>
          <w:sz w:val="24"/>
          <w:szCs w:val="24"/>
        </w:rPr>
        <w:t>save</w:t>
      </w:r>
      <w:r w:rsidRPr="556417AB" w:rsidR="460CEC89">
        <w:rPr>
          <w:rFonts w:ascii="Times New Roman" w:hAnsi="Times New Roman" w:eastAsia="Georgia" w:cs="Times New Roman"/>
          <w:color w:val="383838"/>
          <w:sz w:val="24"/>
          <w:szCs w:val="24"/>
        </w:rPr>
        <w:t xml:space="preserve"> or disclose emails.</w:t>
      </w:r>
      <w:r>
        <w:br/>
      </w:r>
      <w:r w:rsidRPr="556417AB" w:rsidR="460CEC89">
        <w:rPr>
          <w:rFonts w:ascii="Times New Roman" w:hAnsi="Times New Roman" w:eastAsia="Georgia" w:cs="Times New Roman"/>
          <w:color w:val="383838"/>
          <w:sz w:val="24"/>
          <w:szCs w:val="24"/>
        </w:rPr>
        <w:t xml:space="preserve">6. Limited personal use of the corporate email systems is permitted at the discretion of local management provided always that it is incidental and </w:t>
      </w:r>
      <w:proofErr w:type="gramStart"/>
      <w:r w:rsidRPr="556417AB" w:rsidR="460CEC89">
        <w:rPr>
          <w:rFonts w:ascii="Times New Roman" w:hAnsi="Times New Roman" w:eastAsia="Georgia" w:cs="Times New Roman"/>
          <w:color w:val="383838"/>
          <w:sz w:val="24"/>
          <w:szCs w:val="24"/>
        </w:rPr>
        <w:t>occasional, and</w:t>
      </w:r>
      <w:proofErr w:type="gramEnd"/>
      <w:r w:rsidRPr="556417AB" w:rsidR="460CEC89">
        <w:rPr>
          <w:rFonts w:ascii="Times New Roman" w:hAnsi="Times New Roman" w:eastAsia="Georgia" w:cs="Times New Roman"/>
          <w:color w:val="383838"/>
          <w:sz w:val="24"/>
          <w:szCs w:val="24"/>
        </w:rPr>
        <w:t xml:space="preserve"> does not interfere with business. You should have no expectations of privacy: all emails traversing the corporate systems and networks are subject to automated scanning and may be quarantined and/or reviewed by authorized employees.</w:t>
      </w:r>
      <w:r>
        <w:br/>
      </w:r>
      <w:r w:rsidRPr="556417AB" w:rsidR="460CEC89">
        <w:rPr>
          <w:rFonts w:ascii="Times New Roman" w:hAnsi="Times New Roman" w:eastAsia="Georgia" w:cs="Times New Roman"/>
          <w:color w:val="383838"/>
          <w:sz w:val="24"/>
          <w:szCs w:val="24"/>
        </w:rPr>
        <w:t xml:space="preserve">7. Do not use </w:t>
      </w:r>
      <w:r w:rsidRPr="556417AB" w:rsidR="460CEC89">
        <w:rPr>
          <w:rFonts w:ascii="Times New Roman" w:hAnsi="Times New Roman" w:eastAsia="Georgia" w:cs="Times New Roman"/>
          <w:color w:val="383838"/>
          <w:sz w:val="24"/>
          <w:szCs w:val="24"/>
        </w:rPr>
        <w:t>G</w:t>
      </w:r>
      <w:r w:rsidRPr="556417AB" w:rsidR="460CEC89">
        <w:rPr>
          <w:rFonts w:ascii="Times New Roman" w:hAnsi="Times New Roman" w:eastAsia="Georgia" w:cs="Times New Roman"/>
          <w:color w:val="383838"/>
          <w:sz w:val="24"/>
          <w:szCs w:val="24"/>
          <w:rPrChange w:author="Anjaly T A" w:date="2022-04-15T09:29:01.822Z" w:id="1003255845">
            <w:rPr>
              <w:rFonts w:ascii="Times New Roman" w:hAnsi="Times New Roman" w:eastAsia="Georgia" w:cs="Times New Roman"/>
              <w:color w:val="383838"/>
              <w:sz w:val="24"/>
              <w:szCs w:val="24"/>
              <w:highlight w:val="yellow"/>
            </w:rPr>
          </w:rPrChange>
        </w:rPr>
        <w:t>mail,</w:t>
      </w:r>
      <w:r w:rsidRPr="556417AB" w:rsidR="460CEC89">
        <w:rPr>
          <w:rFonts w:ascii="Times New Roman" w:hAnsi="Times New Roman" w:eastAsia="Georgia" w:cs="Times New Roman"/>
          <w:color w:val="383838"/>
          <w:sz w:val="24"/>
          <w:szCs w:val="24"/>
        </w:rPr>
        <w:t xml:space="preserve"> Hotmail, </w:t>
      </w:r>
      <w:r w:rsidRPr="556417AB" w:rsidR="460CEC89">
        <w:rPr>
          <w:rFonts w:ascii="Times New Roman" w:hAnsi="Times New Roman" w:eastAsia="Georgia" w:cs="Times New Roman"/>
          <w:color w:val="383838"/>
          <w:sz w:val="24"/>
          <w:szCs w:val="24"/>
        </w:rPr>
        <w:t>Yahoo</w:t>
      </w:r>
      <w:r w:rsidRPr="556417AB" w:rsidR="460CEC89">
        <w:rPr>
          <w:rFonts w:ascii="Times New Roman" w:hAnsi="Times New Roman" w:eastAsia="Georgia" w:cs="Times New Roman"/>
          <w:color w:val="383838"/>
          <w:sz w:val="24"/>
          <w:szCs w:val="24"/>
        </w:rPr>
        <w:t xml:space="preserve"> or similar external/third-party email services (commonly known as “web-mail”) for business purposes. Do not forward or auto-forward corporate email to external/third party email systems. [You may access your own </w:t>
      </w:r>
      <w:proofErr w:type="gramStart"/>
      <w:r w:rsidRPr="556417AB" w:rsidR="460CEC89">
        <w:rPr>
          <w:rFonts w:ascii="Times New Roman" w:hAnsi="Times New Roman" w:eastAsia="Georgia" w:cs="Times New Roman"/>
          <w:color w:val="383838"/>
          <w:sz w:val="24"/>
          <w:szCs w:val="24"/>
        </w:rPr>
        <w:t>web-mail</w:t>
      </w:r>
      <w:proofErr w:type="gramEnd"/>
      <w:r w:rsidRPr="556417AB" w:rsidR="460CEC89">
        <w:rPr>
          <w:rFonts w:ascii="Times New Roman" w:hAnsi="Times New Roman" w:eastAsia="Georgia" w:cs="Times New Roman"/>
          <w:color w:val="383838"/>
          <w:sz w:val="24"/>
          <w:szCs w:val="24"/>
        </w:rPr>
        <w:t xml:space="preserve"> via corporate IT facilities at local management discretion provided that such personal use is strictly limited and is not considered private.</w:t>
      </w:r>
    </w:p>
    <w:p w:rsidRPr="00B522B3" w:rsidR="00E8506B" w:rsidP="000C27A7" w:rsidRDefault="460CEC89" w14:paraId="2BE4919E" w14:textId="7F1305EE">
      <w:pPr>
        <w:rPr>
          <w:ins w:author="Anjaly T A" w:date="2022-07-05T12:32:51.304Z" w:id="1165245477"/>
          <w:rFonts w:ascii="Times New Roman" w:hAnsi="Times New Roman" w:cs="Times New Roman"/>
          <w:sz w:val="24"/>
          <w:szCs w:val="24"/>
        </w:rPr>
      </w:pPr>
      <w:r w:rsidRPr="1E809A39" w:rsidR="460CEC89">
        <w:rPr>
          <w:rFonts w:ascii="Times New Roman" w:hAnsi="Times New Roman" w:eastAsia="Georgia" w:cs="Times New Roman"/>
          <w:color w:val="383838"/>
          <w:sz w:val="24"/>
          <w:szCs w:val="24"/>
        </w:rPr>
        <w:t>8.</w:t>
      </w:r>
      <w:r w:rsidRPr="1E809A39" w:rsidR="3B3D7A19">
        <w:rPr>
          <w:rFonts w:ascii="Times New Roman" w:hAnsi="Times New Roman" w:eastAsia="Georgia" w:cs="Times New Roman"/>
          <w:color w:val="383838"/>
          <w:sz w:val="24"/>
          <w:szCs w:val="24"/>
        </w:rPr>
        <w:t xml:space="preserve"> </w:t>
      </w:r>
      <w:r w:rsidRPr="1E809A39" w:rsidR="460CEC89">
        <w:rPr>
          <w:rFonts w:ascii="Times New Roman" w:hAnsi="Times New Roman" w:eastAsia="Georgia" w:cs="Times New Roman"/>
          <w:color w:val="383838"/>
          <w:sz w:val="24"/>
          <w:szCs w:val="24"/>
        </w:rPr>
        <w:t xml:space="preserve">E-mail shall only be used for business purposes, using </w:t>
      </w:r>
      <w:r w:rsidRPr="1E809A39" w:rsidR="460CEC89">
        <w:rPr>
          <w:rFonts w:ascii="Times New Roman" w:hAnsi="Times New Roman" w:eastAsia="Georgia" w:cs="Times New Roman"/>
          <w:color w:val="383838"/>
          <w:sz w:val="24"/>
          <w:szCs w:val="24"/>
        </w:rPr>
        <w:t>terms</w:t>
      </w:r>
      <w:r w:rsidRPr="1E809A39" w:rsidR="460CEC89">
        <w:rPr>
          <w:rFonts w:ascii="Times New Roman" w:hAnsi="Times New Roman" w:eastAsia="Georgia" w:cs="Times New Roman"/>
          <w:color w:val="383838"/>
          <w:sz w:val="24"/>
          <w:szCs w:val="24"/>
        </w:rPr>
        <w:t xml:space="preserve"> </w:t>
      </w:r>
      <w:r w:rsidRPr="1E809A39" w:rsidR="460CEC89">
        <w:rPr>
          <w:rFonts w:ascii="Times New Roman" w:hAnsi="Times New Roman" w:eastAsia="Georgia" w:cs="Times New Roman"/>
          <w:color w:val="383838"/>
          <w:sz w:val="24"/>
          <w:szCs w:val="24"/>
        </w:rPr>
        <w:t>that</w:t>
      </w:r>
      <w:r w:rsidRPr="1E809A39" w:rsidR="460CEC89">
        <w:rPr>
          <w:rFonts w:ascii="Times New Roman" w:hAnsi="Times New Roman" w:eastAsia="Georgia" w:cs="Times New Roman"/>
          <w:color w:val="383838"/>
          <w:sz w:val="24"/>
          <w:szCs w:val="24"/>
        </w:rPr>
        <w:t xml:space="preserve"> are consistent with other forms of business communication. E-mail guidelines are intended to help users make the best use of the electronic mail facilities at their disposal. When using the organization’s electronic mail facilities, users should comply with the E-mail guidelines.</w:t>
      </w:r>
    </w:p>
    <w:p w:rsidR="71C2A37F" w:rsidP="1E809A39" w:rsidRDefault="71C2A37F" w14:paraId="4B868604" w14:textId="2037B227">
      <w:pPr>
        <w:pStyle w:val="Normal"/>
        <w:rPr>
          <w:ins w:author="Anjaly T A" w:date="2022-07-05T12:32:52.865Z" w:id="4238836"/>
          <w:rFonts w:ascii="Times New Roman" w:hAnsi="Times New Roman" w:eastAsia="Georgia" w:cs="Times New Roman"/>
          <w:b w:val="1"/>
          <w:bCs w:val="1"/>
          <w:color w:val="383838"/>
          <w:sz w:val="24"/>
          <w:szCs w:val="24"/>
        </w:rPr>
      </w:pPr>
      <w:ins w:author="Anjaly T A" w:date="2022-07-05T12:32:52.865Z" w:id="1610386211">
        <w:r w:rsidRPr="1E809A39" w:rsidR="71C2A37F">
          <w:rPr>
            <w:rFonts w:ascii="Times New Roman" w:hAnsi="Times New Roman" w:eastAsia="Georgia" w:cs="Times New Roman"/>
            <w:b w:val="1"/>
            <w:bCs w:val="1"/>
            <w:color w:val="383838"/>
            <w:sz w:val="24"/>
            <w:szCs w:val="24"/>
          </w:rPr>
          <w:t>6.5 Official communication</w:t>
        </w:r>
        <w:r w:rsidRPr="1E809A39" w:rsidR="71C2A37F">
          <w:rPr>
            <w:rFonts w:ascii="Times New Roman" w:hAnsi="Times New Roman" w:eastAsia="Georgia" w:cs="Times New Roman"/>
            <w:b w:val="1"/>
            <w:bCs w:val="1"/>
            <w:color w:val="383838"/>
            <w:sz w:val="24"/>
            <w:szCs w:val="24"/>
          </w:rPr>
          <w:t>s within the Organization</w:t>
        </w:r>
      </w:ins>
    </w:p>
    <w:p w:rsidR="71C2A37F" w:rsidP="1E809A39" w:rsidRDefault="71C2A37F" w14:paraId="07E2B7D8" w14:textId="1E5F136A">
      <w:pPr>
        <w:pStyle w:val="Normal"/>
        <w:bidi w:val="0"/>
        <w:spacing w:before="0" w:beforeAutospacing="off" w:after="160" w:afterAutospacing="off" w:line="259" w:lineRule="auto"/>
        <w:ind w:left="0" w:right="0"/>
        <w:jc w:val="left"/>
        <w:rPr>
          <w:ins w:author="Anjaly T A" w:date="2022-07-05T12:32:52.865Z" w:id="1110329674"/>
          <w:rFonts w:ascii="Times New Roman" w:hAnsi="Times New Roman" w:eastAsia="Georgia" w:cs="Times New Roman"/>
          <w:color w:val="383838"/>
          <w:sz w:val="24"/>
          <w:szCs w:val="24"/>
        </w:rPr>
      </w:pPr>
      <w:ins w:author="Anjaly T A" w:date="2022-07-05T12:32:52.865Z" w:id="2094189539">
        <w:r w:rsidRPr="1E809A39" w:rsidR="71C2A37F">
          <w:rPr>
            <w:rFonts w:ascii="Times New Roman" w:hAnsi="Times New Roman" w:eastAsia="Georgia" w:cs="Times New Roman"/>
            <w:color w:val="383838"/>
            <w:sz w:val="24"/>
            <w:szCs w:val="24"/>
          </w:rPr>
          <w:t xml:space="preserve">Proper Communication within the organization is vital to our success. </w:t>
        </w:r>
        <w:r w:rsidRPr="1E809A39" w:rsidR="71C2A37F">
          <w:rPr>
            <w:rFonts w:ascii="Times New Roman" w:hAnsi="Times New Roman" w:eastAsia="Georgia" w:cs="Times New Roman"/>
            <w:color w:val="383838"/>
            <w:sz w:val="24"/>
            <w:szCs w:val="24"/>
          </w:rPr>
          <w:t>All official and relevant communications shall be made through Microsoft Teams or Outlook.</w:t>
        </w:r>
      </w:ins>
    </w:p>
    <w:p w:rsidR="71C2A37F" w:rsidP="1E809A39" w:rsidRDefault="71C2A37F" w14:paraId="0067A51B" w14:textId="33FC366C">
      <w:pPr>
        <w:pStyle w:val="Normal"/>
        <w:bidi w:val="0"/>
        <w:spacing w:before="0" w:beforeAutospacing="off" w:after="160" w:afterAutospacing="off" w:line="259" w:lineRule="auto"/>
        <w:ind w:left="0" w:right="0"/>
        <w:jc w:val="left"/>
        <w:rPr>
          <w:ins w:author="Anjaly T A" w:date="2022-07-05T12:32:52.866Z" w:id="1843743662"/>
          <w:rFonts w:ascii="Times New Roman" w:hAnsi="Times New Roman" w:eastAsia="Georgia" w:cs="Times New Roman"/>
          <w:color w:val="383838"/>
          <w:sz w:val="24"/>
          <w:szCs w:val="24"/>
        </w:rPr>
      </w:pPr>
      <w:ins w:author="Anjaly T A" w:date="2022-07-05T12:32:52.866Z" w:id="796860300">
        <w:r w:rsidRPr="1E809A39" w:rsidR="71C2A37F">
          <w:rPr>
            <w:rFonts w:ascii="Times New Roman" w:hAnsi="Times New Roman" w:eastAsia="Georgia" w:cs="Times New Roman"/>
            <w:color w:val="383838"/>
            <w:sz w:val="24"/>
            <w:szCs w:val="24"/>
          </w:rPr>
          <w:t xml:space="preserve">Use of WhatsApp or any other chat services for official communications are </w:t>
        </w:r>
        <w:r w:rsidRPr="1E809A39" w:rsidR="71C2A37F">
          <w:rPr>
            <w:rFonts w:ascii="Times New Roman" w:hAnsi="Times New Roman" w:eastAsia="Georgia" w:cs="Times New Roman"/>
            <w:color w:val="383838"/>
            <w:sz w:val="24"/>
            <w:szCs w:val="24"/>
          </w:rPr>
          <w:t xml:space="preserve">strictly </w:t>
        </w:r>
        <w:r w:rsidRPr="1E809A39" w:rsidR="71C2A37F">
          <w:rPr>
            <w:rFonts w:ascii="Times New Roman" w:hAnsi="Times New Roman" w:eastAsia="Georgia" w:cs="Times New Roman"/>
            <w:color w:val="383838"/>
            <w:sz w:val="24"/>
            <w:szCs w:val="24"/>
          </w:rPr>
          <w:t>prohibited except in case of an</w:t>
        </w:r>
        <w:r w:rsidRPr="1E809A39" w:rsidR="71C2A37F">
          <w:rPr>
            <w:rFonts w:ascii="Times New Roman" w:hAnsi="Times New Roman" w:eastAsia="Georgia" w:cs="Times New Roman"/>
            <w:color w:val="383838"/>
            <w:sz w:val="24"/>
            <w:szCs w:val="24"/>
          </w:rPr>
          <w:t xml:space="preserve"> emergenc</w:t>
        </w:r>
      </w:ins>
      <w:ins w:author="Anjaly T A" w:date="2022-07-05T12:33:41.58Z" w:id="1004455373">
        <w:r w:rsidRPr="1E809A39" w:rsidR="71C2A37F">
          <w:rPr>
            <w:rFonts w:ascii="Times New Roman" w:hAnsi="Times New Roman" w:eastAsia="Georgia" w:cs="Times New Roman"/>
            <w:color w:val="383838"/>
            <w:sz w:val="24"/>
            <w:szCs w:val="24"/>
          </w:rPr>
          <w:t>y</w:t>
        </w:r>
      </w:ins>
    </w:p>
    <w:p w:rsidR="71C2A37F" w:rsidP="1E809A39" w:rsidRDefault="71C2A37F" w14:paraId="216E5729" w14:textId="141C736B">
      <w:pPr>
        <w:pStyle w:val="Normal"/>
        <w:bidi w:val="0"/>
        <w:spacing w:before="0" w:beforeAutospacing="off" w:after="160" w:afterAutospacing="off" w:line="259" w:lineRule="auto"/>
        <w:ind w:left="0" w:right="0"/>
        <w:jc w:val="left"/>
        <w:rPr>
          <w:del w:author="Anjaly T A" w:date="2022-07-05T12:32:59.156Z" w:id="1987793800"/>
          <w:rFonts w:ascii="Times New Roman" w:hAnsi="Times New Roman" w:eastAsia="Calibri" w:cs="Times New Roman"/>
          <w:b w:val="0"/>
          <w:bCs w:val="0"/>
          <w:color w:val="333332"/>
        </w:rPr>
      </w:pPr>
      <w:ins w:author="Anjaly T A" w:date="2022-07-05T12:32:52.866Z" w:id="1665015000">
        <w:r w:rsidRPr="1E809A39" w:rsidR="71C2A37F">
          <w:rPr>
            <w:rFonts w:ascii="Times New Roman" w:hAnsi="Times New Roman" w:eastAsia="Calibri" w:cs="Times New Roman"/>
            <w:b w:val="0"/>
            <w:bCs w:val="0"/>
            <w:color w:val="333332"/>
          </w:rPr>
          <w:t xml:space="preserve">Employees are hereby advised to use Microsoft Teams to schedule </w:t>
        </w:r>
        <w:r w:rsidRPr="1E809A39" w:rsidR="71C2A37F">
          <w:rPr>
            <w:rFonts w:ascii="Times New Roman" w:hAnsi="Times New Roman" w:eastAsia="Calibri" w:cs="Times New Roman"/>
            <w:b w:val="0"/>
            <w:bCs w:val="0"/>
            <w:color w:val="333332"/>
          </w:rPr>
          <w:t>m</w:t>
        </w:r>
        <w:r w:rsidRPr="1E809A39" w:rsidR="71C2A37F">
          <w:rPr>
            <w:rFonts w:ascii="Times New Roman" w:hAnsi="Times New Roman" w:eastAsia="Calibri" w:cs="Times New Roman"/>
            <w:b w:val="0"/>
            <w:bCs w:val="0"/>
            <w:color w:val="333332"/>
          </w:rPr>
          <w:t>eetings</w:t>
        </w:r>
        <w:r w:rsidRPr="1E809A39" w:rsidR="71C2A37F">
          <w:rPr>
            <w:rFonts w:ascii="Times New Roman" w:hAnsi="Times New Roman" w:eastAsia="Calibri" w:cs="Times New Roman"/>
            <w:b w:val="0"/>
            <w:bCs w:val="0"/>
            <w:color w:val="333332"/>
          </w:rPr>
          <w:t xml:space="preserve"> for official purposes and the use of Google Meet, </w:t>
        </w:r>
        <w:r w:rsidRPr="1E809A39" w:rsidR="71C2A37F">
          <w:rPr>
            <w:rFonts w:ascii="Times New Roman" w:hAnsi="Times New Roman" w:eastAsia="Calibri" w:cs="Times New Roman"/>
            <w:b w:val="0"/>
            <w:bCs w:val="0"/>
            <w:color w:val="333332"/>
          </w:rPr>
          <w:t>Zoo</w:t>
        </w:r>
        <w:r w:rsidRPr="1E809A39" w:rsidR="71C2A37F">
          <w:rPr>
            <w:rFonts w:ascii="Times New Roman" w:hAnsi="Times New Roman" w:eastAsia="Calibri" w:cs="Times New Roman"/>
            <w:b w:val="0"/>
            <w:bCs w:val="0"/>
            <w:color w:val="333332"/>
          </w:rPr>
          <w:t>m etc., should be avoided.</w:t>
        </w:r>
      </w:ins>
    </w:p>
    <w:p w:rsidRPr="00B522B3" w:rsidR="00E8506B" w:rsidP="1E809A39" w:rsidRDefault="460CEC89" w14:paraId="35C8DFC9" w14:textId="2037B227">
      <w:pPr>
        <w:pStyle w:val="Normal"/>
        <w:rPr>
          <w:del w:author="Anjaly T A" w:date="2022-07-05T12:32:45.906Z" w:id="1739105749"/>
          <w:rFonts w:ascii="Times New Roman" w:hAnsi="Times New Roman" w:eastAsia="Georgia" w:cs="Times New Roman"/>
          <w:b w:val="1"/>
          <w:bCs w:val="1"/>
          <w:color w:val="383838"/>
          <w:sz w:val="24"/>
          <w:szCs w:val="24"/>
          <w:rPrChange w:author="Anjaly T A" w:date="2022-07-05T12:31:47.439Z" w:id="73135019">
            <w:rPr>
              <w:del w:author="Anjaly T A" w:date="2022-07-05T12:32:45.906Z" w:id="1526552785"/>
              <w:rFonts w:ascii="Times New Roman" w:hAnsi="Times New Roman" w:eastAsia="Georgia" w:cs="Times New Roman"/>
              <w:color w:val="383838"/>
              <w:sz w:val="24"/>
              <w:szCs w:val="24"/>
            </w:rPr>
          </w:rPrChange>
        </w:rPr>
      </w:pPr>
      <w:del w:author="Anjaly T A" w:date="2022-07-05T12:32:45.907Z" w:id="1907892635">
        <w:r w:rsidRPr="1E809A39" w:rsidDel="71C2A37F">
          <w:rPr>
            <w:rFonts w:ascii="Times New Roman" w:hAnsi="Times New Roman" w:eastAsia="Georgia" w:cs="Times New Roman"/>
            <w:b w:val="1"/>
            <w:bCs w:val="1"/>
            <w:color w:val="383838"/>
            <w:sz w:val="24"/>
            <w:szCs w:val="24"/>
            <w:rPrChange w:author="Anjaly T A" w:date="2022-07-05T12:31:47.434Z" w:id="272041148">
              <w:rPr>
                <w:rFonts w:ascii="Times New Roman" w:hAnsi="Times New Roman" w:eastAsia="Georgia" w:cs="Times New Roman"/>
                <w:color w:val="383838"/>
                <w:sz w:val="24"/>
                <w:szCs w:val="24"/>
              </w:rPr>
            </w:rPrChange>
          </w:rPr>
          <w:delText>6.5 Official communication</w:delText>
        </w:r>
      </w:del>
      <w:del w:author="Anjaly T A" w:date="2022-07-05T12:32:59.156Z" w:id="1140590713">
        <w:r w:rsidRPr="1E809A39" w:rsidDel="71C2A37F">
          <w:rPr>
            <w:rFonts w:ascii="Times New Roman" w:hAnsi="Times New Roman" w:eastAsia="Georgia" w:cs="Times New Roman"/>
            <w:b w:val="1"/>
            <w:bCs w:val="1"/>
            <w:color w:val="383838"/>
            <w:sz w:val="24"/>
            <w:szCs w:val="24"/>
          </w:rPr>
          <w:delText>s within the Organization</w:delText>
        </w:r>
      </w:del>
    </w:p>
    <w:p w:rsidRPr="00B522B3" w:rsidR="00E8506B" w:rsidP="71C2A37F" w:rsidRDefault="460CEC89" w14:paraId="4A1A097C" w14:textId="7EC4F5C0">
      <w:pPr>
        <w:pStyle w:val="Normal"/>
        <w:bidi w:val="0"/>
        <w:spacing w:before="0" w:beforeAutospacing="off" w:after="160" w:afterAutospacing="off" w:line="259" w:lineRule="auto"/>
        <w:ind w:left="0" w:right="0"/>
        <w:jc w:val="left"/>
        <w:rPr>
          <w:del w:author="Anjaly T A" w:date="2022-07-05T12:32:45.906Z" w:id="1874699448"/>
          <w:rFonts w:ascii="Times New Roman" w:hAnsi="Times New Roman" w:eastAsia="Georgia" w:cs="Times New Roman"/>
          <w:color w:val="383838"/>
          <w:sz w:val="24"/>
          <w:szCs w:val="24"/>
        </w:rPr>
      </w:pPr>
      <w:del w:author="Anjaly T A" w:date="2022-07-05T12:32:45.906Z" w:id="783796810">
        <w:r w:rsidRPr="1E809A39" w:rsidDel="71C2A37F">
          <w:rPr>
            <w:rFonts w:ascii="Times New Roman" w:hAnsi="Times New Roman" w:eastAsia="Georgia" w:cs="Times New Roman"/>
            <w:color w:val="383838"/>
            <w:sz w:val="24"/>
            <w:szCs w:val="24"/>
          </w:rPr>
          <w:delText xml:space="preserve">1. Proper Communication within the organization is vital to our success. </w:delText>
        </w:r>
        <w:r w:rsidRPr="1E809A39" w:rsidDel="71C2A37F">
          <w:rPr>
            <w:rFonts w:ascii="Times New Roman" w:hAnsi="Times New Roman" w:eastAsia="Georgia" w:cs="Times New Roman"/>
            <w:color w:val="383838"/>
            <w:sz w:val="24"/>
            <w:szCs w:val="24"/>
          </w:rPr>
          <w:delText>All official and relevant communications shall be made through Microsoft Teams or Outlook.</w:delText>
        </w:r>
      </w:del>
    </w:p>
    <w:p w:rsidRPr="00B522B3" w:rsidR="00E8506B" w:rsidP="71C2A37F" w:rsidRDefault="460CEC89" w14:paraId="68EC3951" w14:textId="42F57994">
      <w:pPr>
        <w:pStyle w:val="Normal"/>
        <w:bidi w:val="0"/>
        <w:spacing w:before="0" w:beforeAutospacing="off" w:after="160" w:afterAutospacing="off" w:line="259" w:lineRule="auto"/>
        <w:ind w:left="0" w:right="0"/>
        <w:jc w:val="left"/>
        <w:rPr>
          <w:del w:author="Anjaly T A" w:date="2022-07-05T12:32:45.905Z" w:id="1157141108"/>
          <w:rFonts w:ascii="Times New Roman" w:hAnsi="Times New Roman" w:cs="Times New Roman"/>
        </w:rPr>
      </w:pPr>
      <w:del w:author="Anjaly T A" w:date="2022-07-05T12:32:45.905Z" w:id="1459073913">
        <w:r w:rsidRPr="1E809A39" w:rsidDel="71C2A37F">
          <w:rPr>
            <w:rFonts w:ascii="Times New Roman" w:hAnsi="Times New Roman" w:eastAsia="Georgia" w:cs="Times New Roman"/>
            <w:color w:val="383838"/>
            <w:sz w:val="24"/>
            <w:szCs w:val="24"/>
          </w:rPr>
          <w:delText xml:space="preserve">Use of WhatsApp or any other chat services for official communications are </w:delText>
        </w:r>
        <w:r w:rsidRPr="1E809A39" w:rsidDel="71C2A37F">
          <w:rPr>
            <w:rFonts w:ascii="Times New Roman" w:hAnsi="Times New Roman" w:eastAsia="Georgia" w:cs="Times New Roman"/>
            <w:color w:val="383838"/>
            <w:sz w:val="24"/>
            <w:szCs w:val="24"/>
          </w:rPr>
          <w:delText xml:space="preserve">strictly </w:delText>
        </w:r>
        <w:r w:rsidRPr="1E809A39" w:rsidDel="71C2A37F">
          <w:rPr>
            <w:rFonts w:ascii="Times New Roman" w:hAnsi="Times New Roman" w:eastAsia="Georgia" w:cs="Times New Roman"/>
            <w:color w:val="383838"/>
            <w:sz w:val="24"/>
            <w:szCs w:val="24"/>
          </w:rPr>
          <w:delText>prohibited except in case of any emergencies.</w:delText>
        </w:r>
      </w:del>
    </w:p>
    <w:p w:rsidRPr="00B522B3" w:rsidR="00E8506B" w:rsidP="71C2A37F" w:rsidRDefault="460CEC89" w14:paraId="1B54C3CF" w14:textId="48BB7A34">
      <w:pPr>
        <w:pStyle w:val="Normal"/>
        <w:bidi w:val="0"/>
        <w:spacing w:before="0" w:beforeAutospacing="off" w:after="160" w:afterAutospacing="off" w:line="259" w:lineRule="auto"/>
        <w:ind w:left="0" w:right="0"/>
        <w:jc w:val="left"/>
        <w:rPr>
          <w:del w:author="Anjaly T A" w:date="2022-07-05T12:32:45.902Z" w:id="8052202"/>
          <w:rFonts w:ascii="Times New Roman" w:hAnsi="Times New Roman" w:eastAsia="Calibri" w:cs="Times New Roman"/>
          <w:b w:val="0"/>
          <w:bCs w:val="0"/>
          <w:color w:val="333332"/>
        </w:rPr>
      </w:pPr>
      <w:del w:author="Anjaly T A" w:date="2022-07-05T12:32:45.904Z" w:id="1150624190">
        <w:r w:rsidRPr="1E809A39" w:rsidDel="71C2A37F">
          <w:rPr>
            <w:rFonts w:ascii="Times New Roman" w:hAnsi="Times New Roman" w:eastAsia="Calibri" w:cs="Times New Roman"/>
            <w:b w:val="0"/>
            <w:bCs w:val="0"/>
            <w:color w:val="333332"/>
            <w:rPrChange w:author="Anjaly T A" w:date="2022-07-05T05:30:28.254Z" w:id="1826465637">
              <w:rPr>
                <w:rFonts w:ascii="Times New Roman" w:hAnsi="Times New Roman" w:eastAsia="Calibri" w:cs="Times New Roman"/>
                <w:b w:val="1"/>
                <w:bCs w:val="1"/>
                <w:color w:val="333332"/>
              </w:rPr>
            </w:rPrChange>
          </w:rPr>
          <w:delText xml:space="preserve">Employees are hereby advised to use Microsoft Teams to schedule </w:delText>
        </w:r>
      </w:del>
      <w:del w:author="Anjaly T A" w:date="2022-07-05T12:32:59.155Z" w:id="672541195">
        <w:r w:rsidRPr="1E809A39" w:rsidDel="71C2A37F">
          <w:rPr>
            <w:rFonts w:ascii="Times New Roman" w:hAnsi="Times New Roman" w:eastAsia="Calibri" w:cs="Times New Roman"/>
            <w:b w:val="0"/>
            <w:bCs w:val="0"/>
            <w:color w:val="333332"/>
            <w:rPrChange w:author="Anjaly T A" w:date="2022-07-05T05:30:28.259Z" w:id="1210268352">
              <w:rPr>
                <w:rFonts w:ascii="Times New Roman" w:hAnsi="Times New Roman" w:eastAsia="Calibri" w:cs="Times New Roman"/>
                <w:b w:val="1"/>
                <w:bCs w:val="1"/>
                <w:color w:val="333332"/>
              </w:rPr>
            </w:rPrChange>
          </w:rPr>
          <w:delText>m</w:delText>
        </w:r>
        <w:r w:rsidRPr="1E809A39" w:rsidDel="71C2A37F">
          <w:rPr>
            <w:rFonts w:ascii="Times New Roman" w:hAnsi="Times New Roman" w:eastAsia="Calibri" w:cs="Times New Roman"/>
            <w:b w:val="0"/>
            <w:bCs w:val="0"/>
            <w:color w:val="333332"/>
            <w:rPrChange w:author="Anjaly T A" w:date="2022-07-05T05:30:28.262Z" w:id="223685288">
              <w:rPr>
                <w:rFonts w:ascii="Times New Roman" w:hAnsi="Times New Roman" w:eastAsia="Calibri" w:cs="Times New Roman"/>
                <w:b w:val="1"/>
                <w:bCs w:val="1"/>
                <w:color w:val="333332"/>
              </w:rPr>
            </w:rPrChange>
          </w:rPr>
          <w:delText>eetings</w:delText>
        </w:r>
        <w:r w:rsidRPr="1E809A39" w:rsidDel="71C2A37F">
          <w:rPr>
            <w:rFonts w:ascii="Times New Roman" w:hAnsi="Times New Roman" w:eastAsia="Calibri" w:cs="Times New Roman"/>
            <w:b w:val="0"/>
            <w:bCs w:val="0"/>
            <w:color w:val="333332"/>
            <w:rPrChange w:author="Anjaly T A" w:date="2022-07-05T05:30:28.263Z" w:id="57763989">
              <w:rPr>
                <w:rFonts w:ascii="Times New Roman" w:hAnsi="Times New Roman" w:eastAsia="Calibri" w:cs="Times New Roman"/>
                <w:b w:val="1"/>
                <w:bCs w:val="1"/>
                <w:color w:val="333332"/>
              </w:rPr>
            </w:rPrChange>
          </w:rPr>
          <w:delText xml:space="preserve"> for official purposes and the use of Google Meet, </w:delText>
        </w:r>
        <w:r w:rsidRPr="1E809A39" w:rsidDel="71C2A37F">
          <w:rPr>
            <w:rFonts w:ascii="Times New Roman" w:hAnsi="Times New Roman" w:eastAsia="Calibri" w:cs="Times New Roman"/>
            <w:b w:val="0"/>
            <w:bCs w:val="0"/>
            <w:color w:val="333332"/>
          </w:rPr>
          <w:delText>Zoo</w:delText>
        </w:r>
        <w:r w:rsidRPr="1E809A39" w:rsidDel="71C2A37F">
          <w:rPr>
            <w:rFonts w:ascii="Times New Roman" w:hAnsi="Times New Roman" w:eastAsia="Calibri" w:cs="Times New Roman"/>
            <w:b w:val="0"/>
            <w:bCs w:val="0"/>
            <w:color w:val="333332"/>
          </w:rPr>
          <w:delText>m etc., should be avoided.</w:delText>
        </w:r>
      </w:del>
    </w:p>
    <w:p w:rsidRPr="00B522B3" w:rsidR="00E8506B" w:rsidP="71C2A37F" w:rsidRDefault="460CEC89" w14:paraId="578EFDBD" w14:textId="3623E404">
      <w:pPr>
        <w:pStyle w:val="Normal"/>
        <w:bidi w:val="0"/>
        <w:spacing w:before="0" w:beforeAutospacing="off" w:after="160" w:afterAutospacing="off" w:line="259" w:lineRule="auto"/>
        <w:ind w:left="0" w:right="0"/>
        <w:jc w:val="left"/>
        <w:rPr>
          <w:del w:author="Anjaly T A" w:date="2022-07-05T12:32:59.154Z" w:id="2029833412"/>
          <w:rFonts w:ascii="Times New Roman" w:hAnsi="Times New Roman" w:eastAsia="Calibri" w:cs="Times New Roman"/>
          <w:b w:val="0"/>
          <w:bCs w:val="0"/>
          <w:color w:val="333332"/>
        </w:rPr>
      </w:pPr>
    </w:p>
    <w:p w:rsidRPr="00B522B3" w:rsidR="00E8506B" w:rsidP="71C2A37F" w:rsidRDefault="460CEC89" w14:paraId="5FECCBF0" w14:textId="63ED9A47">
      <w:pPr>
        <w:pStyle w:val="Normal"/>
        <w:bidi w:val="0"/>
        <w:spacing w:before="0" w:beforeAutospacing="off" w:after="160" w:afterAutospacing="off" w:line="259" w:lineRule="auto"/>
        <w:ind w:left="0" w:right="0"/>
        <w:jc w:val="left"/>
        <w:rPr>
          <w:rFonts w:ascii="Times New Roman" w:hAnsi="Times New Roman" w:cs="Times New Roman"/>
        </w:rPr>
      </w:pPr>
      <w:bookmarkStart w:name="_Toc61437122" w:id="6"/>
      <w:r w:rsidRPr="71C2A37F" w:rsidR="460CEC89">
        <w:rPr>
          <w:rFonts w:ascii="Times New Roman" w:hAnsi="Times New Roman" w:eastAsia="Calibri" w:cs="Times New Roman"/>
          <w:b w:val="1"/>
          <w:bCs w:val="1"/>
          <w:color w:val="333332"/>
        </w:rPr>
        <w:t>7</w:t>
      </w:r>
      <w:r w:rsidRPr="71C2A37F" w:rsidR="0070147C">
        <w:rPr>
          <w:rFonts w:ascii="Times New Roman" w:hAnsi="Times New Roman" w:eastAsia="Calibri" w:cs="Times New Roman"/>
          <w:b w:val="1"/>
          <w:bCs w:val="1"/>
          <w:color w:val="333332"/>
        </w:rPr>
        <w:t>.</w:t>
      </w:r>
      <w:r w:rsidRPr="71C2A37F" w:rsidR="460CEC89">
        <w:rPr>
          <w:rFonts w:ascii="Times New Roman" w:hAnsi="Times New Roman" w:eastAsia="Calibri" w:cs="Times New Roman"/>
          <w:b w:val="1"/>
          <w:bCs w:val="1"/>
          <w:color w:val="333332"/>
        </w:rPr>
        <w:t xml:space="preserve"> Enforcement</w:t>
      </w:r>
      <w:bookmarkEnd w:id="6"/>
    </w:p>
    <w:p w:rsidRPr="00B522B3" w:rsidR="00E8506B" w:rsidP="000C27A7" w:rsidRDefault="460CEC89" w14:paraId="6DAAC81E" w14:textId="34601439">
      <w:pPr>
        <w:rPr>
          <w:rFonts w:ascii="Times New Roman" w:hAnsi="Times New Roman" w:cs="Times New Roman"/>
          <w:sz w:val="24"/>
          <w:szCs w:val="24"/>
        </w:rPr>
      </w:pPr>
      <w:r w:rsidRPr="00B522B3">
        <w:rPr>
          <w:rFonts w:ascii="Times New Roman" w:hAnsi="Times New Roman" w:eastAsia="Georgia" w:cs="Times New Roman"/>
          <w:color w:val="383838"/>
          <w:sz w:val="24"/>
          <w:szCs w:val="24"/>
        </w:rPr>
        <w:t>Any employee found to have violated this policy may be subjected to disciplinary action in line with the HR Policy</w:t>
      </w:r>
    </w:p>
    <w:p w:rsidRPr="00B522B3" w:rsidR="00E8506B" w:rsidP="000C27A7" w:rsidRDefault="00E8506B" w14:paraId="2C078E63" w14:textId="454B10E2">
      <w:pPr>
        <w:rPr>
          <w:rFonts w:ascii="Times New Roman" w:hAnsi="Times New Roman" w:cs="Times New Roman"/>
          <w:sz w:val="24"/>
          <w:szCs w:val="24"/>
        </w:rPr>
      </w:pPr>
    </w:p>
    <w:sectPr w:rsidRPr="00B522B3" w:rsidR="00E850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64FD6"/>
    <w:multiLevelType w:val="hybridMultilevel"/>
    <w:tmpl w:val="3ADC6E00"/>
    <w:lvl w:ilvl="0" w:tplc="938CCBFE">
      <w:start w:val="1"/>
      <w:numFmt w:val="bullet"/>
      <w:lvlText w:val=""/>
      <w:lvlJc w:val="left"/>
      <w:pPr>
        <w:ind w:left="720" w:hanging="360"/>
      </w:pPr>
      <w:rPr>
        <w:rFonts w:hint="default" w:ascii="Symbol" w:hAnsi="Symbol"/>
      </w:rPr>
    </w:lvl>
    <w:lvl w:ilvl="1" w:tplc="7B620446">
      <w:start w:val="1"/>
      <w:numFmt w:val="bullet"/>
      <w:lvlText w:val="o"/>
      <w:lvlJc w:val="left"/>
      <w:pPr>
        <w:ind w:left="1440" w:hanging="360"/>
      </w:pPr>
      <w:rPr>
        <w:rFonts w:hint="default" w:ascii="Courier New" w:hAnsi="Courier New"/>
      </w:rPr>
    </w:lvl>
    <w:lvl w:ilvl="2" w:tplc="5CC0A92C">
      <w:start w:val="1"/>
      <w:numFmt w:val="bullet"/>
      <w:lvlText w:val=""/>
      <w:lvlJc w:val="left"/>
      <w:pPr>
        <w:ind w:left="2160" w:hanging="360"/>
      </w:pPr>
      <w:rPr>
        <w:rFonts w:hint="default" w:ascii="Wingdings" w:hAnsi="Wingdings"/>
      </w:rPr>
    </w:lvl>
    <w:lvl w:ilvl="3" w:tplc="8C54E3F0">
      <w:start w:val="1"/>
      <w:numFmt w:val="bullet"/>
      <w:lvlText w:val=""/>
      <w:lvlJc w:val="left"/>
      <w:pPr>
        <w:ind w:left="2880" w:hanging="360"/>
      </w:pPr>
      <w:rPr>
        <w:rFonts w:hint="default" w:ascii="Symbol" w:hAnsi="Symbol"/>
      </w:rPr>
    </w:lvl>
    <w:lvl w:ilvl="4" w:tplc="F95A8524">
      <w:start w:val="1"/>
      <w:numFmt w:val="bullet"/>
      <w:lvlText w:val="o"/>
      <w:lvlJc w:val="left"/>
      <w:pPr>
        <w:ind w:left="3600" w:hanging="360"/>
      </w:pPr>
      <w:rPr>
        <w:rFonts w:hint="default" w:ascii="Courier New" w:hAnsi="Courier New"/>
      </w:rPr>
    </w:lvl>
    <w:lvl w:ilvl="5" w:tplc="5F5E3546">
      <w:start w:val="1"/>
      <w:numFmt w:val="bullet"/>
      <w:lvlText w:val=""/>
      <w:lvlJc w:val="left"/>
      <w:pPr>
        <w:ind w:left="4320" w:hanging="360"/>
      </w:pPr>
      <w:rPr>
        <w:rFonts w:hint="default" w:ascii="Wingdings" w:hAnsi="Wingdings"/>
      </w:rPr>
    </w:lvl>
    <w:lvl w:ilvl="6" w:tplc="072A0FE0">
      <w:start w:val="1"/>
      <w:numFmt w:val="bullet"/>
      <w:lvlText w:val=""/>
      <w:lvlJc w:val="left"/>
      <w:pPr>
        <w:ind w:left="5040" w:hanging="360"/>
      </w:pPr>
      <w:rPr>
        <w:rFonts w:hint="default" w:ascii="Symbol" w:hAnsi="Symbol"/>
      </w:rPr>
    </w:lvl>
    <w:lvl w:ilvl="7" w:tplc="76B0BBCC">
      <w:start w:val="1"/>
      <w:numFmt w:val="bullet"/>
      <w:lvlText w:val="o"/>
      <w:lvlJc w:val="left"/>
      <w:pPr>
        <w:ind w:left="5760" w:hanging="360"/>
      </w:pPr>
      <w:rPr>
        <w:rFonts w:hint="default" w:ascii="Courier New" w:hAnsi="Courier New"/>
      </w:rPr>
    </w:lvl>
    <w:lvl w:ilvl="8" w:tplc="1750A5DE">
      <w:start w:val="1"/>
      <w:numFmt w:val="bullet"/>
      <w:lvlText w:val=""/>
      <w:lvlJc w:val="left"/>
      <w:pPr>
        <w:ind w:left="6480" w:hanging="360"/>
      </w:pPr>
      <w:rPr>
        <w:rFonts w:hint="default" w:ascii="Wingdings" w:hAnsi="Wingdings"/>
      </w:rPr>
    </w:lvl>
  </w:abstractNum>
  <w:abstractNum w:abstractNumId="1" w15:restartNumberingAfterBreak="0">
    <w:nsid w:val="385E306B"/>
    <w:multiLevelType w:val="hybridMultilevel"/>
    <w:tmpl w:val="FFFFFFFF"/>
    <w:lvl w:ilvl="0" w:tplc="89DE79A4">
      <w:start w:val="1"/>
      <w:numFmt w:val="bullet"/>
      <w:lvlText w:val=""/>
      <w:lvlJc w:val="left"/>
      <w:pPr>
        <w:ind w:left="720" w:hanging="360"/>
      </w:pPr>
      <w:rPr>
        <w:rFonts w:hint="default" w:ascii="Symbol" w:hAnsi="Symbol"/>
      </w:rPr>
    </w:lvl>
    <w:lvl w:ilvl="1" w:tplc="F800D9F4">
      <w:start w:val="1"/>
      <w:numFmt w:val="bullet"/>
      <w:lvlText w:val="o"/>
      <w:lvlJc w:val="left"/>
      <w:pPr>
        <w:ind w:left="1440" w:hanging="360"/>
      </w:pPr>
      <w:rPr>
        <w:rFonts w:hint="default" w:ascii="Courier New" w:hAnsi="Courier New"/>
      </w:rPr>
    </w:lvl>
    <w:lvl w:ilvl="2" w:tplc="EF4A9822">
      <w:start w:val="1"/>
      <w:numFmt w:val="bullet"/>
      <w:lvlText w:val=""/>
      <w:lvlJc w:val="left"/>
      <w:pPr>
        <w:ind w:left="2160" w:hanging="360"/>
      </w:pPr>
      <w:rPr>
        <w:rFonts w:hint="default" w:ascii="Wingdings" w:hAnsi="Wingdings"/>
      </w:rPr>
    </w:lvl>
    <w:lvl w:ilvl="3" w:tplc="DC180F90">
      <w:start w:val="1"/>
      <w:numFmt w:val="bullet"/>
      <w:lvlText w:val=""/>
      <w:lvlJc w:val="left"/>
      <w:pPr>
        <w:ind w:left="2880" w:hanging="360"/>
      </w:pPr>
      <w:rPr>
        <w:rFonts w:hint="default" w:ascii="Symbol" w:hAnsi="Symbol"/>
      </w:rPr>
    </w:lvl>
    <w:lvl w:ilvl="4" w:tplc="57F2501C">
      <w:start w:val="1"/>
      <w:numFmt w:val="bullet"/>
      <w:lvlText w:val="o"/>
      <w:lvlJc w:val="left"/>
      <w:pPr>
        <w:ind w:left="3600" w:hanging="360"/>
      </w:pPr>
      <w:rPr>
        <w:rFonts w:hint="default" w:ascii="Courier New" w:hAnsi="Courier New"/>
      </w:rPr>
    </w:lvl>
    <w:lvl w:ilvl="5" w:tplc="DC425766">
      <w:start w:val="1"/>
      <w:numFmt w:val="bullet"/>
      <w:lvlText w:val=""/>
      <w:lvlJc w:val="left"/>
      <w:pPr>
        <w:ind w:left="4320" w:hanging="360"/>
      </w:pPr>
      <w:rPr>
        <w:rFonts w:hint="default" w:ascii="Wingdings" w:hAnsi="Wingdings"/>
      </w:rPr>
    </w:lvl>
    <w:lvl w:ilvl="6" w:tplc="5356A552">
      <w:start w:val="1"/>
      <w:numFmt w:val="bullet"/>
      <w:lvlText w:val=""/>
      <w:lvlJc w:val="left"/>
      <w:pPr>
        <w:ind w:left="5040" w:hanging="360"/>
      </w:pPr>
      <w:rPr>
        <w:rFonts w:hint="default" w:ascii="Symbol" w:hAnsi="Symbol"/>
      </w:rPr>
    </w:lvl>
    <w:lvl w:ilvl="7" w:tplc="ACD87BF2">
      <w:start w:val="1"/>
      <w:numFmt w:val="bullet"/>
      <w:lvlText w:val="o"/>
      <w:lvlJc w:val="left"/>
      <w:pPr>
        <w:ind w:left="5760" w:hanging="360"/>
      </w:pPr>
      <w:rPr>
        <w:rFonts w:hint="default" w:ascii="Courier New" w:hAnsi="Courier New"/>
      </w:rPr>
    </w:lvl>
    <w:lvl w:ilvl="8" w:tplc="5B98476C">
      <w:start w:val="1"/>
      <w:numFmt w:val="bullet"/>
      <w:lvlText w:val=""/>
      <w:lvlJc w:val="left"/>
      <w:pPr>
        <w:ind w:left="6480" w:hanging="360"/>
      </w:pPr>
      <w:rPr>
        <w:rFonts w:hint="default" w:ascii="Wingdings" w:hAnsi="Wingdings"/>
      </w:rPr>
    </w:lvl>
  </w:abstractNum>
  <w:abstractNum w:abstractNumId="2" w15:restartNumberingAfterBreak="0">
    <w:nsid w:val="3EBD0C3B"/>
    <w:multiLevelType w:val="hybridMultilevel"/>
    <w:tmpl w:val="FFFFFFFF"/>
    <w:lvl w:ilvl="0" w:tplc="D03C24B6">
      <w:start w:val="1"/>
      <w:numFmt w:val="decimal"/>
      <w:lvlText w:val="%1."/>
      <w:lvlJc w:val="left"/>
      <w:pPr>
        <w:ind w:left="720" w:hanging="360"/>
      </w:pPr>
    </w:lvl>
    <w:lvl w:ilvl="1" w:tplc="B30669EE">
      <w:start w:val="1"/>
      <w:numFmt w:val="lowerLetter"/>
      <w:lvlText w:val="%2."/>
      <w:lvlJc w:val="left"/>
      <w:pPr>
        <w:ind w:left="1440" w:hanging="360"/>
      </w:pPr>
    </w:lvl>
    <w:lvl w:ilvl="2" w:tplc="29309A14">
      <w:start w:val="1"/>
      <w:numFmt w:val="lowerRoman"/>
      <w:lvlText w:val="%3."/>
      <w:lvlJc w:val="right"/>
      <w:pPr>
        <w:ind w:left="2160" w:hanging="180"/>
      </w:pPr>
    </w:lvl>
    <w:lvl w:ilvl="3" w:tplc="6708118C">
      <w:start w:val="1"/>
      <w:numFmt w:val="decimal"/>
      <w:lvlText w:val="%4."/>
      <w:lvlJc w:val="left"/>
      <w:pPr>
        <w:ind w:left="2880" w:hanging="360"/>
      </w:pPr>
    </w:lvl>
    <w:lvl w:ilvl="4" w:tplc="783E7718">
      <w:start w:val="1"/>
      <w:numFmt w:val="lowerLetter"/>
      <w:lvlText w:val="%5."/>
      <w:lvlJc w:val="left"/>
      <w:pPr>
        <w:ind w:left="3600" w:hanging="360"/>
      </w:pPr>
    </w:lvl>
    <w:lvl w:ilvl="5" w:tplc="68E6DE42">
      <w:start w:val="1"/>
      <w:numFmt w:val="lowerRoman"/>
      <w:lvlText w:val="%6."/>
      <w:lvlJc w:val="right"/>
      <w:pPr>
        <w:ind w:left="4320" w:hanging="180"/>
      </w:pPr>
    </w:lvl>
    <w:lvl w:ilvl="6" w:tplc="3E688ED8">
      <w:start w:val="1"/>
      <w:numFmt w:val="decimal"/>
      <w:lvlText w:val="%7."/>
      <w:lvlJc w:val="left"/>
      <w:pPr>
        <w:ind w:left="5040" w:hanging="360"/>
      </w:pPr>
    </w:lvl>
    <w:lvl w:ilvl="7" w:tplc="95C663AC">
      <w:start w:val="1"/>
      <w:numFmt w:val="lowerLetter"/>
      <w:lvlText w:val="%8."/>
      <w:lvlJc w:val="left"/>
      <w:pPr>
        <w:ind w:left="5760" w:hanging="360"/>
      </w:pPr>
    </w:lvl>
    <w:lvl w:ilvl="8" w:tplc="3CEE04DA">
      <w:start w:val="1"/>
      <w:numFmt w:val="lowerRoman"/>
      <w:lvlText w:val="%9."/>
      <w:lvlJc w:val="right"/>
      <w:pPr>
        <w:ind w:left="6480" w:hanging="180"/>
      </w:pPr>
    </w:lvl>
  </w:abstractNum>
  <w:abstractNum w:abstractNumId="3" w15:restartNumberingAfterBreak="0">
    <w:nsid w:val="6D077987"/>
    <w:multiLevelType w:val="hybridMultilevel"/>
    <w:tmpl w:val="DF44D066"/>
    <w:lvl w:ilvl="0" w:tplc="89840380">
      <w:start w:val="1"/>
      <w:numFmt w:val="decimal"/>
      <w:lvlText w:val="%1."/>
      <w:lvlJc w:val="left"/>
      <w:pPr>
        <w:ind w:left="720" w:hanging="360"/>
      </w:pPr>
    </w:lvl>
    <w:lvl w:ilvl="1" w:tplc="BEAEAEB4">
      <w:start w:val="1"/>
      <w:numFmt w:val="lowerLetter"/>
      <w:lvlText w:val="%2."/>
      <w:lvlJc w:val="left"/>
      <w:pPr>
        <w:ind w:left="1440" w:hanging="360"/>
      </w:pPr>
    </w:lvl>
    <w:lvl w:ilvl="2" w:tplc="B7AA7D6E">
      <w:start w:val="1"/>
      <w:numFmt w:val="lowerRoman"/>
      <w:lvlText w:val="%3."/>
      <w:lvlJc w:val="right"/>
      <w:pPr>
        <w:ind w:left="2160" w:hanging="180"/>
      </w:pPr>
    </w:lvl>
    <w:lvl w:ilvl="3" w:tplc="70562192">
      <w:start w:val="1"/>
      <w:numFmt w:val="decimal"/>
      <w:lvlText w:val="%4."/>
      <w:lvlJc w:val="left"/>
      <w:pPr>
        <w:ind w:left="2880" w:hanging="360"/>
      </w:pPr>
    </w:lvl>
    <w:lvl w:ilvl="4" w:tplc="3B98841E">
      <w:start w:val="1"/>
      <w:numFmt w:val="lowerLetter"/>
      <w:lvlText w:val="%5."/>
      <w:lvlJc w:val="left"/>
      <w:pPr>
        <w:ind w:left="3600" w:hanging="360"/>
      </w:pPr>
    </w:lvl>
    <w:lvl w:ilvl="5" w:tplc="DCDEB864">
      <w:start w:val="1"/>
      <w:numFmt w:val="lowerRoman"/>
      <w:lvlText w:val="%6."/>
      <w:lvlJc w:val="right"/>
      <w:pPr>
        <w:ind w:left="4320" w:hanging="180"/>
      </w:pPr>
    </w:lvl>
    <w:lvl w:ilvl="6" w:tplc="7EE81426">
      <w:start w:val="1"/>
      <w:numFmt w:val="decimal"/>
      <w:lvlText w:val="%7."/>
      <w:lvlJc w:val="left"/>
      <w:pPr>
        <w:ind w:left="5040" w:hanging="360"/>
      </w:pPr>
    </w:lvl>
    <w:lvl w:ilvl="7" w:tplc="34AC3A40">
      <w:start w:val="1"/>
      <w:numFmt w:val="lowerLetter"/>
      <w:lvlText w:val="%8."/>
      <w:lvlJc w:val="left"/>
      <w:pPr>
        <w:ind w:left="5760" w:hanging="360"/>
      </w:pPr>
    </w:lvl>
    <w:lvl w:ilvl="8" w:tplc="2E4C601A">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66EBA"/>
    <w:rsid w:val="00011846"/>
    <w:rsid w:val="000C27A7"/>
    <w:rsid w:val="000F031A"/>
    <w:rsid w:val="00284EA1"/>
    <w:rsid w:val="006C2456"/>
    <w:rsid w:val="0070147C"/>
    <w:rsid w:val="009543F6"/>
    <w:rsid w:val="00955E56"/>
    <w:rsid w:val="009E27E4"/>
    <w:rsid w:val="00AE3CA9"/>
    <w:rsid w:val="00B522B3"/>
    <w:rsid w:val="00BC6DD7"/>
    <w:rsid w:val="00E8506B"/>
    <w:rsid w:val="03CD31E9"/>
    <w:rsid w:val="05BFE7D5"/>
    <w:rsid w:val="05BFE7D5"/>
    <w:rsid w:val="05C7BE8E"/>
    <w:rsid w:val="08DED312"/>
    <w:rsid w:val="0A1C8D75"/>
    <w:rsid w:val="0E623F29"/>
    <w:rsid w:val="1221783C"/>
    <w:rsid w:val="124C4AAF"/>
    <w:rsid w:val="17CFB6C6"/>
    <w:rsid w:val="17CFB6C6"/>
    <w:rsid w:val="1AC06D5A"/>
    <w:rsid w:val="1BDF96F5"/>
    <w:rsid w:val="1E809A39"/>
    <w:rsid w:val="1F149AB2"/>
    <w:rsid w:val="23DB59ED"/>
    <w:rsid w:val="24B56452"/>
    <w:rsid w:val="26CE5590"/>
    <w:rsid w:val="275460B1"/>
    <w:rsid w:val="29B8CD6E"/>
    <w:rsid w:val="2ACCEAE7"/>
    <w:rsid w:val="2FE8647F"/>
    <w:rsid w:val="3265242E"/>
    <w:rsid w:val="328E29B3"/>
    <w:rsid w:val="33309841"/>
    <w:rsid w:val="333468C9"/>
    <w:rsid w:val="35E09A1D"/>
    <w:rsid w:val="35F0B401"/>
    <w:rsid w:val="37924592"/>
    <w:rsid w:val="38A1781F"/>
    <w:rsid w:val="3B3D7A19"/>
    <w:rsid w:val="3BC0BAA3"/>
    <w:rsid w:val="3C3083C2"/>
    <w:rsid w:val="4058BA11"/>
    <w:rsid w:val="4421391D"/>
    <w:rsid w:val="460CEC89"/>
    <w:rsid w:val="4AB62215"/>
    <w:rsid w:val="4E53DE45"/>
    <w:rsid w:val="500BC661"/>
    <w:rsid w:val="50398E2C"/>
    <w:rsid w:val="53712EEE"/>
    <w:rsid w:val="5475B18D"/>
    <w:rsid w:val="556417AB"/>
    <w:rsid w:val="596B828C"/>
    <w:rsid w:val="59A0C5EA"/>
    <w:rsid w:val="5C423BFB"/>
    <w:rsid w:val="5D54C49F"/>
    <w:rsid w:val="5D8ECC1B"/>
    <w:rsid w:val="607A8469"/>
    <w:rsid w:val="621654CA"/>
    <w:rsid w:val="64F2FA76"/>
    <w:rsid w:val="65F85887"/>
    <w:rsid w:val="69B7919A"/>
    <w:rsid w:val="69F66EBA"/>
    <w:rsid w:val="6F024EDD"/>
    <w:rsid w:val="71C2A37F"/>
    <w:rsid w:val="7675CA03"/>
    <w:rsid w:val="7A843800"/>
    <w:rsid w:val="7AC17857"/>
    <w:rsid w:val="7B656056"/>
    <w:rsid w:val="7CD7C4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96F5"/>
  <w15:chartTrackingRefBased/>
  <w15:docId w15:val="{BB24809A-A974-4E9D-8FA6-79809518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147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Heading1Char" w:customStyle="1">
    <w:name w:val="Heading 1 Char"/>
    <w:basedOn w:val="DefaultParagraphFont"/>
    <w:link w:val="Heading1"/>
    <w:uiPriority w:val="9"/>
    <w:rsid w:val="0070147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0147C"/>
    <w:pPr>
      <w:outlineLvl w:val="9"/>
    </w:pPr>
  </w:style>
  <w:style w:type="paragraph" w:styleId="TOC3">
    <w:name w:val="toc 3"/>
    <w:basedOn w:val="Normal"/>
    <w:next w:val="Normal"/>
    <w:autoRedefine/>
    <w:uiPriority w:val="39"/>
    <w:unhideWhenUsed/>
    <w:rsid w:val="0070147C"/>
    <w:pPr>
      <w:spacing w:after="100"/>
      <w:ind w:left="440"/>
    </w:pPr>
  </w:style>
  <w:style w:type="character" w:styleId="Hyperlink">
    <w:name w:val="Hyperlink"/>
    <w:basedOn w:val="DefaultParagraphFont"/>
    <w:uiPriority w:val="99"/>
    <w:unhideWhenUsed/>
    <w:rsid w:val="0070147C"/>
    <w:rPr>
      <w:color w:val="0563C1" w:themeColor="hyperlink"/>
      <w:u w:val="single"/>
    </w:rPr>
  </w:style>
  <w:style w:type="table" w:styleId="TableGrid">
    <w:name w:val="Table Grid"/>
    <w:basedOn w:val="TableNormal"/>
    <w:uiPriority w:val="39"/>
    <w:rsid w:val="009543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7046e85d366b4cd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40fd2a-c528-47f1-be5f-4464fa7785f2}"/>
      </w:docPartPr>
      <w:docPartBody>
        <w:p w14:paraId="711BEE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CFB20-2A46-4A76-9857-26CF53DE406B}">
  <ds:schemaRefs>
    <ds:schemaRef ds:uri="http://schemas.microsoft.com/sharepoint/v3/contenttype/forms"/>
  </ds:schemaRefs>
</ds:datastoreItem>
</file>

<file path=customXml/itemProps2.xml><?xml version="1.0" encoding="utf-8"?>
<ds:datastoreItem xmlns:ds="http://schemas.openxmlformats.org/officeDocument/2006/customXml" ds:itemID="{66B2033F-0E64-4B4B-97AC-E534F073371E}">
  <ds:schemaRefs>
    <ds:schemaRef ds:uri="http://purl.org/dc/elements/1.1/"/>
    <ds:schemaRef ds:uri="http://schemas.openxmlformats.org/package/2006/metadata/core-properties"/>
    <ds:schemaRef ds:uri="http://purl.org/dc/terms/"/>
    <ds:schemaRef ds:uri="http://schemas.microsoft.com/office/infopath/2007/PartnerControls"/>
    <ds:schemaRef ds:uri="9749faf0-d882-4f79-b25b-bef4e6232f89"/>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477879E-DE6D-486B-A8AD-4707940C9F64}"/>
</file>

<file path=customXml/itemProps4.xml><?xml version="1.0" encoding="utf-8"?>
<ds:datastoreItem xmlns:ds="http://schemas.openxmlformats.org/officeDocument/2006/customXml" ds:itemID="{6A02FFAC-A936-4789-9C09-647218A435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S Gupta</dc:creator>
  <cp:keywords/>
  <dc:description/>
  <cp:lastModifiedBy>Anjaly T A</cp:lastModifiedBy>
  <cp:revision>16</cp:revision>
  <dcterms:created xsi:type="dcterms:W3CDTF">2021-01-12T14:29:00Z</dcterms:created>
  <dcterms:modified xsi:type="dcterms:W3CDTF">2022-08-29T03:13:58Z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Order">
    <vt:r8>1204200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Prog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MediaServiceImageTags">
    <vt:lpwstr/>
  </property>
</Properties>
</file>