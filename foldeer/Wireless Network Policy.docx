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72"/>
        <w:gridCol w:w="4672"/>
      </w:tblGrid>
      <w:tr w:rsidRPr="00831049" w:rsidR="00831049" w:rsidTr="70AAF7C7" w14:paraId="26A8C8BF" w14:textId="77777777">
        <w:trPr>
          <w:trHeight w:val="480"/>
        </w:trPr>
        <w:tc>
          <w:tcPr>
            <w:tcW w:w="47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31049" w:rsidR="00831049" w:rsidP="00831049" w:rsidRDefault="00831049" w14:paraId="467E3537" w14:textId="77777777">
            <w:pPr>
              <w:spacing w:after="0" w:line="240" w:lineRule="auto"/>
              <w:jc w:val="center"/>
              <w:textAlignment w:val="baseline"/>
              <w:rPr>
                <w:rFonts w:ascii="Segoe UI" w:hAnsi="Segoe UI" w:eastAsia="Times New Roman" w:cs="Segoe UI"/>
                <w:sz w:val="18"/>
                <w:szCs w:val="18"/>
                <w:lang w:val="en-IN" w:eastAsia="en-IN" w:bidi="hi-IN"/>
              </w:rPr>
            </w:pPr>
            <w:r w:rsidRPr="00831049">
              <w:rPr>
                <w:rFonts w:ascii="Times New Roman" w:hAnsi="Times New Roman" w:eastAsia="Times New Roman" w:cs="Times New Roman"/>
                <w:b/>
                <w:bCs/>
                <w:color w:val="333332"/>
                <w:lang w:eastAsia="en-IN" w:bidi="hi-IN"/>
              </w:rPr>
              <w:t>Document Name</w:t>
            </w:r>
            <w:r w:rsidRPr="00831049">
              <w:rPr>
                <w:rFonts w:ascii="Times New Roman" w:hAnsi="Times New Roman" w:eastAsia="Times New Roman" w:cs="Times New Roman"/>
                <w:color w:val="333332"/>
                <w:lang w:val="en-IN" w:eastAsia="en-IN" w:bidi="hi-IN"/>
              </w:rPr>
              <w:t> </w:t>
            </w:r>
          </w:p>
        </w:tc>
        <w:tc>
          <w:tcPr>
            <w:tcW w:w="4725" w:type="dxa"/>
            <w:tcBorders>
              <w:top w:val="single" w:color="000000" w:themeColor="text1" w:sz="6" w:space="0"/>
              <w:left w:val="nil"/>
              <w:bottom w:val="single" w:color="000000" w:themeColor="text1" w:sz="6" w:space="0"/>
              <w:right w:val="single" w:color="000000" w:themeColor="text1" w:sz="6" w:space="0"/>
            </w:tcBorders>
            <w:shd w:val="clear" w:color="auto" w:fill="auto"/>
            <w:tcMar/>
            <w:hideMark/>
          </w:tcPr>
          <w:p w:rsidRPr="00831049" w:rsidR="00831049" w:rsidP="00831049" w:rsidRDefault="00831049" w14:paraId="72CC676D" w14:textId="036E78EC">
            <w:pPr>
              <w:spacing w:after="0" w:line="240" w:lineRule="auto"/>
              <w:jc w:val="center"/>
              <w:textAlignment w:val="baseline"/>
              <w:rPr>
                <w:rFonts w:ascii="Segoe UI" w:hAnsi="Segoe UI" w:eastAsia="Times New Roman" w:cs="Segoe UI"/>
                <w:sz w:val="18"/>
                <w:szCs w:val="18"/>
                <w:lang w:val="en-IN" w:eastAsia="en-IN" w:bidi="hi-IN"/>
              </w:rPr>
            </w:pPr>
            <w:r w:rsidRPr="00831049">
              <w:rPr>
                <w:rFonts w:ascii="Times New Roman" w:hAnsi="Times New Roman" w:eastAsia="Times New Roman" w:cs="Times New Roman"/>
                <w:b/>
                <w:bCs/>
                <w:color w:val="333332"/>
                <w:lang w:eastAsia="en-IN" w:bidi="hi-IN"/>
              </w:rPr>
              <w:t>Wireless Network Policy</w:t>
            </w:r>
          </w:p>
        </w:tc>
      </w:tr>
      <w:tr w:rsidRPr="00831049" w:rsidR="00831049" w:rsidTr="70AAF7C7" w14:paraId="3EEFC6FD"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831049" w:rsidR="00831049" w:rsidP="00831049" w:rsidRDefault="00831049" w14:paraId="3429FC83" w14:textId="77777777">
            <w:pPr>
              <w:spacing w:after="0" w:line="240" w:lineRule="auto"/>
              <w:jc w:val="center"/>
              <w:textAlignment w:val="baseline"/>
              <w:rPr>
                <w:rFonts w:ascii="Segoe UI" w:hAnsi="Segoe UI" w:eastAsia="Times New Roman" w:cs="Segoe UI"/>
                <w:sz w:val="18"/>
                <w:szCs w:val="18"/>
                <w:lang w:val="en-IN" w:eastAsia="en-IN" w:bidi="hi-IN"/>
              </w:rPr>
            </w:pPr>
            <w:r w:rsidRPr="00831049">
              <w:rPr>
                <w:rFonts w:ascii="Times New Roman" w:hAnsi="Times New Roman" w:eastAsia="Times New Roman" w:cs="Times New Roman"/>
                <w:b/>
                <w:bCs/>
                <w:color w:val="333332"/>
                <w:lang w:eastAsia="en-IN" w:bidi="hi-IN"/>
              </w:rPr>
              <w:t>Version</w:t>
            </w:r>
            <w:r w:rsidRPr="00831049">
              <w:rPr>
                <w:rFonts w:ascii="Times New Roman" w:hAnsi="Times New Roman" w:eastAsia="Times New Roman" w:cs="Times New Roman"/>
                <w:color w:val="333332"/>
                <w:lang w:val="en-IN"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831049" w:rsidR="00831049" w:rsidP="00831049" w:rsidRDefault="00831049" w14:paraId="49C8FF1D" w14:textId="32068176">
            <w:pPr>
              <w:spacing w:after="0" w:line="240" w:lineRule="auto"/>
              <w:jc w:val="center"/>
              <w:textAlignment w:val="baseline"/>
              <w:rPr>
                <w:rFonts w:ascii="Segoe UI" w:hAnsi="Segoe UI" w:eastAsia="Times New Roman" w:cs="Segoe UI"/>
                <w:sz w:val="18"/>
                <w:szCs w:val="18"/>
                <w:lang w:val="en-IN" w:eastAsia="en-IN" w:bidi="hi-IN"/>
              </w:rPr>
            </w:pPr>
            <w:r w:rsidRPr="70AAF7C7" w:rsidR="00831049">
              <w:rPr>
                <w:rFonts w:ascii="Times New Roman" w:hAnsi="Times New Roman" w:eastAsia="Times New Roman" w:cs="Times New Roman"/>
                <w:b w:val="1"/>
                <w:bCs w:val="1"/>
                <w:color w:val="333332"/>
                <w:lang w:eastAsia="en-IN" w:bidi="hi-IN"/>
              </w:rPr>
              <w:t>0.</w:t>
            </w:r>
            <w:ins w:author="Anjaly T A" w:date="2021-08-03T11:03:57.193Z" w:id="94140987">
              <w:r w:rsidRPr="70AAF7C7" w:rsidR="5D199177">
                <w:rPr>
                  <w:rFonts w:ascii="Times New Roman" w:hAnsi="Times New Roman" w:eastAsia="Times New Roman" w:cs="Times New Roman"/>
                  <w:b w:val="1"/>
                  <w:bCs w:val="1"/>
                  <w:color w:val="333332"/>
                  <w:lang w:eastAsia="en-IN" w:bidi="hi-IN"/>
                </w:rPr>
                <w:t>2</w:t>
              </w:r>
            </w:ins>
            <w:del w:author="Anjaly T A" w:date="2021-08-03T11:03:55.759Z" w:id="571450261">
              <w:r w:rsidRPr="70AAF7C7" w:rsidDel="00831049">
                <w:rPr>
                  <w:rFonts w:ascii="Times New Roman" w:hAnsi="Times New Roman" w:eastAsia="Times New Roman" w:cs="Times New Roman"/>
                  <w:b w:val="1"/>
                  <w:bCs w:val="1"/>
                  <w:color w:val="333332"/>
                  <w:lang w:eastAsia="en-IN" w:bidi="hi-IN"/>
                </w:rPr>
                <w:delText>1</w:delText>
              </w:r>
              <w:r w:rsidRPr="70AAF7C7" w:rsidDel="00831049">
                <w:rPr>
                  <w:rFonts w:ascii="Times New Roman" w:hAnsi="Times New Roman" w:eastAsia="Times New Roman" w:cs="Times New Roman"/>
                  <w:color w:val="333332"/>
                  <w:lang w:val="en-IN" w:eastAsia="en-IN" w:bidi="hi-IN"/>
                </w:rPr>
                <w:delText> </w:delText>
              </w:r>
            </w:del>
          </w:p>
        </w:tc>
      </w:tr>
      <w:tr w:rsidRPr="00831049" w:rsidR="00831049" w:rsidTr="70AAF7C7" w14:paraId="54733F8B" w14:textId="77777777">
        <w:trPr>
          <w:trHeight w:val="48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831049" w:rsidR="00831049" w:rsidP="70AAF7C7" w:rsidRDefault="00831049" w14:paraId="0FB1AE61" w14:textId="78690F0F">
            <w:pPr>
              <w:pStyle w:val="Normal"/>
              <w:bidi w:val="0"/>
              <w:spacing w:before="0" w:beforeAutospacing="off" w:after="0" w:afterAutospacing="off" w:line="240" w:lineRule="auto"/>
              <w:ind w:left="0" w:right="0"/>
              <w:jc w:val="center"/>
              <w:rPr>
                <w:rFonts w:ascii="Times New Roman" w:hAnsi="Times New Roman" w:eastAsia="Times New Roman" w:cs="Times New Roman"/>
                <w:noProof w:val="0"/>
                <w:sz w:val="22"/>
                <w:szCs w:val="22"/>
                <w:lang w:val="en-IN"/>
              </w:rPr>
            </w:pPr>
            <w:del w:author="Anjaly T A" w:date="2021-08-03T11:04:08.153Z" w:id="1974687586">
              <w:r w:rsidRPr="70AAF7C7" w:rsidDel="00831049">
                <w:rPr>
                  <w:rFonts w:ascii="Times New Roman" w:hAnsi="Times New Roman" w:eastAsia="Times New Roman" w:cs="Times New Roman"/>
                  <w:b w:val="1"/>
                  <w:bCs w:val="1"/>
                  <w:color w:val="333332"/>
                  <w:lang w:eastAsia="en-IN" w:bidi="hi-IN"/>
                </w:rPr>
                <w:delText>Made by</w:delText>
              </w:r>
              <w:r w:rsidRPr="70AAF7C7" w:rsidDel="00831049">
                <w:rPr>
                  <w:rFonts w:ascii="Times New Roman" w:hAnsi="Times New Roman" w:eastAsia="Times New Roman" w:cs="Times New Roman"/>
                  <w:color w:val="333332"/>
                  <w:lang w:val="en-IN" w:eastAsia="en-IN" w:bidi="hi-IN"/>
                </w:rPr>
                <w:delText> </w:delText>
              </w:r>
            </w:del>
            <w:ins w:author="Anjaly T A" w:date="2021-08-03T11:04:12.701Z" w:id="1386329024">
              <w:r w:rsidRPr="70AAF7C7" w:rsidR="2B246EB0">
                <w:rPr>
                  <w:rFonts w:ascii="Times New Roman" w:hAnsi="Times New Roman" w:eastAsia="Times New Roman" w:cs="Times New Roman"/>
                  <w:b w:val="1"/>
                  <w:bCs w:val="1"/>
                  <w:color w:val="333332"/>
                  <w:lang w:eastAsia="en-IN" w:bidi="hi-IN"/>
                </w:rPr>
                <w:t>Created By</w:t>
              </w:r>
            </w:ins>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831049" w:rsidR="00831049" w:rsidP="00831049" w:rsidRDefault="00831049" w14:paraId="2E7B8A3E" w14:textId="77777777">
            <w:pPr>
              <w:spacing w:after="0" w:line="240" w:lineRule="auto"/>
              <w:jc w:val="center"/>
              <w:textAlignment w:val="baseline"/>
              <w:rPr>
                <w:rFonts w:ascii="Segoe UI" w:hAnsi="Segoe UI" w:eastAsia="Times New Roman" w:cs="Segoe UI"/>
                <w:sz w:val="18"/>
                <w:szCs w:val="18"/>
                <w:lang w:val="en-IN" w:eastAsia="en-IN" w:bidi="hi-IN"/>
              </w:rPr>
            </w:pPr>
            <w:r w:rsidRPr="00831049">
              <w:rPr>
                <w:rFonts w:ascii="Times New Roman" w:hAnsi="Times New Roman" w:eastAsia="Times New Roman" w:cs="Times New Roman"/>
                <w:b/>
                <w:bCs/>
                <w:color w:val="333332"/>
                <w:lang w:eastAsia="en-IN" w:bidi="hi-IN"/>
              </w:rPr>
              <w:t>Dushyant S. Gupta</w:t>
            </w:r>
            <w:r w:rsidRPr="00831049">
              <w:rPr>
                <w:rFonts w:ascii="Times New Roman" w:hAnsi="Times New Roman" w:eastAsia="Times New Roman" w:cs="Times New Roman"/>
                <w:color w:val="333332"/>
                <w:lang w:val="en-IN" w:eastAsia="en-IN" w:bidi="hi-IN"/>
              </w:rPr>
              <w:t> </w:t>
            </w:r>
          </w:p>
        </w:tc>
      </w:tr>
      <w:tr w:rsidR="70AAF7C7" w:rsidTr="70AAF7C7" w14:paraId="7B9D3462">
        <w:trPr>
          <w:trHeight w:val="480"/>
          <w:ins w:author="Anjaly T A" w:date="2021-08-03T11:04:04.532Z" w:id="523269692"/>
        </w:trPr>
        <w:tc>
          <w:tcPr>
            <w:tcW w:w="4672"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4CCCF7C9" w:rsidP="70AAF7C7" w:rsidRDefault="4CCCF7C9" w14:paraId="3F32E679" w14:textId="432CC0DF">
            <w:pPr>
              <w:pStyle w:val="Normal"/>
              <w:spacing w:line="240" w:lineRule="auto"/>
              <w:jc w:val="center"/>
              <w:rPr>
                <w:rFonts w:ascii="Times New Roman" w:hAnsi="Times New Roman" w:eastAsia="Times New Roman" w:cs="Times New Roman"/>
                <w:b w:val="1"/>
                <w:bCs w:val="1"/>
                <w:color w:val="333332"/>
                <w:lang w:eastAsia="en-IN" w:bidi="hi-IN"/>
              </w:rPr>
            </w:pPr>
            <w:ins w:author="Anjaly T A" w:date="2021-08-03T11:04:32.578Z" w:id="1016128198">
              <w:r w:rsidRPr="70AAF7C7" w:rsidR="4CCCF7C9">
                <w:rPr>
                  <w:rFonts w:ascii="Times New Roman" w:hAnsi="Times New Roman" w:eastAsia="Times New Roman" w:cs="Times New Roman"/>
                  <w:b w:val="1"/>
                  <w:bCs w:val="1"/>
                  <w:color w:val="333332"/>
                  <w:lang w:eastAsia="en-IN" w:bidi="hi-IN"/>
                </w:rPr>
                <w:t>Revised By</w:t>
              </w:r>
            </w:ins>
          </w:p>
        </w:tc>
        <w:tc>
          <w:tcPr>
            <w:tcW w:w="4672" w:type="dxa"/>
            <w:tcBorders>
              <w:top w:val="nil"/>
              <w:left w:val="nil"/>
              <w:bottom w:val="single" w:color="000000" w:themeColor="text1" w:sz="6" w:space="0"/>
              <w:right w:val="single" w:color="000000" w:themeColor="text1" w:sz="6" w:space="0"/>
            </w:tcBorders>
            <w:shd w:val="clear" w:color="auto" w:fill="auto"/>
            <w:tcMar/>
            <w:hideMark/>
          </w:tcPr>
          <w:p w:rsidR="4CCCF7C9" w:rsidP="70AAF7C7" w:rsidRDefault="4CCCF7C9" w14:paraId="3D607532" w14:textId="2484F9A8">
            <w:pPr>
              <w:pStyle w:val="Normal"/>
              <w:spacing w:line="240" w:lineRule="auto"/>
              <w:jc w:val="center"/>
              <w:rPr>
                <w:rFonts w:ascii="Times New Roman" w:hAnsi="Times New Roman" w:eastAsia="Times New Roman" w:cs="Times New Roman"/>
                <w:b w:val="1"/>
                <w:bCs w:val="1"/>
                <w:color w:val="333332"/>
                <w:lang w:eastAsia="en-IN" w:bidi="hi-IN"/>
              </w:rPr>
            </w:pPr>
            <w:ins w:author="Anjaly T A" w:date="2021-08-03T11:04:41.054Z" w:id="483472012">
              <w:r w:rsidRPr="70AAF7C7" w:rsidR="4CCCF7C9">
                <w:rPr>
                  <w:rFonts w:ascii="Times New Roman" w:hAnsi="Times New Roman" w:eastAsia="Times New Roman" w:cs="Times New Roman"/>
                  <w:b w:val="1"/>
                  <w:bCs w:val="1"/>
                  <w:color w:val="333332"/>
                  <w:lang w:eastAsia="en-IN" w:bidi="hi-IN"/>
                </w:rPr>
                <w:t>Anjaly T A</w:t>
              </w:r>
            </w:ins>
          </w:p>
        </w:tc>
      </w:tr>
      <w:tr w:rsidRPr="00831049" w:rsidR="00831049" w:rsidTr="70AAF7C7" w14:paraId="39ECC0F7"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831049" w:rsidR="00831049" w:rsidP="00831049" w:rsidRDefault="00831049" w14:paraId="64599B39" w14:textId="77777777">
            <w:pPr>
              <w:spacing w:after="0" w:line="240" w:lineRule="auto"/>
              <w:jc w:val="center"/>
              <w:textAlignment w:val="baseline"/>
              <w:rPr>
                <w:rFonts w:ascii="Segoe UI" w:hAnsi="Segoe UI" w:eastAsia="Times New Roman" w:cs="Segoe UI"/>
                <w:sz w:val="18"/>
                <w:szCs w:val="18"/>
                <w:lang w:val="en-IN" w:eastAsia="en-IN" w:bidi="hi-IN"/>
              </w:rPr>
            </w:pPr>
            <w:r w:rsidRPr="00831049">
              <w:rPr>
                <w:rFonts w:ascii="Times New Roman" w:hAnsi="Times New Roman" w:eastAsia="Times New Roman" w:cs="Times New Roman"/>
                <w:b/>
                <w:bCs/>
                <w:color w:val="333332"/>
                <w:lang w:eastAsia="en-IN" w:bidi="hi-IN"/>
              </w:rPr>
              <w:t>Reviewed By</w:t>
            </w:r>
            <w:r w:rsidRPr="00831049">
              <w:rPr>
                <w:rFonts w:ascii="Times New Roman" w:hAnsi="Times New Roman" w:eastAsia="Times New Roman" w:cs="Times New Roman"/>
                <w:color w:val="333332"/>
                <w:lang w:val="en-IN"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831049" w:rsidR="00831049" w:rsidP="00831049" w:rsidRDefault="00831049" w14:paraId="5CA4D0D7" w14:textId="77777777">
            <w:pPr>
              <w:spacing w:after="0" w:line="240" w:lineRule="auto"/>
              <w:jc w:val="center"/>
              <w:textAlignment w:val="baseline"/>
              <w:rPr>
                <w:rFonts w:ascii="Segoe UI" w:hAnsi="Segoe UI" w:eastAsia="Times New Roman" w:cs="Segoe UI"/>
                <w:sz w:val="18"/>
                <w:szCs w:val="18"/>
                <w:lang w:val="en-IN" w:eastAsia="en-IN" w:bidi="hi-IN"/>
              </w:rPr>
            </w:pPr>
            <w:r w:rsidRPr="00831049">
              <w:rPr>
                <w:rFonts w:ascii="Times New Roman" w:hAnsi="Times New Roman" w:eastAsia="Times New Roman" w:cs="Times New Roman"/>
                <w:color w:val="333332"/>
                <w:lang w:val="en-IN" w:eastAsia="en-IN" w:bidi="hi-IN"/>
              </w:rPr>
              <w:t> </w:t>
            </w:r>
          </w:p>
        </w:tc>
      </w:tr>
      <w:tr w:rsidRPr="00831049" w:rsidR="00831049" w:rsidTr="70AAF7C7" w14:paraId="7E312945"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831049" w:rsidR="00831049" w:rsidP="00831049" w:rsidRDefault="00831049" w14:paraId="4AB39D0B" w14:textId="77777777">
            <w:pPr>
              <w:spacing w:after="0" w:line="240" w:lineRule="auto"/>
              <w:jc w:val="center"/>
              <w:textAlignment w:val="baseline"/>
              <w:rPr>
                <w:rFonts w:ascii="Segoe UI" w:hAnsi="Segoe UI" w:eastAsia="Times New Roman" w:cs="Segoe UI"/>
                <w:sz w:val="18"/>
                <w:szCs w:val="18"/>
                <w:lang w:val="en-IN" w:eastAsia="en-IN" w:bidi="hi-IN"/>
              </w:rPr>
            </w:pPr>
            <w:r w:rsidRPr="00831049">
              <w:rPr>
                <w:rFonts w:ascii="Times New Roman" w:hAnsi="Times New Roman" w:eastAsia="Times New Roman" w:cs="Times New Roman"/>
                <w:b/>
                <w:bCs/>
                <w:color w:val="333332"/>
                <w:lang w:eastAsia="en-IN" w:bidi="hi-IN"/>
              </w:rPr>
              <w:t>Released on</w:t>
            </w:r>
            <w:r w:rsidRPr="00831049">
              <w:rPr>
                <w:rFonts w:ascii="Times New Roman" w:hAnsi="Times New Roman" w:eastAsia="Times New Roman" w:cs="Times New Roman"/>
                <w:color w:val="333332"/>
                <w:lang w:val="en-IN"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831049" w:rsidR="00831049" w:rsidP="00831049" w:rsidRDefault="00831049" w14:paraId="679C9C9D" w14:textId="77777777">
            <w:pPr>
              <w:spacing w:after="0" w:line="240" w:lineRule="auto"/>
              <w:jc w:val="center"/>
              <w:textAlignment w:val="baseline"/>
              <w:rPr>
                <w:rFonts w:ascii="Segoe UI" w:hAnsi="Segoe UI" w:eastAsia="Times New Roman" w:cs="Segoe UI"/>
                <w:sz w:val="18"/>
                <w:szCs w:val="18"/>
                <w:lang w:val="en-IN" w:eastAsia="en-IN" w:bidi="hi-IN"/>
              </w:rPr>
            </w:pPr>
            <w:r w:rsidRPr="00831049">
              <w:rPr>
                <w:rFonts w:ascii="Times New Roman" w:hAnsi="Times New Roman" w:eastAsia="Times New Roman" w:cs="Times New Roman"/>
                <w:color w:val="333332"/>
                <w:lang w:val="en-IN" w:eastAsia="en-IN" w:bidi="hi-IN"/>
              </w:rPr>
              <w:t> </w:t>
            </w:r>
          </w:p>
        </w:tc>
      </w:tr>
    </w:tbl>
    <w:p w:rsidR="00831049" w:rsidP="004036EB" w:rsidRDefault="00831049" w14:paraId="55D29D45" w14:textId="79E5EADD">
      <w:pPr>
        <w:ind w:left="720" w:hanging="360"/>
      </w:pPr>
    </w:p>
    <w:p w:rsidR="00831049" w:rsidP="004036EB" w:rsidRDefault="00831049" w14:paraId="04700C09" w14:textId="598A7089">
      <w:pPr>
        <w:ind w:left="720" w:hanging="360"/>
      </w:pPr>
    </w:p>
    <w:p w:rsidR="00831049" w:rsidP="004036EB" w:rsidRDefault="00831049" w14:paraId="2F0C2B9C" w14:textId="00F1D279">
      <w:pPr>
        <w:ind w:left="720" w:hanging="360"/>
      </w:pPr>
    </w:p>
    <w:p w:rsidR="00831049" w:rsidP="004036EB" w:rsidRDefault="00831049" w14:paraId="5824146B" w14:textId="7B302A01">
      <w:pPr>
        <w:ind w:left="720" w:hanging="360"/>
      </w:pPr>
    </w:p>
    <w:p w:rsidR="00831049" w:rsidP="004036EB" w:rsidRDefault="00831049" w14:paraId="01C86B91" w14:textId="00D34F41">
      <w:pPr>
        <w:ind w:left="720" w:hanging="360"/>
      </w:pPr>
    </w:p>
    <w:p w:rsidR="00831049" w:rsidP="004036EB" w:rsidRDefault="00831049" w14:paraId="45941F39" w14:textId="5E7E976E">
      <w:pPr>
        <w:ind w:left="720" w:hanging="360"/>
      </w:pPr>
    </w:p>
    <w:p w:rsidR="00831049" w:rsidP="004036EB" w:rsidRDefault="00831049" w14:paraId="398439DE" w14:textId="20ACCA80">
      <w:pPr>
        <w:ind w:left="720" w:hanging="360"/>
      </w:pPr>
    </w:p>
    <w:p w:rsidR="00831049" w:rsidP="004036EB" w:rsidRDefault="00831049" w14:paraId="1FE1439A" w14:textId="1FEB4024">
      <w:pPr>
        <w:ind w:left="720" w:hanging="360"/>
      </w:pPr>
    </w:p>
    <w:p w:rsidR="00831049" w:rsidP="004036EB" w:rsidRDefault="00831049" w14:paraId="1F086CB6" w14:textId="213F4E79">
      <w:pPr>
        <w:ind w:left="720" w:hanging="360"/>
      </w:pPr>
    </w:p>
    <w:p w:rsidR="00831049" w:rsidP="004036EB" w:rsidRDefault="00831049" w14:paraId="14B22EF5" w14:textId="12C02CEC">
      <w:pPr>
        <w:ind w:left="720" w:hanging="360"/>
      </w:pPr>
    </w:p>
    <w:p w:rsidR="00831049" w:rsidP="004036EB" w:rsidRDefault="00831049" w14:paraId="71880AE2" w14:textId="0B16864D">
      <w:pPr>
        <w:ind w:left="720" w:hanging="360"/>
      </w:pPr>
    </w:p>
    <w:p w:rsidR="00831049" w:rsidP="004036EB" w:rsidRDefault="00831049" w14:paraId="7A2AF7BC" w14:textId="5D6ED73D">
      <w:pPr>
        <w:ind w:left="720" w:hanging="360"/>
      </w:pPr>
    </w:p>
    <w:p w:rsidR="00831049" w:rsidP="004036EB" w:rsidRDefault="00831049" w14:paraId="00442764" w14:textId="51A7CDD7">
      <w:pPr>
        <w:ind w:left="720" w:hanging="360"/>
      </w:pPr>
    </w:p>
    <w:p w:rsidR="00831049" w:rsidP="004036EB" w:rsidRDefault="00831049" w14:paraId="2D9098E2" w14:textId="1F45EDEB">
      <w:pPr>
        <w:ind w:left="720" w:hanging="360"/>
      </w:pPr>
    </w:p>
    <w:p w:rsidR="00831049" w:rsidP="004036EB" w:rsidRDefault="00831049" w14:paraId="58C525B7" w14:textId="1E44B30D">
      <w:pPr>
        <w:ind w:left="720" w:hanging="360"/>
      </w:pPr>
    </w:p>
    <w:p w:rsidR="00831049" w:rsidP="004036EB" w:rsidRDefault="00831049" w14:paraId="4C95BDD5" w14:textId="27A0727E">
      <w:pPr>
        <w:ind w:left="720" w:hanging="360"/>
      </w:pPr>
    </w:p>
    <w:p w:rsidR="00831049" w:rsidP="004036EB" w:rsidRDefault="00831049" w14:paraId="515504A5" w14:textId="45A0029C">
      <w:pPr>
        <w:ind w:left="720" w:hanging="360"/>
      </w:pPr>
    </w:p>
    <w:p w:rsidR="00831049" w:rsidP="004036EB" w:rsidRDefault="00831049" w14:paraId="2690FE41" w14:textId="2376C674">
      <w:pPr>
        <w:ind w:left="720" w:hanging="360"/>
      </w:pPr>
    </w:p>
    <w:p w:rsidR="00831049" w:rsidP="004036EB" w:rsidRDefault="00831049" w14:paraId="1EA80485" w14:textId="2EC21485">
      <w:pPr>
        <w:ind w:left="720" w:hanging="360"/>
      </w:pPr>
    </w:p>
    <w:p w:rsidR="00831049" w:rsidP="004036EB" w:rsidRDefault="00831049" w14:paraId="669A009D" w14:textId="3D16801F">
      <w:pPr>
        <w:ind w:left="720" w:hanging="360"/>
      </w:pPr>
    </w:p>
    <w:p w:rsidR="00831049" w:rsidP="004036EB" w:rsidRDefault="00831049" w14:paraId="233DED1F" w14:textId="19BE7928">
      <w:pPr>
        <w:ind w:left="720" w:hanging="360"/>
      </w:pPr>
    </w:p>
    <w:p w:rsidR="00831049" w:rsidP="004036EB" w:rsidRDefault="00831049" w14:paraId="3B3AC488" w14:textId="58925671">
      <w:pPr>
        <w:ind w:left="720" w:hanging="360"/>
      </w:pPr>
    </w:p>
    <w:p w:rsidR="00831049" w:rsidP="004036EB" w:rsidRDefault="00831049" w14:paraId="010B205F" w14:textId="22E57E88">
      <w:pPr>
        <w:ind w:left="720" w:hanging="360"/>
      </w:pPr>
    </w:p>
    <w:sdt>
      <w:sdtPr>
        <w:id w:val="-1358044397"/>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9B2D88" w:rsidRDefault="009B2D88" w14:paraId="5C832BE9" w14:textId="78B875AA">
          <w:pPr>
            <w:pStyle w:val="TOCHeading"/>
          </w:pPr>
          <w:r>
            <w:t>Contents</w:t>
          </w:r>
        </w:p>
        <w:p w:rsidR="009B2D88" w:rsidRDefault="009B2D88" w14:paraId="7D53DC04" w14:textId="2333AD7E">
          <w:pPr>
            <w:pStyle w:val="TOC1"/>
            <w:tabs>
              <w:tab w:val="right" w:leader="dot" w:pos="9350"/>
            </w:tabs>
            <w:rPr>
              <w:noProof/>
            </w:rPr>
          </w:pPr>
          <w:r>
            <w:fldChar w:fldCharType="begin"/>
          </w:r>
          <w:r>
            <w:instrText xml:space="preserve"> TOC \o "1-3" \h \z \u </w:instrText>
          </w:r>
          <w:r>
            <w:fldChar w:fldCharType="separate"/>
          </w:r>
          <w:hyperlink w:history="1" w:anchor="_Toc61445753">
            <w:r w:rsidRPr="00AD6B02">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_Toc61445753 \h </w:instrText>
            </w:r>
            <w:r>
              <w:rPr>
                <w:noProof/>
                <w:webHidden/>
              </w:rPr>
            </w:r>
            <w:r>
              <w:rPr>
                <w:noProof/>
                <w:webHidden/>
              </w:rPr>
              <w:fldChar w:fldCharType="separate"/>
            </w:r>
            <w:r>
              <w:rPr>
                <w:noProof/>
                <w:webHidden/>
              </w:rPr>
              <w:t>3</w:t>
            </w:r>
            <w:r>
              <w:rPr>
                <w:noProof/>
                <w:webHidden/>
              </w:rPr>
              <w:fldChar w:fldCharType="end"/>
            </w:r>
          </w:hyperlink>
        </w:p>
        <w:p w:rsidR="009B2D88" w:rsidRDefault="009B2D88" w14:paraId="152C88F5" w14:textId="595C4CAB">
          <w:pPr>
            <w:pStyle w:val="TOC1"/>
            <w:tabs>
              <w:tab w:val="right" w:leader="dot" w:pos="9350"/>
            </w:tabs>
            <w:rPr>
              <w:noProof/>
            </w:rPr>
          </w:pPr>
          <w:hyperlink w:history="1" w:anchor="_Toc61445754">
            <w:r w:rsidRPr="00AD6B02">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_Toc61445754 \h </w:instrText>
            </w:r>
            <w:r>
              <w:rPr>
                <w:noProof/>
                <w:webHidden/>
              </w:rPr>
            </w:r>
            <w:r>
              <w:rPr>
                <w:noProof/>
                <w:webHidden/>
              </w:rPr>
              <w:fldChar w:fldCharType="separate"/>
            </w:r>
            <w:r>
              <w:rPr>
                <w:noProof/>
                <w:webHidden/>
              </w:rPr>
              <w:t>3</w:t>
            </w:r>
            <w:r>
              <w:rPr>
                <w:noProof/>
                <w:webHidden/>
              </w:rPr>
              <w:fldChar w:fldCharType="end"/>
            </w:r>
          </w:hyperlink>
        </w:p>
        <w:p w:rsidR="009B2D88" w:rsidRDefault="009B2D88" w14:paraId="688ECA16" w14:textId="236EE10A">
          <w:pPr>
            <w:pStyle w:val="TOC1"/>
            <w:tabs>
              <w:tab w:val="right" w:leader="dot" w:pos="9350"/>
            </w:tabs>
            <w:rPr>
              <w:noProof/>
            </w:rPr>
          </w:pPr>
          <w:hyperlink w:history="1" w:anchor="_Toc61445755">
            <w:r w:rsidRPr="00AD6B02">
              <w:rPr>
                <w:rStyle w:val="Hyperlink"/>
                <w:rFonts w:ascii="Times New Roman" w:hAnsi="Times New Roman" w:cs="Times New Roman"/>
                <w:noProof/>
              </w:rPr>
              <w:t>Policy</w:t>
            </w:r>
            <w:r>
              <w:rPr>
                <w:noProof/>
                <w:webHidden/>
              </w:rPr>
              <w:tab/>
            </w:r>
            <w:r>
              <w:rPr>
                <w:noProof/>
                <w:webHidden/>
              </w:rPr>
              <w:fldChar w:fldCharType="begin"/>
            </w:r>
            <w:r>
              <w:rPr>
                <w:noProof/>
                <w:webHidden/>
              </w:rPr>
              <w:instrText xml:space="preserve"> PAGEREF _Toc61445755 \h </w:instrText>
            </w:r>
            <w:r>
              <w:rPr>
                <w:noProof/>
                <w:webHidden/>
              </w:rPr>
            </w:r>
            <w:r>
              <w:rPr>
                <w:noProof/>
                <w:webHidden/>
              </w:rPr>
              <w:fldChar w:fldCharType="separate"/>
            </w:r>
            <w:r>
              <w:rPr>
                <w:noProof/>
                <w:webHidden/>
              </w:rPr>
              <w:t>3</w:t>
            </w:r>
            <w:r>
              <w:rPr>
                <w:noProof/>
                <w:webHidden/>
              </w:rPr>
              <w:fldChar w:fldCharType="end"/>
            </w:r>
          </w:hyperlink>
        </w:p>
        <w:p w:rsidR="009B2D88" w:rsidRDefault="009B2D88" w14:paraId="48EB98D7" w14:textId="3399FBB8">
          <w:pPr>
            <w:pStyle w:val="TOC2"/>
            <w:tabs>
              <w:tab w:val="right" w:leader="dot" w:pos="9350"/>
            </w:tabs>
            <w:rPr>
              <w:noProof/>
            </w:rPr>
          </w:pPr>
          <w:hyperlink w:history="1" w:anchor="_Toc61445756">
            <w:r w:rsidRPr="00AD6B02">
              <w:rPr>
                <w:rStyle w:val="Hyperlink"/>
                <w:rFonts w:ascii="Times New Roman" w:hAnsi="Times New Roman" w:cs="Times New Roman"/>
                <w:noProof/>
              </w:rPr>
              <w:t>Wireless Deployments</w:t>
            </w:r>
            <w:r>
              <w:rPr>
                <w:noProof/>
                <w:webHidden/>
              </w:rPr>
              <w:tab/>
            </w:r>
            <w:r>
              <w:rPr>
                <w:noProof/>
                <w:webHidden/>
              </w:rPr>
              <w:fldChar w:fldCharType="begin"/>
            </w:r>
            <w:r>
              <w:rPr>
                <w:noProof/>
                <w:webHidden/>
              </w:rPr>
              <w:instrText xml:space="preserve"> PAGEREF _Toc61445756 \h </w:instrText>
            </w:r>
            <w:r>
              <w:rPr>
                <w:noProof/>
                <w:webHidden/>
              </w:rPr>
            </w:r>
            <w:r>
              <w:rPr>
                <w:noProof/>
                <w:webHidden/>
              </w:rPr>
              <w:fldChar w:fldCharType="separate"/>
            </w:r>
            <w:r>
              <w:rPr>
                <w:noProof/>
                <w:webHidden/>
              </w:rPr>
              <w:t>3</w:t>
            </w:r>
            <w:r>
              <w:rPr>
                <w:noProof/>
                <w:webHidden/>
              </w:rPr>
              <w:fldChar w:fldCharType="end"/>
            </w:r>
          </w:hyperlink>
        </w:p>
        <w:p w:rsidR="009B2D88" w:rsidRDefault="009B2D88" w14:paraId="11534AB2" w14:textId="5953B170">
          <w:pPr>
            <w:pStyle w:val="TOC2"/>
            <w:tabs>
              <w:tab w:val="right" w:leader="dot" w:pos="9350"/>
            </w:tabs>
            <w:rPr>
              <w:noProof/>
            </w:rPr>
          </w:pPr>
          <w:hyperlink w:history="1" w:anchor="_Toc61445757">
            <w:r w:rsidRPr="00AD6B02">
              <w:rPr>
                <w:rStyle w:val="Hyperlink"/>
                <w:rFonts w:ascii="Times New Roman" w:hAnsi="Times New Roman" w:cs="Times New Roman"/>
                <w:noProof/>
              </w:rPr>
              <w:t>Restrictions:</w:t>
            </w:r>
            <w:r>
              <w:rPr>
                <w:noProof/>
                <w:webHidden/>
              </w:rPr>
              <w:tab/>
            </w:r>
            <w:r>
              <w:rPr>
                <w:noProof/>
                <w:webHidden/>
              </w:rPr>
              <w:fldChar w:fldCharType="begin"/>
            </w:r>
            <w:r>
              <w:rPr>
                <w:noProof/>
                <w:webHidden/>
              </w:rPr>
              <w:instrText xml:space="preserve"> PAGEREF _Toc61445757 \h </w:instrText>
            </w:r>
            <w:r>
              <w:rPr>
                <w:noProof/>
                <w:webHidden/>
              </w:rPr>
            </w:r>
            <w:r>
              <w:rPr>
                <w:noProof/>
                <w:webHidden/>
              </w:rPr>
              <w:fldChar w:fldCharType="separate"/>
            </w:r>
            <w:r>
              <w:rPr>
                <w:noProof/>
                <w:webHidden/>
              </w:rPr>
              <w:t>4</w:t>
            </w:r>
            <w:r>
              <w:rPr>
                <w:noProof/>
                <w:webHidden/>
              </w:rPr>
              <w:fldChar w:fldCharType="end"/>
            </w:r>
          </w:hyperlink>
        </w:p>
        <w:p w:rsidR="009B2D88" w:rsidRDefault="009B2D88" w14:paraId="4365594B" w14:textId="4A32D50F">
          <w:pPr>
            <w:pStyle w:val="TOC1"/>
            <w:tabs>
              <w:tab w:val="right" w:leader="dot" w:pos="9350"/>
            </w:tabs>
            <w:rPr>
              <w:noProof/>
            </w:rPr>
          </w:pPr>
          <w:hyperlink w:history="1" w:anchor="_Toc61445758">
            <w:r w:rsidRPr="00AD6B02">
              <w:rPr>
                <w:rStyle w:val="Hyperlink"/>
                <w:rFonts w:ascii="Times New Roman" w:hAnsi="Times New Roman" w:cs="Times New Roman"/>
                <w:b/>
                <w:bCs/>
                <w:noProof/>
              </w:rPr>
              <w:t>Enforcement</w:t>
            </w:r>
            <w:r>
              <w:rPr>
                <w:noProof/>
                <w:webHidden/>
              </w:rPr>
              <w:tab/>
            </w:r>
            <w:r>
              <w:rPr>
                <w:noProof/>
                <w:webHidden/>
              </w:rPr>
              <w:fldChar w:fldCharType="begin"/>
            </w:r>
            <w:r>
              <w:rPr>
                <w:noProof/>
                <w:webHidden/>
              </w:rPr>
              <w:instrText xml:space="preserve"> PAGEREF _Toc61445758 \h </w:instrText>
            </w:r>
            <w:r>
              <w:rPr>
                <w:noProof/>
                <w:webHidden/>
              </w:rPr>
            </w:r>
            <w:r>
              <w:rPr>
                <w:noProof/>
                <w:webHidden/>
              </w:rPr>
              <w:fldChar w:fldCharType="separate"/>
            </w:r>
            <w:r>
              <w:rPr>
                <w:noProof/>
                <w:webHidden/>
              </w:rPr>
              <w:t>4</w:t>
            </w:r>
            <w:r>
              <w:rPr>
                <w:noProof/>
                <w:webHidden/>
              </w:rPr>
              <w:fldChar w:fldCharType="end"/>
            </w:r>
          </w:hyperlink>
        </w:p>
        <w:p w:rsidR="009B2D88" w:rsidRDefault="009B2D88" w14:paraId="2F3872EC" w14:textId="221F68CA">
          <w:r>
            <w:rPr>
              <w:b/>
              <w:bCs/>
              <w:noProof/>
            </w:rPr>
            <w:fldChar w:fldCharType="end"/>
          </w:r>
        </w:p>
      </w:sdtContent>
    </w:sdt>
    <w:p w:rsidR="00831049" w:rsidP="004036EB" w:rsidRDefault="00831049" w14:paraId="5933ECB7" w14:textId="380D0E7F">
      <w:pPr>
        <w:ind w:left="720" w:hanging="360"/>
      </w:pPr>
    </w:p>
    <w:p w:rsidR="00831049" w:rsidP="004036EB" w:rsidRDefault="00831049" w14:paraId="67F1F068" w14:textId="47A0B08E">
      <w:pPr>
        <w:ind w:left="720" w:hanging="360"/>
      </w:pPr>
    </w:p>
    <w:p w:rsidR="00831049" w:rsidP="004036EB" w:rsidRDefault="00831049" w14:paraId="7AA20B34" w14:textId="3594BF01">
      <w:pPr>
        <w:ind w:left="720" w:hanging="360"/>
      </w:pPr>
    </w:p>
    <w:p w:rsidR="00831049" w:rsidP="004036EB" w:rsidRDefault="00831049" w14:paraId="26705F9C" w14:textId="401099C5">
      <w:pPr>
        <w:ind w:left="720" w:hanging="360"/>
      </w:pPr>
    </w:p>
    <w:p w:rsidR="00831049" w:rsidP="004036EB" w:rsidRDefault="00831049" w14:paraId="57E7F9F3" w14:textId="796CC1E1">
      <w:pPr>
        <w:ind w:left="720" w:hanging="360"/>
      </w:pPr>
    </w:p>
    <w:p w:rsidR="00831049" w:rsidP="004036EB" w:rsidRDefault="00831049" w14:paraId="5C56D670" w14:textId="0A6D70B7">
      <w:pPr>
        <w:ind w:left="720" w:hanging="360"/>
      </w:pPr>
    </w:p>
    <w:p w:rsidR="00831049" w:rsidP="004036EB" w:rsidRDefault="00831049" w14:paraId="2389D0C8" w14:textId="791B5A40">
      <w:pPr>
        <w:ind w:left="720" w:hanging="360"/>
      </w:pPr>
    </w:p>
    <w:p w:rsidR="00831049" w:rsidP="004036EB" w:rsidRDefault="00831049" w14:paraId="29624209" w14:textId="398C259E">
      <w:pPr>
        <w:ind w:left="720" w:hanging="360"/>
      </w:pPr>
    </w:p>
    <w:p w:rsidR="00831049" w:rsidP="004036EB" w:rsidRDefault="00831049" w14:paraId="508BE9C7" w14:textId="229446CB">
      <w:pPr>
        <w:ind w:left="720" w:hanging="360"/>
      </w:pPr>
    </w:p>
    <w:p w:rsidR="00831049" w:rsidP="004036EB" w:rsidRDefault="00831049" w14:paraId="2D6CA8DF" w14:textId="3C9745A8">
      <w:pPr>
        <w:ind w:left="720" w:hanging="360"/>
      </w:pPr>
    </w:p>
    <w:p w:rsidR="00831049" w:rsidP="004036EB" w:rsidRDefault="00831049" w14:paraId="12582549" w14:textId="5A9B2088">
      <w:pPr>
        <w:ind w:left="720" w:hanging="360"/>
      </w:pPr>
    </w:p>
    <w:p w:rsidR="00831049" w:rsidP="004036EB" w:rsidRDefault="00831049" w14:paraId="0C3BF865" w14:textId="73B4FF3F">
      <w:pPr>
        <w:ind w:left="720" w:hanging="360"/>
      </w:pPr>
    </w:p>
    <w:p w:rsidR="00831049" w:rsidP="004036EB" w:rsidRDefault="00831049" w14:paraId="01B11BD0" w14:textId="02849ADC">
      <w:pPr>
        <w:ind w:left="720" w:hanging="360"/>
      </w:pPr>
    </w:p>
    <w:p w:rsidR="00831049" w:rsidP="004036EB" w:rsidRDefault="00831049" w14:paraId="3435A86A" w14:textId="098AC7B8">
      <w:pPr>
        <w:ind w:left="720" w:hanging="360"/>
      </w:pPr>
    </w:p>
    <w:p w:rsidR="00831049" w:rsidP="004036EB" w:rsidRDefault="00831049" w14:paraId="2C1C882E" w14:textId="5DA1183D">
      <w:pPr>
        <w:ind w:left="720" w:hanging="360"/>
      </w:pPr>
    </w:p>
    <w:p w:rsidR="00831049" w:rsidP="004036EB" w:rsidRDefault="00831049" w14:paraId="082BB999" w14:textId="107BE978">
      <w:pPr>
        <w:ind w:left="720" w:hanging="360"/>
      </w:pPr>
    </w:p>
    <w:p w:rsidR="00831049" w:rsidP="004036EB" w:rsidRDefault="00831049" w14:paraId="7CB84D9F" w14:textId="4586D355">
      <w:pPr>
        <w:ind w:left="720" w:hanging="360"/>
      </w:pPr>
    </w:p>
    <w:p w:rsidR="00831049" w:rsidP="004036EB" w:rsidRDefault="00831049" w14:paraId="60664668" w14:textId="4EA7FE83">
      <w:pPr>
        <w:ind w:left="720" w:hanging="360"/>
      </w:pPr>
    </w:p>
    <w:p w:rsidR="00831049" w:rsidP="004036EB" w:rsidRDefault="00831049" w14:paraId="1DDBD5A9" w14:textId="15A087B8">
      <w:pPr>
        <w:ind w:left="720" w:hanging="360"/>
      </w:pPr>
    </w:p>
    <w:p w:rsidR="00831049" w:rsidP="004036EB" w:rsidRDefault="00831049" w14:paraId="4A8350B8" w14:textId="2ABC897F">
      <w:pPr>
        <w:ind w:left="720" w:hanging="360"/>
      </w:pPr>
    </w:p>
    <w:p w:rsidR="00831049" w:rsidP="004036EB" w:rsidRDefault="00831049" w14:paraId="1DF3A122" w14:textId="26796095">
      <w:pPr>
        <w:ind w:left="720" w:hanging="360"/>
      </w:pPr>
    </w:p>
    <w:p w:rsidR="00831049" w:rsidP="004036EB" w:rsidRDefault="00831049" w14:paraId="197AF5B2" w14:textId="1D305EAB">
      <w:pPr>
        <w:ind w:left="720" w:hanging="360"/>
      </w:pPr>
    </w:p>
    <w:p w:rsidRPr="009B2D88" w:rsidR="004036EB" w:rsidP="009B2D88" w:rsidRDefault="004036EB" w14:paraId="01778CEE" w14:textId="2E0ADA34">
      <w:pPr>
        <w:pStyle w:val="Heading1"/>
        <w:numPr>
          <w:ilvl w:val="0"/>
          <w:numId w:val="4"/>
        </w:numPr>
        <w:ind w:left="360"/>
        <w:rPr>
          <w:rFonts w:ascii="Times New Roman" w:hAnsi="Times New Roman" w:cs="Times New Roman"/>
          <w:b/>
          <w:bCs/>
          <w:color w:val="auto"/>
          <w:sz w:val="24"/>
          <w:szCs w:val="24"/>
        </w:rPr>
      </w:pPr>
      <w:bookmarkStart w:name="_Toc61445753" w:id="0"/>
      <w:r w:rsidRPr="009B2D88">
        <w:rPr>
          <w:rFonts w:ascii="Times New Roman" w:hAnsi="Times New Roman" w:cs="Times New Roman"/>
          <w:b/>
          <w:bCs/>
          <w:color w:val="auto"/>
          <w:sz w:val="24"/>
          <w:szCs w:val="24"/>
        </w:rPr>
        <w:lastRenderedPageBreak/>
        <w:t>Purpose</w:t>
      </w:r>
      <w:bookmarkEnd w:id="0"/>
      <w:r w:rsidRPr="009B2D88">
        <w:rPr>
          <w:rFonts w:ascii="Times New Roman" w:hAnsi="Times New Roman" w:cs="Times New Roman"/>
          <w:b/>
          <w:bCs/>
          <w:color w:val="auto"/>
          <w:sz w:val="24"/>
          <w:szCs w:val="24"/>
        </w:rPr>
        <w:t xml:space="preserve"> </w:t>
      </w:r>
    </w:p>
    <w:p w:rsidRPr="009B2D88" w:rsidR="00E10748" w:rsidP="009B2D88" w:rsidRDefault="004036EB" w14:paraId="5FF7CC3D" w14:textId="77777777">
      <w:pPr>
        <w:rPr>
          <w:rFonts w:ascii="Times New Roman" w:hAnsi="Times New Roman" w:cs="Times New Roman"/>
          <w:sz w:val="24"/>
          <w:szCs w:val="24"/>
        </w:rPr>
      </w:pPr>
      <w:r w:rsidRPr="70AAF7C7" w:rsidR="004036EB">
        <w:rPr>
          <w:rFonts w:ascii="Times New Roman" w:hAnsi="Times New Roman" w:cs="Times New Roman"/>
          <w:sz w:val="24"/>
          <w:szCs w:val="24"/>
        </w:rPr>
        <w:t xml:space="preserve">The purpose of this policy is to secure and protect the information assets owned by </w:t>
      </w:r>
      <w:proofErr w:type="spellStart"/>
      <w:r w:rsidRPr="70AAF7C7" w:rsidR="004036EB">
        <w:rPr>
          <w:rFonts w:ascii="Times New Roman" w:hAnsi="Times New Roman" w:cs="Times New Roman"/>
          <w:sz w:val="24"/>
          <w:szCs w:val="24"/>
        </w:rPr>
        <w:t>Xtracap</w:t>
      </w:r>
      <w:proofErr w:type="spellEnd"/>
      <w:r w:rsidRPr="70AAF7C7" w:rsidR="004036EB">
        <w:rPr>
          <w:rFonts w:ascii="Times New Roman" w:hAnsi="Times New Roman" w:cs="Times New Roman"/>
          <w:sz w:val="24"/>
          <w:szCs w:val="24"/>
        </w:rPr>
        <w:t xml:space="preserve">. </w:t>
      </w:r>
      <w:proofErr w:type="spellStart"/>
      <w:r w:rsidRPr="70AAF7C7" w:rsidR="004036EB">
        <w:rPr>
          <w:rFonts w:ascii="Times New Roman" w:hAnsi="Times New Roman" w:cs="Times New Roman"/>
          <w:sz w:val="24"/>
          <w:szCs w:val="24"/>
        </w:rPr>
        <w:t>Xtracap</w:t>
      </w:r>
      <w:proofErr w:type="spellEnd"/>
      <w:r w:rsidRPr="70AAF7C7" w:rsidR="004036EB">
        <w:rPr>
          <w:rFonts w:ascii="Times New Roman" w:hAnsi="Times New Roman" w:cs="Times New Roman"/>
          <w:sz w:val="24"/>
          <w:szCs w:val="24"/>
        </w:rPr>
        <w:t xml:space="preserve"> provides computer devices, networks, and other electronic information systems to meet its mission, goals, and objectives. </w:t>
      </w:r>
      <w:proofErr w:type="spellStart"/>
      <w:r w:rsidRPr="70AAF7C7" w:rsidR="004036EB">
        <w:rPr>
          <w:rFonts w:ascii="Times New Roman" w:hAnsi="Times New Roman" w:cs="Times New Roman"/>
          <w:sz w:val="24"/>
          <w:szCs w:val="24"/>
        </w:rPr>
        <w:t>Xtracap</w:t>
      </w:r>
      <w:proofErr w:type="spellEnd"/>
      <w:r w:rsidRPr="70AAF7C7" w:rsidR="004036EB">
        <w:rPr>
          <w:rFonts w:ascii="Times New Roman" w:hAnsi="Times New Roman" w:cs="Times New Roman"/>
          <w:sz w:val="24"/>
          <w:szCs w:val="24"/>
        </w:rPr>
        <w:t xml:space="preserve"> grants access to these resources according to an individual’s role and must manage them responsibly to maintain the confidentiality, integrity, and availability of all information assets. This policy specifies the conditions that wireless infrastructure devices must satisfy </w:t>
      </w:r>
      <w:r w:rsidRPr="70AAF7C7" w:rsidR="004036EB">
        <w:rPr>
          <w:rFonts w:ascii="Times New Roman" w:hAnsi="Times New Roman" w:cs="Times New Roman"/>
          <w:sz w:val="24"/>
          <w:szCs w:val="24"/>
        </w:rPr>
        <w:t>in order to</w:t>
      </w:r>
      <w:r w:rsidRPr="70AAF7C7" w:rsidR="004036EB">
        <w:rPr>
          <w:rFonts w:ascii="Times New Roman" w:hAnsi="Times New Roman" w:cs="Times New Roman"/>
          <w:sz w:val="24"/>
          <w:szCs w:val="24"/>
        </w:rPr>
        <w:t xml:space="preserve"> connect to the </w:t>
      </w:r>
      <w:proofErr w:type="spellStart"/>
      <w:r w:rsidRPr="70AAF7C7" w:rsidR="004036EB">
        <w:rPr>
          <w:rFonts w:ascii="Times New Roman" w:hAnsi="Times New Roman" w:cs="Times New Roman"/>
          <w:sz w:val="24"/>
          <w:szCs w:val="24"/>
        </w:rPr>
        <w:t>Xtracap</w:t>
      </w:r>
      <w:proofErr w:type="spellEnd"/>
      <w:r w:rsidRPr="70AAF7C7" w:rsidR="004036EB">
        <w:rPr>
          <w:rFonts w:ascii="Times New Roman" w:hAnsi="Times New Roman" w:cs="Times New Roman"/>
          <w:sz w:val="24"/>
          <w:szCs w:val="24"/>
        </w:rPr>
        <w:t xml:space="preserve"> network. Only those wireless infrastructure devices that meet the standards specified in this policy or are granted an exception by </w:t>
      </w:r>
      <w:r w:rsidRPr="70AAF7C7" w:rsidR="00E10748">
        <w:rPr>
          <w:rFonts w:ascii="Times New Roman" w:hAnsi="Times New Roman" w:cs="Times New Roman"/>
          <w:sz w:val="24"/>
          <w:szCs w:val="24"/>
        </w:rPr>
        <w:t xml:space="preserve">CISO </w:t>
      </w:r>
      <w:del w:author="Anjaly T A" w:date="2021-08-03T11:04:52.88Z" w:id="1403354266">
        <w:r w:rsidRPr="70AAF7C7" w:rsidDel="004036EB">
          <w:rPr>
            <w:rFonts w:ascii="Times New Roman" w:hAnsi="Times New Roman" w:cs="Times New Roman"/>
            <w:sz w:val="24"/>
            <w:szCs w:val="24"/>
          </w:rPr>
          <w:delText xml:space="preserve"> </w:delText>
        </w:r>
      </w:del>
      <w:r w:rsidRPr="70AAF7C7" w:rsidR="004036EB">
        <w:rPr>
          <w:rFonts w:ascii="Times New Roman" w:hAnsi="Times New Roman" w:cs="Times New Roman"/>
          <w:sz w:val="24"/>
          <w:szCs w:val="24"/>
        </w:rPr>
        <w:t>are</w:t>
      </w:r>
      <w:r w:rsidRPr="70AAF7C7" w:rsidR="004036EB">
        <w:rPr>
          <w:rFonts w:ascii="Times New Roman" w:hAnsi="Times New Roman" w:cs="Times New Roman"/>
          <w:sz w:val="24"/>
          <w:szCs w:val="24"/>
        </w:rPr>
        <w:t xml:space="preserve"> approved for connection to the </w:t>
      </w:r>
      <w:proofErr w:type="spellStart"/>
      <w:r w:rsidRPr="70AAF7C7" w:rsidR="004036EB">
        <w:rPr>
          <w:rFonts w:ascii="Times New Roman" w:hAnsi="Times New Roman" w:cs="Times New Roman"/>
          <w:sz w:val="24"/>
          <w:szCs w:val="24"/>
        </w:rPr>
        <w:t>Xtracap</w:t>
      </w:r>
      <w:proofErr w:type="spellEnd"/>
      <w:r w:rsidRPr="70AAF7C7" w:rsidR="004036EB">
        <w:rPr>
          <w:rFonts w:ascii="Times New Roman" w:hAnsi="Times New Roman" w:cs="Times New Roman"/>
          <w:sz w:val="24"/>
          <w:szCs w:val="24"/>
        </w:rPr>
        <w:t xml:space="preserve"> network. </w:t>
      </w:r>
    </w:p>
    <w:p w:rsidRPr="009B2D88" w:rsidR="00E10748" w:rsidP="009B2D88" w:rsidRDefault="004036EB" w14:paraId="34A446C7" w14:textId="49AE4D42">
      <w:pPr>
        <w:pStyle w:val="Heading1"/>
        <w:numPr>
          <w:ilvl w:val="0"/>
          <w:numId w:val="4"/>
        </w:numPr>
        <w:ind w:left="360"/>
        <w:rPr>
          <w:rFonts w:ascii="Times New Roman" w:hAnsi="Times New Roman" w:cs="Times New Roman"/>
          <w:b/>
          <w:bCs/>
          <w:color w:val="auto"/>
          <w:sz w:val="24"/>
          <w:szCs w:val="24"/>
        </w:rPr>
      </w:pPr>
      <w:bookmarkStart w:name="_Toc61445754" w:id="1"/>
      <w:r w:rsidRPr="009B2D88">
        <w:rPr>
          <w:rFonts w:ascii="Times New Roman" w:hAnsi="Times New Roman" w:cs="Times New Roman"/>
          <w:b/>
          <w:bCs/>
          <w:color w:val="auto"/>
          <w:sz w:val="24"/>
          <w:szCs w:val="24"/>
        </w:rPr>
        <w:t>Scope</w:t>
      </w:r>
      <w:bookmarkEnd w:id="1"/>
      <w:r w:rsidRPr="009B2D88">
        <w:rPr>
          <w:rFonts w:ascii="Times New Roman" w:hAnsi="Times New Roman" w:cs="Times New Roman"/>
          <w:b/>
          <w:bCs/>
          <w:color w:val="auto"/>
          <w:sz w:val="24"/>
          <w:szCs w:val="24"/>
        </w:rPr>
        <w:t xml:space="preserve"> </w:t>
      </w:r>
    </w:p>
    <w:p w:rsidRPr="009B2D88" w:rsidR="00373C62" w:rsidP="009B2D88" w:rsidRDefault="004036EB" w14:paraId="34FB392D" w14:textId="77777777">
      <w:pPr>
        <w:rPr>
          <w:rFonts w:ascii="Times New Roman" w:hAnsi="Times New Roman" w:cs="Times New Roman"/>
          <w:sz w:val="24"/>
          <w:szCs w:val="24"/>
        </w:rPr>
      </w:pPr>
      <w:r w:rsidRPr="009B2D88">
        <w:rPr>
          <w:rFonts w:ascii="Times New Roman" w:hAnsi="Times New Roman" w:cs="Times New Roman"/>
          <w:sz w:val="24"/>
          <w:szCs w:val="24"/>
        </w:rPr>
        <w:t xml:space="preserve">This policy addresses the requirements of Wireless deployments, Wireless usage, and Wireless airspace usage. All employees, contractors, consultants, temporary workers, and others who use the </w:t>
      </w:r>
      <w:proofErr w:type="spellStart"/>
      <w:r w:rsidRPr="009B2D88">
        <w:rPr>
          <w:rFonts w:ascii="Times New Roman" w:hAnsi="Times New Roman" w:cs="Times New Roman"/>
          <w:sz w:val="24"/>
          <w:szCs w:val="24"/>
        </w:rPr>
        <w:t>Xtracap</w:t>
      </w:r>
      <w:proofErr w:type="spellEnd"/>
      <w:r w:rsidRPr="009B2D88">
        <w:rPr>
          <w:rFonts w:ascii="Times New Roman" w:hAnsi="Times New Roman" w:cs="Times New Roman"/>
          <w:sz w:val="24"/>
          <w:szCs w:val="24"/>
        </w:rPr>
        <w:t xml:space="preserve"> network, including all personnel affiliated with third parties that maintain a wireless infrastructure device on behalf of </w:t>
      </w:r>
      <w:proofErr w:type="spellStart"/>
      <w:r w:rsidRPr="009B2D88">
        <w:rPr>
          <w:rFonts w:ascii="Times New Roman" w:hAnsi="Times New Roman" w:cs="Times New Roman"/>
          <w:sz w:val="24"/>
          <w:szCs w:val="24"/>
        </w:rPr>
        <w:t>Xtracap</w:t>
      </w:r>
      <w:proofErr w:type="spellEnd"/>
      <w:r w:rsidRPr="009B2D88">
        <w:rPr>
          <w:rFonts w:ascii="Times New Roman" w:hAnsi="Times New Roman" w:cs="Times New Roman"/>
          <w:sz w:val="24"/>
          <w:szCs w:val="24"/>
        </w:rPr>
        <w:t xml:space="preserve">, must adhere to this policy. This policy applies to all wireless infrastructure devices that connect to the </w:t>
      </w:r>
      <w:proofErr w:type="spellStart"/>
      <w:r w:rsidRPr="009B2D88">
        <w:rPr>
          <w:rFonts w:ascii="Times New Roman" w:hAnsi="Times New Roman" w:cs="Times New Roman"/>
          <w:sz w:val="24"/>
          <w:szCs w:val="24"/>
        </w:rPr>
        <w:t>Xtracap</w:t>
      </w:r>
      <w:proofErr w:type="spellEnd"/>
      <w:r w:rsidRPr="009B2D88">
        <w:rPr>
          <w:rFonts w:ascii="Times New Roman" w:hAnsi="Times New Roman" w:cs="Times New Roman"/>
          <w:sz w:val="24"/>
          <w:szCs w:val="24"/>
        </w:rPr>
        <w:t xml:space="preserve"> network or reside at an </w:t>
      </w:r>
      <w:proofErr w:type="spellStart"/>
      <w:r w:rsidRPr="009B2D88">
        <w:rPr>
          <w:rFonts w:ascii="Times New Roman" w:hAnsi="Times New Roman" w:cs="Times New Roman"/>
          <w:sz w:val="24"/>
          <w:szCs w:val="24"/>
        </w:rPr>
        <w:t>Xtracap</w:t>
      </w:r>
      <w:proofErr w:type="spellEnd"/>
      <w:r w:rsidRPr="009B2D88">
        <w:rPr>
          <w:rFonts w:ascii="Times New Roman" w:hAnsi="Times New Roman" w:cs="Times New Roman"/>
          <w:sz w:val="24"/>
          <w:szCs w:val="24"/>
        </w:rPr>
        <w:t xml:space="preserve"> owned, </w:t>
      </w:r>
      <w:proofErr w:type="gramStart"/>
      <w:r w:rsidRPr="009B2D88">
        <w:rPr>
          <w:rFonts w:ascii="Times New Roman" w:hAnsi="Times New Roman" w:cs="Times New Roman"/>
          <w:sz w:val="24"/>
          <w:szCs w:val="24"/>
        </w:rPr>
        <w:t>leased</w:t>
      </w:r>
      <w:proofErr w:type="gramEnd"/>
      <w:r w:rsidRPr="009B2D88">
        <w:rPr>
          <w:rFonts w:ascii="Times New Roman" w:hAnsi="Times New Roman" w:cs="Times New Roman"/>
          <w:sz w:val="24"/>
          <w:szCs w:val="24"/>
        </w:rPr>
        <w:t xml:space="preserve"> or rented site that provide wireless connectivity to endpoint devices including, but not limited to, laptops, desktops, cellular phones, and personal digital assistants (PDAs). This includes any form of wireless communication device capable of transmitting packet data.</w:t>
      </w:r>
    </w:p>
    <w:p w:rsidRPr="009B2D88" w:rsidR="00373C62" w:rsidP="009B2D88" w:rsidRDefault="004036EB" w14:paraId="6F14CA47" w14:textId="692FC7E4">
      <w:pPr>
        <w:pStyle w:val="Heading1"/>
        <w:numPr>
          <w:ilvl w:val="0"/>
          <w:numId w:val="4"/>
        </w:numPr>
        <w:ind w:left="360"/>
        <w:rPr>
          <w:rFonts w:ascii="Times New Roman" w:hAnsi="Times New Roman" w:cs="Times New Roman"/>
          <w:b/>
          <w:bCs/>
          <w:color w:val="auto"/>
          <w:sz w:val="24"/>
          <w:szCs w:val="24"/>
        </w:rPr>
      </w:pPr>
      <w:bookmarkStart w:name="_Toc61445755" w:id="2"/>
      <w:r w:rsidRPr="009B2D88">
        <w:rPr>
          <w:rFonts w:ascii="Times New Roman" w:hAnsi="Times New Roman" w:cs="Times New Roman"/>
          <w:b/>
          <w:bCs/>
          <w:color w:val="auto"/>
          <w:sz w:val="24"/>
          <w:szCs w:val="24"/>
        </w:rPr>
        <w:t>Policy</w:t>
      </w:r>
      <w:bookmarkEnd w:id="2"/>
      <w:r w:rsidRPr="009B2D88">
        <w:rPr>
          <w:rFonts w:ascii="Times New Roman" w:hAnsi="Times New Roman" w:cs="Times New Roman"/>
          <w:b/>
          <w:bCs/>
          <w:color w:val="auto"/>
          <w:sz w:val="24"/>
          <w:szCs w:val="24"/>
        </w:rPr>
        <w:t xml:space="preserve"> </w:t>
      </w:r>
    </w:p>
    <w:p w:rsidRPr="009B2D88" w:rsidR="00320E80" w:rsidP="009B2D88" w:rsidRDefault="004036EB" w14:paraId="2A5DF7F8" w14:textId="77777777">
      <w:pPr>
        <w:pStyle w:val="Heading2"/>
        <w:rPr>
          <w:rFonts w:ascii="Times New Roman" w:hAnsi="Times New Roman" w:cs="Times New Roman"/>
          <w:color w:val="auto"/>
          <w:sz w:val="24"/>
          <w:szCs w:val="24"/>
        </w:rPr>
      </w:pPr>
      <w:bookmarkStart w:name="_Toc61445756" w:id="3"/>
      <w:r w:rsidRPr="009B2D88">
        <w:rPr>
          <w:rFonts w:ascii="Times New Roman" w:hAnsi="Times New Roman" w:cs="Times New Roman"/>
          <w:color w:val="auto"/>
          <w:sz w:val="24"/>
          <w:szCs w:val="24"/>
        </w:rPr>
        <w:t>Wireless Deployments</w:t>
      </w:r>
      <w:bookmarkEnd w:id="3"/>
      <w:r w:rsidRPr="009B2D88">
        <w:rPr>
          <w:rFonts w:ascii="Times New Roman" w:hAnsi="Times New Roman" w:cs="Times New Roman"/>
          <w:color w:val="auto"/>
          <w:sz w:val="24"/>
          <w:szCs w:val="24"/>
        </w:rPr>
        <w:t xml:space="preserve"> </w:t>
      </w:r>
    </w:p>
    <w:p w:rsidRPr="009B2D88" w:rsidR="00320E80" w:rsidP="009B2D88" w:rsidRDefault="004036EB" w14:paraId="546B6E72" w14:textId="77777777">
      <w:pPr>
        <w:rPr>
          <w:rFonts w:ascii="Times New Roman" w:hAnsi="Times New Roman" w:cs="Times New Roman"/>
          <w:b/>
          <w:bCs/>
          <w:sz w:val="24"/>
          <w:szCs w:val="24"/>
        </w:rPr>
      </w:pPr>
      <w:r w:rsidRPr="009B2D88">
        <w:rPr>
          <w:rFonts w:ascii="Times New Roman" w:hAnsi="Times New Roman" w:cs="Times New Roman"/>
          <w:b/>
          <w:bCs/>
          <w:sz w:val="24"/>
          <w:szCs w:val="24"/>
        </w:rPr>
        <w:t xml:space="preserve">Standards supported: </w:t>
      </w:r>
    </w:p>
    <w:p w:rsidRPr="009B2D88" w:rsidR="00320E80" w:rsidP="009B2D88" w:rsidRDefault="004036EB" w14:paraId="109844F2" w14:textId="77777777">
      <w:pPr>
        <w:rPr>
          <w:rFonts w:ascii="Times New Roman" w:hAnsi="Times New Roman" w:cs="Times New Roman"/>
          <w:sz w:val="24"/>
          <w:szCs w:val="24"/>
        </w:rPr>
      </w:pPr>
      <w:r w:rsidRPr="009B2D88">
        <w:rPr>
          <w:rFonts w:ascii="Times New Roman" w:hAnsi="Times New Roman" w:cs="Times New Roman"/>
          <w:sz w:val="24"/>
          <w:szCs w:val="24"/>
        </w:rPr>
        <w:t xml:space="preserve">IEEE 802.11ac and 802.11n are the preferred wireless networking standards. 802.11g, 802.11b, and 802.11a will be available, where necessary. </w:t>
      </w:r>
    </w:p>
    <w:p w:rsidRPr="009B2D88" w:rsidR="00320E80" w:rsidP="009B2D88" w:rsidRDefault="004036EB" w14:paraId="6D7C3691" w14:textId="77777777">
      <w:pPr>
        <w:rPr>
          <w:rFonts w:ascii="Times New Roman" w:hAnsi="Times New Roman" w:cs="Times New Roman"/>
          <w:sz w:val="24"/>
          <w:szCs w:val="24"/>
        </w:rPr>
      </w:pPr>
      <w:r w:rsidRPr="009B2D88">
        <w:rPr>
          <w:rFonts w:ascii="Times New Roman" w:hAnsi="Times New Roman" w:cs="Times New Roman"/>
          <w:sz w:val="24"/>
          <w:szCs w:val="24"/>
        </w:rPr>
        <w:t xml:space="preserve">IEEE 802.1X is the authentication standard. Additional security procedures may be applied as needed. </w:t>
      </w:r>
    </w:p>
    <w:p w:rsidRPr="009B2D88" w:rsidR="00320E80" w:rsidP="009B2D88" w:rsidRDefault="004036EB" w14:paraId="127085A0" w14:textId="77777777">
      <w:pPr>
        <w:rPr>
          <w:rFonts w:ascii="Times New Roman" w:hAnsi="Times New Roman" w:cs="Times New Roman"/>
          <w:sz w:val="24"/>
          <w:szCs w:val="24"/>
        </w:rPr>
      </w:pPr>
      <w:r w:rsidRPr="009B2D88">
        <w:rPr>
          <w:rFonts w:ascii="Times New Roman" w:hAnsi="Times New Roman" w:cs="Times New Roman"/>
          <w:sz w:val="24"/>
          <w:szCs w:val="24"/>
        </w:rPr>
        <w:t xml:space="preserve">WPA2 with AES encryption will be the only secure standard used. </w:t>
      </w:r>
    </w:p>
    <w:p w:rsidRPr="009B2D88" w:rsidR="0041512B" w:rsidP="009B2D88" w:rsidRDefault="004036EB" w14:paraId="0A46FB32" w14:textId="01C315E8">
      <w:pPr>
        <w:rPr>
          <w:rFonts w:ascii="Times New Roman" w:hAnsi="Times New Roman" w:cs="Times New Roman"/>
          <w:sz w:val="24"/>
          <w:szCs w:val="24"/>
        </w:rPr>
      </w:pPr>
      <w:r w:rsidRPr="009B2D88">
        <w:rPr>
          <w:rFonts w:ascii="Times New Roman" w:hAnsi="Times New Roman" w:cs="Times New Roman"/>
          <w:b/>
          <w:bCs/>
          <w:sz w:val="24"/>
          <w:szCs w:val="24"/>
        </w:rPr>
        <w:t>Service Set Identifier (SSID)</w:t>
      </w:r>
      <w:r w:rsidRPr="009B2D88" w:rsidR="00320E80">
        <w:rPr>
          <w:rFonts w:ascii="Times New Roman" w:hAnsi="Times New Roman" w:cs="Times New Roman"/>
          <w:b/>
          <w:bCs/>
          <w:sz w:val="24"/>
          <w:szCs w:val="24"/>
        </w:rPr>
        <w:t>:</w:t>
      </w:r>
      <w:r w:rsidRPr="009B2D88">
        <w:rPr>
          <w:rFonts w:ascii="Times New Roman" w:hAnsi="Times New Roman" w:cs="Times New Roman"/>
          <w:sz w:val="24"/>
          <w:szCs w:val="24"/>
        </w:rPr>
        <w:t xml:space="preserve"> There shall be three SSIDs broadcast by the wireless deployment. Only devices authenticated account credentials may access this SSID. </w:t>
      </w:r>
    </w:p>
    <w:p w:rsidRPr="009B2D88" w:rsidR="006D2585" w:rsidP="009B2D88" w:rsidRDefault="004036EB" w14:paraId="11E7664E" w14:textId="77777777">
      <w:pPr>
        <w:rPr>
          <w:rFonts w:ascii="Times New Roman" w:hAnsi="Times New Roman" w:cs="Times New Roman"/>
          <w:sz w:val="24"/>
          <w:szCs w:val="24"/>
        </w:rPr>
      </w:pPr>
      <w:r w:rsidRPr="009B2D88">
        <w:rPr>
          <w:rFonts w:ascii="Times New Roman" w:hAnsi="Times New Roman" w:cs="Times New Roman"/>
          <w:b/>
          <w:bCs/>
          <w:sz w:val="24"/>
          <w:szCs w:val="24"/>
        </w:rPr>
        <w:t>Wireless Service Considerations:</w:t>
      </w:r>
      <w:r w:rsidRPr="009B2D88">
        <w:rPr>
          <w:rFonts w:ascii="Times New Roman" w:hAnsi="Times New Roman" w:cs="Times New Roman"/>
          <w:sz w:val="24"/>
          <w:szCs w:val="24"/>
        </w:rPr>
        <w:t xml:space="preserve"> </w:t>
      </w:r>
    </w:p>
    <w:p w:rsidRPr="009B2D88" w:rsidR="006D2585" w:rsidP="009B2D88" w:rsidRDefault="004036EB" w14:paraId="14857E65" w14:textId="77777777">
      <w:pPr>
        <w:rPr>
          <w:rFonts w:ascii="Times New Roman" w:hAnsi="Times New Roman" w:cs="Times New Roman"/>
          <w:sz w:val="24"/>
          <w:szCs w:val="24"/>
        </w:rPr>
      </w:pPr>
      <w:r w:rsidRPr="009B2D88">
        <w:rPr>
          <w:rFonts w:ascii="Times New Roman" w:hAnsi="Times New Roman" w:cs="Times New Roman"/>
          <w:sz w:val="24"/>
          <w:szCs w:val="24"/>
        </w:rPr>
        <w:t xml:space="preserve">Wireless networking has bandwidth limitations compared to the wired network. The wireless network should be viewed as augmenting the wired network, to provide more flexible network use. Applications that require large amounts of </w:t>
      </w:r>
      <w:proofErr w:type="gramStart"/>
      <w:r w:rsidRPr="009B2D88">
        <w:rPr>
          <w:rFonts w:ascii="Times New Roman" w:hAnsi="Times New Roman" w:cs="Times New Roman"/>
          <w:sz w:val="24"/>
          <w:szCs w:val="24"/>
        </w:rPr>
        <w:t>bandwidth, or</w:t>
      </w:r>
      <w:proofErr w:type="gramEnd"/>
      <w:r w:rsidRPr="009B2D88">
        <w:rPr>
          <w:rFonts w:ascii="Times New Roman" w:hAnsi="Times New Roman" w:cs="Times New Roman"/>
          <w:sz w:val="24"/>
          <w:szCs w:val="24"/>
        </w:rPr>
        <w:t xml:space="preserve"> are sensitive to changes in signal quality and strength may not be appropriate for wireless access. </w:t>
      </w:r>
    </w:p>
    <w:p w:rsidRPr="009B2D88" w:rsidR="006D2585" w:rsidP="009B2D88" w:rsidRDefault="004036EB" w14:paraId="46170945" w14:textId="77777777">
      <w:pPr>
        <w:rPr>
          <w:rFonts w:ascii="Times New Roman" w:hAnsi="Times New Roman" w:cs="Times New Roman"/>
          <w:sz w:val="24"/>
          <w:szCs w:val="24"/>
        </w:rPr>
      </w:pPr>
      <w:r w:rsidRPr="009B2D88">
        <w:rPr>
          <w:rFonts w:ascii="Times New Roman" w:hAnsi="Times New Roman" w:cs="Times New Roman"/>
          <w:sz w:val="24"/>
          <w:szCs w:val="24"/>
        </w:rPr>
        <w:t>Wireless technology is and will for the foreseeable future be a shared bandwidth technology. Some protocols and services will not effectively work in, or may be inappropriate for, a wireless environment.</w:t>
      </w:r>
    </w:p>
    <w:p w:rsidRPr="009B2D88" w:rsidR="006D2585" w:rsidP="009B2D88" w:rsidRDefault="004036EB" w14:paraId="5B26BAA3" w14:textId="77777777">
      <w:pPr>
        <w:rPr>
          <w:rFonts w:ascii="Times New Roman" w:hAnsi="Times New Roman" w:cs="Times New Roman"/>
          <w:sz w:val="24"/>
          <w:szCs w:val="24"/>
        </w:rPr>
      </w:pPr>
      <w:r w:rsidRPr="009B2D88">
        <w:rPr>
          <w:rFonts w:ascii="Times New Roman" w:hAnsi="Times New Roman" w:cs="Times New Roman"/>
          <w:sz w:val="24"/>
          <w:szCs w:val="24"/>
        </w:rPr>
        <w:lastRenderedPageBreak/>
        <w:t xml:space="preserve"> DHCP is the standard addressing method for the IC wireless </w:t>
      </w:r>
      <w:proofErr w:type="gramStart"/>
      <w:r w:rsidRPr="009B2D88">
        <w:rPr>
          <w:rFonts w:ascii="Times New Roman" w:hAnsi="Times New Roman" w:cs="Times New Roman"/>
          <w:sz w:val="24"/>
          <w:szCs w:val="24"/>
        </w:rPr>
        <w:t>networks, and</w:t>
      </w:r>
      <w:proofErr w:type="gramEnd"/>
      <w:r w:rsidRPr="009B2D88">
        <w:rPr>
          <w:rFonts w:ascii="Times New Roman" w:hAnsi="Times New Roman" w:cs="Times New Roman"/>
          <w:sz w:val="24"/>
          <w:szCs w:val="24"/>
        </w:rPr>
        <w:t xml:space="preserve"> is expected to meet the majority of customer requirements. </w:t>
      </w:r>
    </w:p>
    <w:p w:rsidRPr="009B2D88" w:rsidR="006D2585" w:rsidP="009B2D88" w:rsidRDefault="004036EB" w14:paraId="26CCFC0E" w14:textId="35AD79CF">
      <w:pPr>
        <w:rPr>
          <w:rFonts w:ascii="Times New Roman" w:hAnsi="Times New Roman" w:cs="Times New Roman"/>
          <w:sz w:val="24"/>
          <w:szCs w:val="24"/>
        </w:rPr>
      </w:pPr>
      <w:r w:rsidRPr="009B2D88">
        <w:rPr>
          <w:rFonts w:ascii="Times New Roman" w:hAnsi="Times New Roman" w:cs="Times New Roman"/>
          <w:sz w:val="24"/>
          <w:szCs w:val="24"/>
        </w:rPr>
        <w:t xml:space="preserve">Wireless is a dynamic service. Due to the dynamic nature of wireless, IP space serving the campus will change over time due to capacity re-engineering. </w:t>
      </w:r>
    </w:p>
    <w:p w:rsidRPr="009B2D88" w:rsidR="006D2585" w:rsidP="009B2D88" w:rsidRDefault="004036EB" w14:paraId="0F1BB9A4" w14:textId="2932BBCC">
      <w:pPr>
        <w:pStyle w:val="Heading1"/>
        <w:numPr>
          <w:ilvl w:val="0"/>
          <w:numId w:val="4"/>
        </w:numPr>
        <w:ind w:left="360"/>
        <w:rPr>
          <w:rFonts w:ascii="Times New Roman" w:hAnsi="Times New Roman" w:cs="Times New Roman"/>
          <w:b/>
          <w:bCs/>
          <w:color w:val="auto"/>
          <w:sz w:val="24"/>
          <w:szCs w:val="24"/>
        </w:rPr>
      </w:pPr>
      <w:bookmarkStart w:name="_Toc61445757" w:id="4"/>
      <w:r w:rsidRPr="009B2D88">
        <w:rPr>
          <w:rFonts w:ascii="Times New Roman" w:hAnsi="Times New Roman" w:cs="Times New Roman"/>
          <w:b/>
          <w:bCs/>
          <w:color w:val="auto"/>
          <w:sz w:val="24"/>
          <w:szCs w:val="24"/>
        </w:rPr>
        <w:t>Restrictions</w:t>
      </w:r>
      <w:bookmarkEnd w:id="4"/>
    </w:p>
    <w:p w:rsidRPr="009B2D88" w:rsidR="00D8004B" w:rsidP="009B2D88" w:rsidRDefault="004036EB" w14:paraId="71412792" w14:textId="417D7A33">
      <w:pPr>
        <w:rPr>
          <w:rFonts w:ascii="Times New Roman" w:hAnsi="Times New Roman" w:cs="Times New Roman"/>
          <w:sz w:val="24"/>
          <w:szCs w:val="24"/>
        </w:rPr>
      </w:pPr>
      <w:r w:rsidRPr="026F2FE7" w:rsidR="004036EB">
        <w:rPr>
          <w:rFonts w:ascii="Times New Roman" w:hAnsi="Times New Roman" w:cs="Times New Roman"/>
          <w:sz w:val="24"/>
          <w:szCs w:val="24"/>
        </w:rPr>
        <w:t>Xtracap</w:t>
      </w:r>
      <w:r w:rsidRPr="026F2FE7" w:rsidR="004036EB">
        <w:rPr>
          <w:rFonts w:ascii="Times New Roman" w:hAnsi="Times New Roman" w:cs="Times New Roman"/>
          <w:sz w:val="24"/>
          <w:szCs w:val="24"/>
        </w:rPr>
        <w:t xml:space="preserve"> policy requires that all deployments of wireless infrastructure be installed and </w:t>
      </w:r>
      <w:r w:rsidRPr="026F2FE7" w:rsidR="004036EB">
        <w:rPr>
          <w:rFonts w:ascii="Times New Roman" w:hAnsi="Times New Roman" w:cs="Times New Roman"/>
          <w:sz w:val="24"/>
          <w:szCs w:val="24"/>
        </w:rPr>
        <w:t>maintained</w:t>
      </w:r>
      <w:r w:rsidRPr="026F2FE7" w:rsidR="004036EB">
        <w:rPr>
          <w:rFonts w:ascii="Times New Roman" w:hAnsi="Times New Roman" w:cs="Times New Roman"/>
          <w:sz w:val="24"/>
          <w:szCs w:val="24"/>
        </w:rPr>
        <w:t xml:space="preserve"> by DIIS. Installing departmental or do-it-yourself wireless access points is prohibited to avoid </w:t>
      </w:r>
      <w:r w:rsidRPr="026F2FE7" w:rsidR="004036EB">
        <w:rPr>
          <w:rFonts w:ascii="Times New Roman" w:hAnsi="Times New Roman" w:cs="Times New Roman"/>
          <w:sz w:val="24"/>
          <w:szCs w:val="24"/>
        </w:rPr>
        <w:t>possible interference</w:t>
      </w:r>
      <w:r w:rsidRPr="026F2FE7" w:rsidR="004036EB">
        <w:rPr>
          <w:rFonts w:ascii="Times New Roman" w:hAnsi="Times New Roman" w:cs="Times New Roman"/>
          <w:sz w:val="24"/>
          <w:szCs w:val="24"/>
        </w:rPr>
        <w:t xml:space="preserve"> with the IC wireless network, unnecessary impact to the wired network and to minimize undue security risks to the </w:t>
      </w:r>
      <w:r w:rsidRPr="026F2FE7" w:rsidR="00C6599F">
        <w:rPr>
          <w:rFonts w:ascii="Times New Roman" w:hAnsi="Times New Roman" w:cs="Times New Roman"/>
          <w:sz w:val="24"/>
          <w:szCs w:val="24"/>
        </w:rPr>
        <w:t>company</w:t>
      </w:r>
      <w:r w:rsidRPr="026F2FE7" w:rsidR="004036EB">
        <w:rPr>
          <w:rFonts w:ascii="Times New Roman" w:hAnsi="Times New Roman" w:cs="Times New Roman"/>
          <w:sz w:val="24"/>
          <w:szCs w:val="24"/>
        </w:rPr>
        <w:t xml:space="preserve">. Additionally, in areas where </w:t>
      </w:r>
      <w:r w:rsidRPr="026F2FE7" w:rsidR="004036EB">
        <w:rPr>
          <w:rFonts w:ascii="Times New Roman" w:hAnsi="Times New Roman" w:cs="Times New Roman"/>
          <w:sz w:val="24"/>
          <w:szCs w:val="24"/>
        </w:rPr>
        <w:t>centrally-managed</w:t>
      </w:r>
      <w:r w:rsidRPr="026F2FE7" w:rsidR="004036EB">
        <w:rPr>
          <w:rFonts w:ascii="Times New Roman" w:hAnsi="Times New Roman" w:cs="Times New Roman"/>
          <w:sz w:val="24"/>
          <w:szCs w:val="24"/>
        </w:rPr>
        <w:t xml:space="preserve"> wireless networking is available any pre-existing locally managed access points must be removed. </w:t>
      </w:r>
    </w:p>
    <w:p w:rsidRPr="009B2D88" w:rsidR="001F07CC" w:rsidP="009B2D88" w:rsidRDefault="004036EB" w14:paraId="4E3B6A83" w14:textId="77777777">
      <w:pPr>
        <w:pStyle w:val="ListParagraph"/>
        <w:numPr>
          <w:ilvl w:val="0"/>
          <w:numId w:val="3"/>
        </w:numPr>
        <w:ind w:left="270" w:hanging="270"/>
        <w:rPr>
          <w:rFonts w:ascii="Times New Roman" w:hAnsi="Times New Roman" w:cs="Times New Roman"/>
          <w:sz w:val="24"/>
          <w:szCs w:val="24"/>
        </w:rPr>
      </w:pPr>
      <w:r w:rsidRPr="009B2D88">
        <w:rPr>
          <w:rFonts w:ascii="Times New Roman" w:hAnsi="Times New Roman" w:cs="Times New Roman"/>
          <w:sz w:val="24"/>
          <w:szCs w:val="24"/>
        </w:rPr>
        <w:t>Use of the wireless network is subject to the established policies for use of network services</w:t>
      </w:r>
      <w:r w:rsidRPr="009B2D88" w:rsidR="00D8004B">
        <w:rPr>
          <w:rFonts w:ascii="Times New Roman" w:hAnsi="Times New Roman" w:cs="Times New Roman"/>
          <w:sz w:val="24"/>
          <w:szCs w:val="24"/>
        </w:rPr>
        <w:t xml:space="preserve">. </w:t>
      </w:r>
    </w:p>
    <w:p w:rsidRPr="009B2D88" w:rsidR="001F07CC" w:rsidP="009B2D88" w:rsidRDefault="004036EB" w14:paraId="2A7E3AD4" w14:textId="77777777">
      <w:pPr>
        <w:pStyle w:val="ListParagraph"/>
        <w:numPr>
          <w:ilvl w:val="0"/>
          <w:numId w:val="3"/>
        </w:numPr>
        <w:ind w:left="270" w:hanging="270"/>
        <w:rPr>
          <w:rFonts w:ascii="Times New Roman" w:hAnsi="Times New Roman" w:cs="Times New Roman"/>
          <w:sz w:val="24"/>
          <w:szCs w:val="24"/>
        </w:rPr>
      </w:pPr>
      <w:r w:rsidRPr="009B2D88">
        <w:rPr>
          <w:rFonts w:ascii="Times New Roman" w:hAnsi="Times New Roman" w:cs="Times New Roman"/>
          <w:sz w:val="24"/>
          <w:szCs w:val="24"/>
        </w:rPr>
        <w:t xml:space="preserve">Only devices authenticated via </w:t>
      </w:r>
      <w:proofErr w:type="spellStart"/>
      <w:r w:rsidRPr="009B2D88">
        <w:rPr>
          <w:rFonts w:ascii="Times New Roman" w:hAnsi="Times New Roman" w:cs="Times New Roman"/>
          <w:sz w:val="24"/>
          <w:szCs w:val="24"/>
        </w:rPr>
        <w:t>Xtracap</w:t>
      </w:r>
      <w:proofErr w:type="spellEnd"/>
      <w:r w:rsidRPr="009B2D88">
        <w:rPr>
          <w:rFonts w:ascii="Times New Roman" w:hAnsi="Times New Roman" w:cs="Times New Roman"/>
          <w:sz w:val="24"/>
          <w:szCs w:val="24"/>
        </w:rPr>
        <w:t xml:space="preserve"> account credentials may access network resources on </w:t>
      </w:r>
      <w:r w:rsidRPr="009B2D88" w:rsidR="00D8004B">
        <w:rPr>
          <w:rFonts w:ascii="Times New Roman" w:hAnsi="Times New Roman" w:cs="Times New Roman"/>
          <w:sz w:val="24"/>
          <w:szCs w:val="24"/>
        </w:rPr>
        <w:t xml:space="preserve">its </w:t>
      </w:r>
      <w:r w:rsidRPr="009B2D88">
        <w:rPr>
          <w:rFonts w:ascii="Times New Roman" w:hAnsi="Times New Roman" w:cs="Times New Roman"/>
          <w:sz w:val="24"/>
          <w:szCs w:val="24"/>
        </w:rPr>
        <w:t xml:space="preserve">network that are not Internet facing. </w:t>
      </w:r>
    </w:p>
    <w:p w:rsidRPr="009B2D88" w:rsidR="000D737F" w:rsidP="009B2D88" w:rsidRDefault="000D737F" w14:paraId="24B33D41" w14:textId="022F116E">
      <w:pPr>
        <w:pStyle w:val="Heading1"/>
        <w:numPr>
          <w:ilvl w:val="0"/>
          <w:numId w:val="4"/>
        </w:numPr>
        <w:ind w:left="360"/>
        <w:rPr>
          <w:rFonts w:ascii="Times New Roman" w:hAnsi="Times New Roman" w:cs="Times New Roman"/>
          <w:color w:val="auto"/>
          <w:sz w:val="24"/>
          <w:szCs w:val="24"/>
        </w:rPr>
      </w:pPr>
      <w:bookmarkStart w:name="_Toc61445758" w:id="5"/>
      <w:r w:rsidRPr="009B2D88">
        <w:rPr>
          <w:rStyle w:val="normaltextrun"/>
          <w:rFonts w:ascii="Times New Roman" w:hAnsi="Times New Roman" w:cs="Times New Roman"/>
          <w:b/>
          <w:bCs/>
          <w:color w:val="auto"/>
          <w:sz w:val="24"/>
          <w:szCs w:val="24"/>
        </w:rPr>
        <w:t>Enforcement</w:t>
      </w:r>
      <w:bookmarkEnd w:id="5"/>
      <w:r w:rsidRPr="009B2D88">
        <w:rPr>
          <w:rStyle w:val="eop"/>
          <w:rFonts w:ascii="Times New Roman" w:hAnsi="Times New Roman" w:cs="Times New Roman"/>
          <w:color w:val="auto"/>
          <w:sz w:val="24"/>
          <w:szCs w:val="24"/>
        </w:rPr>
        <w:t> </w:t>
      </w:r>
    </w:p>
    <w:p w:rsidRPr="009B2D88" w:rsidR="000D737F" w:rsidP="009B2D88" w:rsidRDefault="000D737F" w14:paraId="0B419BF7" w14:textId="77777777">
      <w:pPr>
        <w:pStyle w:val="paragraph"/>
        <w:spacing w:before="0" w:beforeAutospacing="0" w:after="0" w:afterAutospacing="0"/>
        <w:textAlignment w:val="baseline"/>
      </w:pPr>
      <w:r w:rsidRPr="009B2D88">
        <w:rPr>
          <w:rStyle w:val="normaltextrun"/>
          <w:lang w:val="en-US"/>
        </w:rPr>
        <w:t>Any employee found to have violated this policy may be subjected to disciplinary action in line with the HR Policy</w:t>
      </w:r>
      <w:r w:rsidRPr="009B2D88">
        <w:rPr>
          <w:rStyle w:val="eop"/>
        </w:rPr>
        <w:t> </w:t>
      </w:r>
    </w:p>
    <w:p w:rsidRPr="009B2D88" w:rsidR="007D0EED" w:rsidP="000D737F" w:rsidRDefault="007D0EED" w14:paraId="2C078E63" w14:textId="5E0C8BDB">
      <w:pPr>
        <w:rPr>
          <w:rFonts w:ascii="Times New Roman" w:hAnsi="Times New Roman" w:cs="Times New Roman"/>
          <w:sz w:val="24"/>
          <w:szCs w:val="24"/>
        </w:rPr>
      </w:pPr>
    </w:p>
    <w:sectPr w:rsidRPr="009B2D88" w:rsidR="007D0EE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5E54"/>
    <w:multiLevelType w:val="hybridMultilevel"/>
    <w:tmpl w:val="EB42D91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C2A248A"/>
    <w:multiLevelType w:val="hybridMultilevel"/>
    <w:tmpl w:val="9626C58C"/>
    <w:lvl w:ilvl="0" w:tplc="208262B0">
      <w:start w:val="1"/>
      <w:numFmt w:val="decimal"/>
      <w:lvlText w:val="%1."/>
      <w:lvlJc w:val="left"/>
      <w:pPr>
        <w:ind w:left="720" w:hanging="360"/>
      </w:pPr>
      <w:rPr>
        <w:rFonts w:hint="default" w:ascii="Times New Roman" w:hAnsi="Times New Roman" w:cs="Times New Roman"/>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5B1D9C"/>
    <w:multiLevelType w:val="hybridMultilevel"/>
    <w:tmpl w:val="4A866D38"/>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 w15:restartNumberingAfterBreak="0">
    <w:nsid w:val="71604D5D"/>
    <w:multiLevelType w:val="hybridMultilevel"/>
    <w:tmpl w:val="C5B67B28"/>
    <w:lvl w:ilvl="0" w:tplc="3E36F99E">
      <w:start w:val="1"/>
      <w:numFmt w:val="decimal"/>
      <w:lvlText w:val="%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456984"/>
    <w:rsid w:val="000D737F"/>
    <w:rsid w:val="001F07CC"/>
    <w:rsid w:val="00320E80"/>
    <w:rsid w:val="00373C62"/>
    <w:rsid w:val="004036EB"/>
    <w:rsid w:val="0041512B"/>
    <w:rsid w:val="00497045"/>
    <w:rsid w:val="006D2585"/>
    <w:rsid w:val="006E0419"/>
    <w:rsid w:val="007D0EED"/>
    <w:rsid w:val="00831049"/>
    <w:rsid w:val="0087260D"/>
    <w:rsid w:val="00973FA9"/>
    <w:rsid w:val="009B2D88"/>
    <w:rsid w:val="00C6599F"/>
    <w:rsid w:val="00D8004B"/>
    <w:rsid w:val="00E10748"/>
    <w:rsid w:val="00E7791C"/>
    <w:rsid w:val="026F2FE7"/>
    <w:rsid w:val="06DB5A40"/>
    <w:rsid w:val="15DD3DA7"/>
    <w:rsid w:val="2B246EB0"/>
    <w:rsid w:val="34456984"/>
    <w:rsid w:val="4CCCF7C9"/>
    <w:rsid w:val="5D199177"/>
    <w:rsid w:val="70AAF7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6984"/>
  <w15:chartTrackingRefBased/>
  <w15:docId w15:val="{180957BB-9390-498F-98E5-82F7E841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B2D8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D8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036EB"/>
    <w:pPr>
      <w:ind w:left="720"/>
      <w:contextualSpacing/>
    </w:pPr>
  </w:style>
  <w:style w:type="paragraph" w:styleId="paragraph" w:customStyle="1">
    <w:name w:val="paragraph"/>
    <w:basedOn w:val="Normal"/>
    <w:rsid w:val="000D737F"/>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normaltextrun" w:customStyle="1">
    <w:name w:val="normaltextrun"/>
    <w:basedOn w:val="DefaultParagraphFont"/>
    <w:rsid w:val="000D737F"/>
  </w:style>
  <w:style w:type="character" w:styleId="eop" w:customStyle="1">
    <w:name w:val="eop"/>
    <w:basedOn w:val="DefaultParagraphFont"/>
    <w:rsid w:val="000D737F"/>
  </w:style>
  <w:style w:type="character" w:styleId="Heading1Char" w:customStyle="1">
    <w:name w:val="Heading 1 Char"/>
    <w:basedOn w:val="DefaultParagraphFont"/>
    <w:link w:val="Heading1"/>
    <w:uiPriority w:val="9"/>
    <w:rsid w:val="009B2D88"/>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B2D88"/>
    <w:pPr>
      <w:outlineLvl w:val="9"/>
    </w:pPr>
  </w:style>
  <w:style w:type="character" w:styleId="Heading2Char" w:customStyle="1">
    <w:name w:val="Heading 2 Char"/>
    <w:basedOn w:val="DefaultParagraphFont"/>
    <w:link w:val="Heading2"/>
    <w:uiPriority w:val="9"/>
    <w:rsid w:val="009B2D88"/>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9B2D88"/>
    <w:pPr>
      <w:spacing w:after="100"/>
    </w:pPr>
  </w:style>
  <w:style w:type="paragraph" w:styleId="TOC2">
    <w:name w:val="toc 2"/>
    <w:basedOn w:val="Normal"/>
    <w:next w:val="Normal"/>
    <w:autoRedefine/>
    <w:uiPriority w:val="39"/>
    <w:unhideWhenUsed/>
    <w:rsid w:val="009B2D88"/>
    <w:pPr>
      <w:spacing w:after="100"/>
      <w:ind w:left="220"/>
    </w:pPr>
  </w:style>
  <w:style w:type="character" w:styleId="Hyperlink">
    <w:name w:val="Hyperlink"/>
    <w:basedOn w:val="DefaultParagraphFont"/>
    <w:uiPriority w:val="99"/>
    <w:unhideWhenUsed/>
    <w:rsid w:val="009B2D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16122">
      <w:bodyDiv w:val="1"/>
      <w:marLeft w:val="0"/>
      <w:marRight w:val="0"/>
      <w:marTop w:val="0"/>
      <w:marBottom w:val="0"/>
      <w:divBdr>
        <w:top w:val="none" w:sz="0" w:space="0" w:color="auto"/>
        <w:left w:val="none" w:sz="0" w:space="0" w:color="auto"/>
        <w:bottom w:val="none" w:sz="0" w:space="0" w:color="auto"/>
        <w:right w:val="none" w:sz="0" w:space="0" w:color="auto"/>
      </w:divBdr>
      <w:divsChild>
        <w:div w:id="51857622">
          <w:marLeft w:val="0"/>
          <w:marRight w:val="0"/>
          <w:marTop w:val="0"/>
          <w:marBottom w:val="0"/>
          <w:divBdr>
            <w:top w:val="none" w:sz="0" w:space="0" w:color="auto"/>
            <w:left w:val="none" w:sz="0" w:space="0" w:color="auto"/>
            <w:bottom w:val="none" w:sz="0" w:space="0" w:color="auto"/>
            <w:right w:val="none" w:sz="0" w:space="0" w:color="auto"/>
          </w:divBdr>
        </w:div>
        <w:div w:id="1177230529">
          <w:marLeft w:val="0"/>
          <w:marRight w:val="0"/>
          <w:marTop w:val="0"/>
          <w:marBottom w:val="0"/>
          <w:divBdr>
            <w:top w:val="none" w:sz="0" w:space="0" w:color="auto"/>
            <w:left w:val="none" w:sz="0" w:space="0" w:color="auto"/>
            <w:bottom w:val="none" w:sz="0" w:space="0" w:color="auto"/>
            <w:right w:val="none" w:sz="0" w:space="0" w:color="auto"/>
          </w:divBdr>
        </w:div>
      </w:divsChild>
    </w:div>
    <w:div w:id="1114178012">
      <w:bodyDiv w:val="1"/>
      <w:marLeft w:val="0"/>
      <w:marRight w:val="0"/>
      <w:marTop w:val="0"/>
      <w:marBottom w:val="0"/>
      <w:divBdr>
        <w:top w:val="none" w:sz="0" w:space="0" w:color="auto"/>
        <w:left w:val="none" w:sz="0" w:space="0" w:color="auto"/>
        <w:bottom w:val="none" w:sz="0" w:space="0" w:color="auto"/>
        <w:right w:val="none" w:sz="0" w:space="0" w:color="auto"/>
      </w:divBdr>
      <w:divsChild>
        <w:div w:id="569535196">
          <w:marLeft w:val="0"/>
          <w:marRight w:val="0"/>
          <w:marTop w:val="0"/>
          <w:marBottom w:val="0"/>
          <w:divBdr>
            <w:top w:val="none" w:sz="0" w:space="0" w:color="auto"/>
            <w:left w:val="none" w:sz="0" w:space="0" w:color="auto"/>
            <w:bottom w:val="none" w:sz="0" w:space="0" w:color="auto"/>
            <w:right w:val="none" w:sz="0" w:space="0" w:color="auto"/>
          </w:divBdr>
        </w:div>
        <w:div w:id="253243801">
          <w:marLeft w:val="0"/>
          <w:marRight w:val="0"/>
          <w:marTop w:val="0"/>
          <w:marBottom w:val="0"/>
          <w:divBdr>
            <w:top w:val="none" w:sz="0" w:space="0" w:color="auto"/>
            <w:left w:val="none" w:sz="0" w:space="0" w:color="auto"/>
            <w:bottom w:val="none" w:sz="0" w:space="0" w:color="auto"/>
            <w:right w:val="none" w:sz="0" w:space="0" w:color="auto"/>
          </w:divBdr>
        </w:div>
      </w:divsChild>
    </w:div>
    <w:div w:id="1179809854">
      <w:bodyDiv w:val="1"/>
      <w:marLeft w:val="0"/>
      <w:marRight w:val="0"/>
      <w:marTop w:val="0"/>
      <w:marBottom w:val="0"/>
      <w:divBdr>
        <w:top w:val="none" w:sz="0" w:space="0" w:color="auto"/>
        <w:left w:val="none" w:sz="0" w:space="0" w:color="auto"/>
        <w:bottom w:val="none" w:sz="0" w:space="0" w:color="auto"/>
        <w:right w:val="none" w:sz="0" w:space="0" w:color="auto"/>
      </w:divBdr>
      <w:divsChild>
        <w:div w:id="1131361682">
          <w:marLeft w:val="0"/>
          <w:marRight w:val="0"/>
          <w:marTop w:val="0"/>
          <w:marBottom w:val="0"/>
          <w:divBdr>
            <w:top w:val="none" w:sz="0" w:space="0" w:color="auto"/>
            <w:left w:val="none" w:sz="0" w:space="0" w:color="auto"/>
            <w:bottom w:val="none" w:sz="0" w:space="0" w:color="auto"/>
            <w:right w:val="none" w:sz="0" w:space="0" w:color="auto"/>
          </w:divBdr>
          <w:divsChild>
            <w:div w:id="611518983">
              <w:marLeft w:val="0"/>
              <w:marRight w:val="0"/>
              <w:marTop w:val="0"/>
              <w:marBottom w:val="0"/>
              <w:divBdr>
                <w:top w:val="none" w:sz="0" w:space="0" w:color="auto"/>
                <w:left w:val="none" w:sz="0" w:space="0" w:color="auto"/>
                <w:bottom w:val="none" w:sz="0" w:space="0" w:color="auto"/>
                <w:right w:val="none" w:sz="0" w:space="0" w:color="auto"/>
              </w:divBdr>
            </w:div>
          </w:divsChild>
        </w:div>
        <w:div w:id="784038154">
          <w:marLeft w:val="0"/>
          <w:marRight w:val="0"/>
          <w:marTop w:val="0"/>
          <w:marBottom w:val="0"/>
          <w:divBdr>
            <w:top w:val="none" w:sz="0" w:space="0" w:color="auto"/>
            <w:left w:val="none" w:sz="0" w:space="0" w:color="auto"/>
            <w:bottom w:val="none" w:sz="0" w:space="0" w:color="auto"/>
            <w:right w:val="none" w:sz="0" w:space="0" w:color="auto"/>
          </w:divBdr>
          <w:divsChild>
            <w:div w:id="1114327216">
              <w:marLeft w:val="0"/>
              <w:marRight w:val="0"/>
              <w:marTop w:val="0"/>
              <w:marBottom w:val="0"/>
              <w:divBdr>
                <w:top w:val="none" w:sz="0" w:space="0" w:color="auto"/>
                <w:left w:val="none" w:sz="0" w:space="0" w:color="auto"/>
                <w:bottom w:val="none" w:sz="0" w:space="0" w:color="auto"/>
                <w:right w:val="none" w:sz="0" w:space="0" w:color="auto"/>
              </w:divBdr>
            </w:div>
          </w:divsChild>
        </w:div>
        <w:div w:id="1866864014">
          <w:marLeft w:val="0"/>
          <w:marRight w:val="0"/>
          <w:marTop w:val="0"/>
          <w:marBottom w:val="0"/>
          <w:divBdr>
            <w:top w:val="none" w:sz="0" w:space="0" w:color="auto"/>
            <w:left w:val="none" w:sz="0" w:space="0" w:color="auto"/>
            <w:bottom w:val="none" w:sz="0" w:space="0" w:color="auto"/>
            <w:right w:val="none" w:sz="0" w:space="0" w:color="auto"/>
          </w:divBdr>
          <w:divsChild>
            <w:div w:id="497231040">
              <w:marLeft w:val="0"/>
              <w:marRight w:val="0"/>
              <w:marTop w:val="0"/>
              <w:marBottom w:val="0"/>
              <w:divBdr>
                <w:top w:val="none" w:sz="0" w:space="0" w:color="auto"/>
                <w:left w:val="none" w:sz="0" w:space="0" w:color="auto"/>
                <w:bottom w:val="none" w:sz="0" w:space="0" w:color="auto"/>
                <w:right w:val="none" w:sz="0" w:space="0" w:color="auto"/>
              </w:divBdr>
            </w:div>
          </w:divsChild>
        </w:div>
        <w:div w:id="2093550647">
          <w:marLeft w:val="0"/>
          <w:marRight w:val="0"/>
          <w:marTop w:val="0"/>
          <w:marBottom w:val="0"/>
          <w:divBdr>
            <w:top w:val="none" w:sz="0" w:space="0" w:color="auto"/>
            <w:left w:val="none" w:sz="0" w:space="0" w:color="auto"/>
            <w:bottom w:val="none" w:sz="0" w:space="0" w:color="auto"/>
            <w:right w:val="none" w:sz="0" w:space="0" w:color="auto"/>
          </w:divBdr>
          <w:divsChild>
            <w:div w:id="143552239">
              <w:marLeft w:val="0"/>
              <w:marRight w:val="0"/>
              <w:marTop w:val="0"/>
              <w:marBottom w:val="0"/>
              <w:divBdr>
                <w:top w:val="none" w:sz="0" w:space="0" w:color="auto"/>
                <w:left w:val="none" w:sz="0" w:space="0" w:color="auto"/>
                <w:bottom w:val="none" w:sz="0" w:space="0" w:color="auto"/>
                <w:right w:val="none" w:sz="0" w:space="0" w:color="auto"/>
              </w:divBdr>
            </w:div>
          </w:divsChild>
        </w:div>
        <w:div w:id="841969157">
          <w:marLeft w:val="0"/>
          <w:marRight w:val="0"/>
          <w:marTop w:val="0"/>
          <w:marBottom w:val="0"/>
          <w:divBdr>
            <w:top w:val="none" w:sz="0" w:space="0" w:color="auto"/>
            <w:left w:val="none" w:sz="0" w:space="0" w:color="auto"/>
            <w:bottom w:val="none" w:sz="0" w:space="0" w:color="auto"/>
            <w:right w:val="none" w:sz="0" w:space="0" w:color="auto"/>
          </w:divBdr>
          <w:divsChild>
            <w:div w:id="616566182">
              <w:marLeft w:val="0"/>
              <w:marRight w:val="0"/>
              <w:marTop w:val="0"/>
              <w:marBottom w:val="0"/>
              <w:divBdr>
                <w:top w:val="none" w:sz="0" w:space="0" w:color="auto"/>
                <w:left w:val="none" w:sz="0" w:space="0" w:color="auto"/>
                <w:bottom w:val="none" w:sz="0" w:space="0" w:color="auto"/>
                <w:right w:val="none" w:sz="0" w:space="0" w:color="auto"/>
              </w:divBdr>
            </w:div>
          </w:divsChild>
        </w:div>
        <w:div w:id="537009857">
          <w:marLeft w:val="0"/>
          <w:marRight w:val="0"/>
          <w:marTop w:val="0"/>
          <w:marBottom w:val="0"/>
          <w:divBdr>
            <w:top w:val="none" w:sz="0" w:space="0" w:color="auto"/>
            <w:left w:val="none" w:sz="0" w:space="0" w:color="auto"/>
            <w:bottom w:val="none" w:sz="0" w:space="0" w:color="auto"/>
            <w:right w:val="none" w:sz="0" w:space="0" w:color="auto"/>
          </w:divBdr>
          <w:divsChild>
            <w:div w:id="1466893440">
              <w:marLeft w:val="0"/>
              <w:marRight w:val="0"/>
              <w:marTop w:val="0"/>
              <w:marBottom w:val="0"/>
              <w:divBdr>
                <w:top w:val="none" w:sz="0" w:space="0" w:color="auto"/>
                <w:left w:val="none" w:sz="0" w:space="0" w:color="auto"/>
                <w:bottom w:val="none" w:sz="0" w:space="0" w:color="auto"/>
                <w:right w:val="none" w:sz="0" w:space="0" w:color="auto"/>
              </w:divBdr>
            </w:div>
          </w:divsChild>
        </w:div>
        <w:div w:id="1656255436">
          <w:marLeft w:val="0"/>
          <w:marRight w:val="0"/>
          <w:marTop w:val="0"/>
          <w:marBottom w:val="0"/>
          <w:divBdr>
            <w:top w:val="none" w:sz="0" w:space="0" w:color="auto"/>
            <w:left w:val="none" w:sz="0" w:space="0" w:color="auto"/>
            <w:bottom w:val="none" w:sz="0" w:space="0" w:color="auto"/>
            <w:right w:val="none" w:sz="0" w:space="0" w:color="auto"/>
          </w:divBdr>
          <w:divsChild>
            <w:div w:id="1449592108">
              <w:marLeft w:val="0"/>
              <w:marRight w:val="0"/>
              <w:marTop w:val="0"/>
              <w:marBottom w:val="0"/>
              <w:divBdr>
                <w:top w:val="none" w:sz="0" w:space="0" w:color="auto"/>
                <w:left w:val="none" w:sz="0" w:space="0" w:color="auto"/>
                <w:bottom w:val="none" w:sz="0" w:space="0" w:color="auto"/>
                <w:right w:val="none" w:sz="0" w:space="0" w:color="auto"/>
              </w:divBdr>
            </w:div>
          </w:divsChild>
        </w:div>
        <w:div w:id="175462982">
          <w:marLeft w:val="0"/>
          <w:marRight w:val="0"/>
          <w:marTop w:val="0"/>
          <w:marBottom w:val="0"/>
          <w:divBdr>
            <w:top w:val="none" w:sz="0" w:space="0" w:color="auto"/>
            <w:left w:val="none" w:sz="0" w:space="0" w:color="auto"/>
            <w:bottom w:val="none" w:sz="0" w:space="0" w:color="auto"/>
            <w:right w:val="none" w:sz="0" w:space="0" w:color="auto"/>
          </w:divBdr>
          <w:divsChild>
            <w:div w:id="2126847295">
              <w:marLeft w:val="0"/>
              <w:marRight w:val="0"/>
              <w:marTop w:val="0"/>
              <w:marBottom w:val="0"/>
              <w:divBdr>
                <w:top w:val="none" w:sz="0" w:space="0" w:color="auto"/>
                <w:left w:val="none" w:sz="0" w:space="0" w:color="auto"/>
                <w:bottom w:val="none" w:sz="0" w:space="0" w:color="auto"/>
                <w:right w:val="none" w:sz="0" w:space="0" w:color="auto"/>
              </w:divBdr>
            </w:div>
          </w:divsChild>
        </w:div>
        <w:div w:id="646321215">
          <w:marLeft w:val="0"/>
          <w:marRight w:val="0"/>
          <w:marTop w:val="0"/>
          <w:marBottom w:val="0"/>
          <w:divBdr>
            <w:top w:val="none" w:sz="0" w:space="0" w:color="auto"/>
            <w:left w:val="none" w:sz="0" w:space="0" w:color="auto"/>
            <w:bottom w:val="none" w:sz="0" w:space="0" w:color="auto"/>
            <w:right w:val="none" w:sz="0" w:space="0" w:color="auto"/>
          </w:divBdr>
          <w:divsChild>
            <w:div w:id="1588079977">
              <w:marLeft w:val="0"/>
              <w:marRight w:val="0"/>
              <w:marTop w:val="0"/>
              <w:marBottom w:val="0"/>
              <w:divBdr>
                <w:top w:val="none" w:sz="0" w:space="0" w:color="auto"/>
                <w:left w:val="none" w:sz="0" w:space="0" w:color="auto"/>
                <w:bottom w:val="none" w:sz="0" w:space="0" w:color="auto"/>
                <w:right w:val="none" w:sz="0" w:space="0" w:color="auto"/>
              </w:divBdr>
            </w:div>
          </w:divsChild>
        </w:div>
        <w:div w:id="748238753">
          <w:marLeft w:val="0"/>
          <w:marRight w:val="0"/>
          <w:marTop w:val="0"/>
          <w:marBottom w:val="0"/>
          <w:divBdr>
            <w:top w:val="none" w:sz="0" w:space="0" w:color="auto"/>
            <w:left w:val="none" w:sz="0" w:space="0" w:color="auto"/>
            <w:bottom w:val="none" w:sz="0" w:space="0" w:color="auto"/>
            <w:right w:val="none" w:sz="0" w:space="0" w:color="auto"/>
          </w:divBdr>
          <w:divsChild>
            <w:div w:id="11250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6149">
      <w:bodyDiv w:val="1"/>
      <w:marLeft w:val="0"/>
      <w:marRight w:val="0"/>
      <w:marTop w:val="0"/>
      <w:marBottom w:val="0"/>
      <w:divBdr>
        <w:top w:val="none" w:sz="0" w:space="0" w:color="auto"/>
        <w:left w:val="none" w:sz="0" w:space="0" w:color="auto"/>
        <w:bottom w:val="none" w:sz="0" w:space="0" w:color="auto"/>
        <w:right w:val="none" w:sz="0" w:space="0" w:color="auto"/>
      </w:divBdr>
      <w:divsChild>
        <w:div w:id="1195657990">
          <w:marLeft w:val="0"/>
          <w:marRight w:val="0"/>
          <w:marTop w:val="0"/>
          <w:marBottom w:val="0"/>
          <w:divBdr>
            <w:top w:val="none" w:sz="0" w:space="0" w:color="auto"/>
            <w:left w:val="none" w:sz="0" w:space="0" w:color="auto"/>
            <w:bottom w:val="none" w:sz="0" w:space="0" w:color="auto"/>
            <w:right w:val="none" w:sz="0" w:space="0" w:color="auto"/>
          </w:divBdr>
        </w:div>
        <w:div w:id="1225876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glossaryDocument" Target="glossary/document.xml" Id="R0f866608eadf46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02aaaf0-7aa2-49c6-aa23-a80dc1be53ca}"/>
      </w:docPartPr>
      <w:docPartBody>
        <w:p w14:paraId="020EC80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F4A32-B705-4E27-B99F-9DBE0314A8BE}">
  <ds:schemaRefs>
    <ds:schemaRef ds:uri="9749faf0-d882-4f79-b25b-bef4e6232f89"/>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AD88037-DC8E-4A02-AF91-02D52EB85B51}"/>
</file>

<file path=customXml/itemProps3.xml><?xml version="1.0" encoding="utf-8"?>
<ds:datastoreItem xmlns:ds="http://schemas.openxmlformats.org/officeDocument/2006/customXml" ds:itemID="{9D50885F-3010-4A0E-A6FB-7DE4CF0B6562}">
  <ds:schemaRefs>
    <ds:schemaRef ds:uri="http://schemas.microsoft.com/sharepoint/v3/contenttype/forms"/>
  </ds:schemaRefs>
</ds:datastoreItem>
</file>

<file path=customXml/itemProps4.xml><?xml version="1.0" encoding="utf-8"?>
<ds:datastoreItem xmlns:ds="http://schemas.openxmlformats.org/officeDocument/2006/customXml" ds:itemID="{BCDB09C1-2171-427A-A206-50243CAF4D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Dushyant S Gupta</dc:creator>
  <keywords/>
  <dc:description/>
  <lastModifiedBy>Sushmita Gowda</lastModifiedBy>
  <revision>20</revision>
  <dcterms:created xsi:type="dcterms:W3CDTF">2021-01-12T15:04:00.0000000Z</dcterms:created>
  <dcterms:modified xsi:type="dcterms:W3CDTF">2023-12-30T10:07:01.2345106Z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Order">
    <vt:r8>1205900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Prog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