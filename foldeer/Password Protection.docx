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Change w:author="Anjaly T A" w:date="2022-08-28T02:45:08.868Z">
          <w:tblPr>
            <w:tblW w:w="0" w:type="dxa"/>
            <w:tblBorders>
              <w:top w:val="outset" w:color="auto" w:sz="6"/>
              <w:left w:val="outset" w:color="auto" w:sz="6"/>
              <w:bottom w:val="outset" w:color="auto" w:sz="6"/>
              <w:right w:val="outset" w:color="auto" w:sz="6"/>
            </w:tblBorders>
            <w:tblLook w:val="04A0" w:firstRow="1" w:lastRow="0" w:firstColumn="1" w:lastColumn="0" w:noHBand="0" w:noVBand="1"/>
          </w:tblPr>
        </w:tblPrChange>
      </w:tblPr>
      <w:tblGrid>
        <w:tblGridChange>
          <w:tblGrid>
            <w:gridCol w:w="4672"/>
            <w:gridCol w:w="4672"/>
          </w:tblGrid>
        </w:tblGridChange>
        <w:gridCol w:w="4672"/>
        <w:gridCol w:w="4672"/>
      </w:tblGrid>
      <w:tr w:rsidRPr="0007446F" w:rsidR="0007446F" w:rsidTr="43FDE763" w14:paraId="3EE32FDD" w14:textId="77777777">
        <w:trPr>
          <w:trHeight w:val="630"/>
          <w:trPrChange w:author="Anjaly T A" w:date="2022-08-28T02:45:08.864Z">
            <w:trPr>
              <w:trHeight w:val="480"/>
            </w:trPr>
          </w:trPrChange>
        </w:trPr>
        <w:tc>
          <w:tcPr>
            <w:tcW w:w="47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Change w:author="Anjaly T A" w:date="2022-08-28T02:45:08.865Z">
              <w:tcPr>
                <w:tcW w:w="467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tcPrChange>
          </w:tcPr>
          <w:p w:rsidRPr="0007446F" w:rsidR="0007446F" w:rsidP="0007446F" w:rsidRDefault="0007446F" w14:paraId="54EBA749" w14:textId="77777777">
            <w:pPr>
              <w:spacing w:after="0" w:line="240" w:lineRule="auto"/>
              <w:jc w:val="center"/>
              <w:textAlignment w:val="baseline"/>
              <w:rPr>
                <w:rFonts w:ascii="Segoe UI" w:hAnsi="Segoe UI" w:eastAsia="Times New Roman" w:cs="Segoe UI"/>
                <w:sz w:val="18"/>
                <w:szCs w:val="18"/>
                <w:lang w:val="en-IN" w:eastAsia="en-IN" w:bidi="hi-IN"/>
              </w:rPr>
            </w:pPr>
            <w:r w:rsidRPr="0007446F">
              <w:rPr>
                <w:rFonts w:eastAsia="Times New Roman" w:cs="Times New Roman"/>
                <w:b/>
                <w:bCs/>
                <w:color w:val="333332"/>
                <w:sz w:val="22"/>
                <w:lang w:eastAsia="en-IN" w:bidi="hi-IN"/>
              </w:rPr>
              <w:t>Document Name</w:t>
            </w:r>
            <w:r w:rsidRPr="0007446F">
              <w:rPr>
                <w:rFonts w:eastAsia="Times New Roman" w:cs="Times New Roman"/>
                <w:color w:val="333332"/>
                <w:sz w:val="22"/>
                <w:lang w:val="en-IN" w:eastAsia="en-IN" w:bidi="hi-IN"/>
              </w:rPr>
              <w:t> </w:t>
            </w:r>
          </w:p>
        </w:tc>
        <w:tc>
          <w:tcPr>
            <w:tcW w:w="4725" w:type="dxa"/>
            <w:tcBorders>
              <w:top w:val="single" w:color="000000" w:themeColor="text1" w:sz="6" w:space="0"/>
              <w:left w:val="nil"/>
              <w:bottom w:val="single" w:color="000000" w:themeColor="text1" w:sz="6" w:space="0"/>
              <w:right w:val="single" w:color="000000" w:themeColor="text1" w:sz="6" w:space="0"/>
            </w:tcBorders>
            <w:shd w:val="clear" w:color="auto" w:fill="auto"/>
            <w:tcMar/>
            <w:hideMark/>
            <w:tcPrChange w:author="Anjaly T A" w:date="2022-08-28T02:45:08.866Z">
              <w:tcPr>
                <w:tcW w:w="4672" w:type="dxa"/>
                <w:tcBorders>
                  <w:top w:val="single" w:color="000000" w:themeColor="text1" w:sz="6"/>
                  <w:left w:val="nil"/>
                  <w:bottom w:val="single" w:color="000000" w:themeColor="text1" w:sz="6"/>
                  <w:right w:val="single" w:color="000000" w:themeColor="text1" w:sz="6"/>
                </w:tcBorders>
                <w:shd w:val="clear" w:color="auto" w:fill="auto"/>
                <w:tcMar/>
              </w:tcPr>
            </w:tcPrChange>
          </w:tcPr>
          <w:p w:rsidRPr="0007446F" w:rsidR="0007446F" w:rsidP="0007446F" w:rsidRDefault="0007446F" w14:paraId="6F7D8EFB" w14:textId="55DF89C1">
            <w:pPr>
              <w:spacing w:after="0" w:line="240" w:lineRule="auto"/>
              <w:jc w:val="center"/>
              <w:textAlignment w:val="baseline"/>
              <w:rPr>
                <w:rFonts w:ascii="Segoe UI" w:hAnsi="Segoe UI" w:eastAsia="Times New Roman" w:cs="Segoe UI"/>
                <w:sz w:val="18"/>
                <w:szCs w:val="18"/>
                <w:lang w:val="en-IN" w:eastAsia="en-IN" w:bidi="hi-IN"/>
              </w:rPr>
            </w:pPr>
            <w:r>
              <w:rPr>
                <w:rFonts w:eastAsia="Times New Roman" w:cs="Times New Roman"/>
                <w:b/>
                <w:bCs/>
                <w:color w:val="333332"/>
                <w:sz w:val="22"/>
                <w:lang w:eastAsia="en-IN" w:bidi="hi-IN"/>
              </w:rPr>
              <w:t>Password Protection Policy</w:t>
            </w:r>
          </w:p>
        </w:tc>
      </w:tr>
      <w:tr w:rsidRPr="0007446F" w:rsidR="0007446F" w:rsidTr="43FDE763" w14:paraId="7458DB00"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07446F" w:rsidR="0007446F" w:rsidP="0007446F" w:rsidRDefault="0007446F" w14:paraId="2CB014B7" w14:textId="77777777">
            <w:pPr>
              <w:spacing w:after="0" w:line="240" w:lineRule="auto"/>
              <w:jc w:val="center"/>
              <w:textAlignment w:val="baseline"/>
              <w:rPr>
                <w:rFonts w:ascii="Segoe UI" w:hAnsi="Segoe UI" w:eastAsia="Times New Roman" w:cs="Segoe UI"/>
                <w:sz w:val="18"/>
                <w:szCs w:val="18"/>
                <w:lang w:val="en-IN" w:eastAsia="en-IN" w:bidi="hi-IN"/>
              </w:rPr>
            </w:pPr>
            <w:r w:rsidRPr="0007446F">
              <w:rPr>
                <w:rFonts w:eastAsia="Times New Roman" w:cs="Times New Roman"/>
                <w:b/>
                <w:bCs/>
                <w:color w:val="333332"/>
                <w:sz w:val="22"/>
                <w:lang w:eastAsia="en-IN" w:bidi="hi-IN"/>
              </w:rPr>
              <w:t>Version</w:t>
            </w:r>
            <w:r w:rsidRPr="0007446F">
              <w:rPr>
                <w:rFonts w:eastAsia="Times New Roman" w:cs="Times New Roman"/>
                <w:color w:val="333332"/>
                <w:sz w:val="22"/>
                <w:lang w:val="en-IN"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07446F" w:rsidR="0007446F" w:rsidP="43FDE763" w:rsidRDefault="0007446F" w14:paraId="7A178BBD" w14:textId="7520B1B1">
            <w:pPr>
              <w:spacing w:after="0" w:line="240" w:lineRule="auto"/>
              <w:jc w:val="center"/>
              <w:textAlignment w:val="baseline"/>
              <w:rPr>
                <w:rFonts w:eastAsia="Times New Roman" w:cs="Times New Roman"/>
                <w:color w:val="333332"/>
                <w:sz w:val="22"/>
                <w:szCs w:val="22"/>
                <w:lang w:val="en-IN" w:eastAsia="en-IN" w:bidi="hi-IN"/>
              </w:rPr>
            </w:pPr>
            <w:r w:rsidRPr="43FDE763" w:rsidR="0007446F">
              <w:rPr>
                <w:rFonts w:eastAsia="Times New Roman" w:cs="Times New Roman"/>
                <w:b w:val="1"/>
                <w:bCs w:val="1"/>
                <w:color w:val="333332"/>
                <w:sz w:val="22"/>
                <w:szCs w:val="22"/>
                <w:lang w:eastAsia="en-IN" w:bidi="hi-IN"/>
              </w:rPr>
              <w:t>0.</w:t>
            </w:r>
            <w:r w:rsidRPr="43FDE763" w:rsidR="4409148A">
              <w:rPr>
                <w:rFonts w:eastAsia="Times New Roman" w:cs="Times New Roman"/>
                <w:b w:val="1"/>
                <w:bCs w:val="1"/>
                <w:color w:val="333332"/>
                <w:sz w:val="22"/>
                <w:szCs w:val="22"/>
                <w:lang w:eastAsia="en-IN" w:bidi="hi-IN"/>
              </w:rPr>
              <w:t>2</w:t>
            </w:r>
          </w:p>
        </w:tc>
      </w:tr>
      <w:tr w:rsidRPr="0007446F" w:rsidR="0007446F" w:rsidTr="43FDE763" w14:paraId="4DBEC3F2"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07446F" w:rsidR="0007446F" w:rsidP="0007446F" w:rsidRDefault="0007446F" w14:paraId="55A0EC3C" w14:textId="009DC075">
            <w:pPr>
              <w:spacing w:after="0" w:line="240" w:lineRule="auto"/>
              <w:jc w:val="center"/>
              <w:textAlignment w:val="baseline"/>
              <w:rPr>
                <w:rFonts w:ascii="Segoe UI" w:hAnsi="Segoe UI" w:eastAsia="Times New Roman" w:cs="Segoe UI"/>
                <w:sz w:val="18"/>
                <w:szCs w:val="18"/>
                <w:lang w:val="en-IN" w:eastAsia="en-IN" w:bidi="hi-IN"/>
              </w:rPr>
            </w:pPr>
            <w:r w:rsidRPr="43FDE763" w:rsidR="24D0DCCF">
              <w:rPr>
                <w:rFonts w:eastAsia="Times New Roman" w:cs="Times New Roman"/>
                <w:b w:val="1"/>
                <w:bCs w:val="1"/>
                <w:color w:val="333332"/>
                <w:sz w:val="22"/>
                <w:szCs w:val="22"/>
                <w:lang w:eastAsia="en-IN" w:bidi="hi-IN"/>
              </w:rPr>
              <w:t xml:space="preserve">Approved </w:t>
            </w:r>
            <w:r w:rsidRPr="43FDE763" w:rsidR="0007446F">
              <w:rPr>
                <w:rFonts w:eastAsia="Times New Roman" w:cs="Times New Roman"/>
                <w:b w:val="1"/>
                <w:bCs w:val="1"/>
                <w:color w:val="333332"/>
                <w:sz w:val="22"/>
                <w:szCs w:val="22"/>
                <w:lang w:eastAsia="en-IN" w:bidi="hi-IN"/>
              </w:rPr>
              <w:t>By</w:t>
            </w:r>
            <w:r w:rsidRPr="43FDE763" w:rsidR="0007446F">
              <w:rPr>
                <w:rFonts w:eastAsia="Times New Roman" w:cs="Times New Roman"/>
                <w:color w:val="333332"/>
                <w:sz w:val="22"/>
                <w:szCs w:val="22"/>
                <w:lang w:val="en-IN"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07446F" w:rsidR="0007446F" w:rsidP="6D85FB0E" w:rsidRDefault="0007446F" w14:paraId="199394C3" w14:textId="70D9E3A4">
            <w:pPr>
              <w:spacing w:after="0" w:line="240" w:lineRule="auto"/>
              <w:jc w:val="center"/>
              <w:textAlignment w:val="baseline"/>
              <w:rPr>
                <w:rFonts w:ascii="Segoe UI" w:hAnsi="Segoe UI" w:eastAsia="Times New Roman" w:cs="Segoe UI"/>
                <w:b w:val="1"/>
                <w:bCs w:val="1"/>
                <w:sz w:val="18"/>
                <w:szCs w:val="18"/>
                <w:lang w:val="en-IN" w:eastAsia="en-IN" w:bidi="hi-IN"/>
                <w:rPrChange w:author="Anjaly T A" w:date="2022-08-28T02:45:56.972Z" w:id="2098304320">
                  <w:rPr>
                    <w:rFonts w:ascii="Segoe UI" w:hAnsi="Segoe UI" w:eastAsia="Times New Roman" w:cs="Segoe UI"/>
                    <w:sz w:val="18"/>
                    <w:szCs w:val="18"/>
                    <w:lang w:val="en-IN" w:eastAsia="en-IN" w:bidi="hi-IN"/>
                  </w:rPr>
                </w:rPrChange>
              </w:rPr>
            </w:pPr>
            <w:r w:rsidRPr="43FDE763" w:rsidR="0007446F">
              <w:rPr>
                <w:rFonts w:eastAsia="Times New Roman" w:cs="Times New Roman"/>
                <w:b w:val="1"/>
                <w:bCs w:val="1"/>
                <w:color w:val="333332"/>
                <w:sz w:val="22"/>
                <w:szCs w:val="22"/>
                <w:lang w:val="en-IN" w:eastAsia="en-IN" w:bidi="hi-IN"/>
                <w:rPrChange w:author="Anjaly T A" w:date="2022-08-28T02:45:56.962Z" w:id="2103694066">
                  <w:rPr>
                    <w:rFonts w:eastAsia="Times New Roman" w:cs="Times New Roman"/>
                    <w:color w:val="333332"/>
                    <w:sz w:val="22"/>
                    <w:szCs w:val="22"/>
                    <w:lang w:val="en-IN" w:eastAsia="en-IN" w:bidi="hi-IN"/>
                  </w:rPr>
                </w:rPrChange>
              </w:rPr>
              <w:t> </w:t>
            </w:r>
            <w:r w:rsidRPr="43FDE763" w:rsidR="36A61543">
              <w:rPr>
                <w:rFonts w:eastAsia="Times New Roman" w:cs="Times New Roman"/>
                <w:b w:val="1"/>
                <w:bCs w:val="1"/>
                <w:color w:val="333332"/>
                <w:sz w:val="22"/>
                <w:szCs w:val="22"/>
                <w:lang w:val="en-IN" w:eastAsia="en-IN" w:bidi="hi-IN"/>
                <w:rPrChange w:author="Anjaly T A" w:date="2022-08-28T02:45:56.964Z" w:id="662645959">
                  <w:rPr>
                    <w:rFonts w:eastAsia="Times New Roman" w:cs="Times New Roman"/>
                    <w:color w:val="333332"/>
                    <w:sz w:val="22"/>
                    <w:szCs w:val="22"/>
                    <w:lang w:val="en-IN" w:eastAsia="en-IN" w:bidi="hi-IN"/>
                  </w:rPr>
                </w:rPrChange>
              </w:rPr>
              <w:t>Inderjit Singh Bedi</w:t>
            </w:r>
          </w:p>
        </w:tc>
      </w:tr>
      <w:tr w:rsidRPr="0007446F" w:rsidR="0007446F" w:rsidTr="43FDE763" w14:paraId="53830A4E"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07446F" w:rsidR="0007446F" w:rsidP="0007446F" w:rsidRDefault="0007446F" w14:paraId="2A700337" w14:textId="77777777">
            <w:pPr>
              <w:spacing w:after="0" w:line="240" w:lineRule="auto"/>
              <w:jc w:val="center"/>
              <w:textAlignment w:val="baseline"/>
              <w:rPr>
                <w:rFonts w:ascii="Segoe UI" w:hAnsi="Segoe UI" w:eastAsia="Times New Roman" w:cs="Segoe UI"/>
                <w:sz w:val="18"/>
                <w:szCs w:val="18"/>
                <w:lang w:val="en-IN" w:eastAsia="en-IN" w:bidi="hi-IN"/>
              </w:rPr>
            </w:pPr>
            <w:r w:rsidRPr="0007446F">
              <w:rPr>
                <w:rFonts w:eastAsia="Times New Roman" w:cs="Times New Roman"/>
                <w:b/>
                <w:bCs/>
                <w:color w:val="333332"/>
                <w:sz w:val="22"/>
                <w:lang w:eastAsia="en-IN" w:bidi="hi-IN"/>
              </w:rPr>
              <w:t>Released on</w:t>
            </w:r>
            <w:r w:rsidRPr="0007446F">
              <w:rPr>
                <w:rFonts w:eastAsia="Times New Roman" w:cs="Times New Roman"/>
                <w:color w:val="333332"/>
                <w:sz w:val="22"/>
                <w:lang w:val="en-IN"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07446F" w:rsidR="0007446F" w:rsidP="6D85FB0E" w:rsidRDefault="0007446F" w14:paraId="263828D4" w14:textId="67EAA23B">
            <w:pPr>
              <w:spacing w:after="0" w:line="240" w:lineRule="auto"/>
              <w:jc w:val="center"/>
              <w:textAlignment w:val="baseline"/>
              <w:rPr>
                <w:rFonts w:ascii="Segoe UI" w:hAnsi="Segoe UI" w:eastAsia="Times New Roman" w:cs="Segoe UI"/>
                <w:b w:val="1"/>
                <w:bCs w:val="1"/>
                <w:sz w:val="18"/>
                <w:szCs w:val="18"/>
                <w:lang w:val="en-IN" w:eastAsia="en-IN" w:bidi="hi-IN"/>
                <w:rPrChange w:author="Anjaly T A" w:date="2022-08-28T02:46:14.605Z" w:id="1254246075">
                  <w:rPr>
                    <w:rFonts w:ascii="Segoe UI" w:hAnsi="Segoe UI" w:eastAsia="Times New Roman" w:cs="Segoe UI"/>
                    <w:sz w:val="18"/>
                    <w:szCs w:val="18"/>
                    <w:lang w:val="en-IN" w:eastAsia="en-IN" w:bidi="hi-IN"/>
                  </w:rPr>
                </w:rPrChange>
              </w:rPr>
            </w:pPr>
            <w:r w:rsidRPr="43FDE763" w:rsidR="059159BD">
              <w:rPr>
                <w:rFonts w:eastAsia="Times New Roman" w:cs="Times New Roman"/>
                <w:b w:val="1"/>
                <w:bCs w:val="1"/>
                <w:color w:val="333332"/>
                <w:sz w:val="22"/>
                <w:szCs w:val="22"/>
                <w:lang w:val="en-IN" w:eastAsia="en-IN" w:bidi="hi-IN"/>
              </w:rPr>
              <w:t>06</w:t>
            </w:r>
            <w:r w:rsidRPr="43FDE763" w:rsidR="65CA9D25">
              <w:rPr>
                <w:rFonts w:eastAsia="Times New Roman" w:cs="Times New Roman"/>
                <w:b w:val="1"/>
                <w:bCs w:val="1"/>
                <w:color w:val="333332"/>
                <w:sz w:val="22"/>
                <w:szCs w:val="22"/>
                <w:lang w:val="en-IN" w:eastAsia="en-IN" w:bidi="hi-IN"/>
                <w:rPrChange w:author="Anjaly T A" w:date="2022-08-28T02:46:14.602Z" w:id="698966895">
                  <w:rPr>
                    <w:rFonts w:eastAsia="Times New Roman" w:cs="Times New Roman"/>
                    <w:color w:val="333332"/>
                    <w:sz w:val="22"/>
                    <w:szCs w:val="22"/>
                    <w:lang w:val="en-IN" w:eastAsia="en-IN" w:bidi="hi-IN"/>
                  </w:rPr>
                </w:rPrChange>
              </w:rPr>
              <w:t>-0</w:t>
            </w:r>
            <w:r w:rsidRPr="43FDE763" w:rsidR="7BA48879">
              <w:rPr>
                <w:rFonts w:eastAsia="Times New Roman" w:cs="Times New Roman"/>
                <w:b w:val="1"/>
                <w:bCs w:val="1"/>
                <w:color w:val="333332"/>
                <w:sz w:val="22"/>
                <w:szCs w:val="22"/>
                <w:lang w:val="en-IN" w:eastAsia="en-IN" w:bidi="hi-IN"/>
              </w:rPr>
              <w:t>9</w:t>
            </w:r>
            <w:r w:rsidRPr="43FDE763" w:rsidR="65CA9D25">
              <w:rPr>
                <w:rFonts w:eastAsia="Times New Roman" w:cs="Times New Roman"/>
                <w:b w:val="1"/>
                <w:bCs w:val="1"/>
                <w:color w:val="333332"/>
                <w:sz w:val="22"/>
                <w:szCs w:val="22"/>
                <w:lang w:val="en-IN" w:eastAsia="en-IN" w:bidi="hi-IN"/>
                <w:rPrChange w:author="Anjaly T A" w:date="2022-08-28T02:46:14.602Z" w:id="2142407640">
                  <w:rPr>
                    <w:rFonts w:eastAsia="Times New Roman" w:cs="Times New Roman"/>
                    <w:color w:val="333332"/>
                    <w:sz w:val="22"/>
                    <w:szCs w:val="22"/>
                    <w:lang w:val="en-IN" w:eastAsia="en-IN" w:bidi="hi-IN"/>
                  </w:rPr>
                </w:rPrChange>
              </w:rPr>
              <w:t>-2022</w:t>
            </w:r>
            <w:r w:rsidRPr="43FDE763" w:rsidR="0007446F">
              <w:rPr>
                <w:rFonts w:eastAsia="Times New Roman" w:cs="Times New Roman"/>
                <w:b w:val="1"/>
                <w:bCs w:val="1"/>
                <w:color w:val="333332"/>
                <w:sz w:val="22"/>
                <w:szCs w:val="22"/>
                <w:lang w:val="en-IN" w:eastAsia="en-IN" w:bidi="hi-IN"/>
                <w:rPrChange w:author="Anjaly T A" w:date="2022-08-28T02:46:14.603Z" w:id="1173956449">
                  <w:rPr>
                    <w:rFonts w:eastAsia="Times New Roman" w:cs="Times New Roman"/>
                    <w:color w:val="333332"/>
                    <w:sz w:val="22"/>
                    <w:szCs w:val="22"/>
                    <w:lang w:val="en-IN" w:eastAsia="en-IN" w:bidi="hi-IN"/>
                  </w:rPr>
                </w:rPrChange>
              </w:rPr>
              <w:t> </w:t>
            </w:r>
          </w:p>
        </w:tc>
      </w:tr>
    </w:tbl>
    <w:p w:rsidR="0007446F" w:rsidP="008228E7" w:rsidRDefault="0007446F" w14:paraId="15F7F5AC" w14:textId="53A2EAD7">
      <w:pPr>
        <w:ind w:left="360" w:hanging="360"/>
      </w:pPr>
    </w:p>
    <w:p w:rsidR="0007446F" w:rsidRDefault="0007446F" w14:paraId="2C181F09" w14:textId="77777777">
      <w:r>
        <w:br w:type="page"/>
      </w:r>
    </w:p>
    <w:sdt>
      <w:sdtPr>
        <w:id w:val="341896289"/>
        <w:docPartObj>
          <w:docPartGallery w:val="Table of Contents"/>
          <w:docPartUnique/>
        </w:docPartObj>
      </w:sdtPr>
      <w:sdtEndPr>
        <w:rPr>
          <w:rFonts w:ascii="Times New Roman" w:hAnsi="Times New Roman" w:eastAsiaTheme="minorHAnsi" w:cstheme="minorBidi"/>
          <w:b/>
          <w:bCs/>
          <w:noProof/>
          <w:color w:val="auto"/>
          <w:sz w:val="24"/>
          <w:szCs w:val="22"/>
        </w:rPr>
      </w:sdtEndPr>
      <w:sdtContent>
        <w:p w:rsidR="0012073B" w:rsidRDefault="0012073B" w14:paraId="7FED4BB6" w14:textId="45593417">
          <w:pPr>
            <w:pStyle w:val="TOCHeading"/>
          </w:pPr>
          <w:r>
            <w:t>Contents</w:t>
          </w:r>
        </w:p>
        <w:p w:rsidRPr="0012073B" w:rsidR="0012073B" w:rsidRDefault="0012073B" w14:paraId="1CFF1CD5" w14:textId="24A5D8AC">
          <w:pPr>
            <w:pStyle w:val="TOC1"/>
            <w:tabs>
              <w:tab w:val="left" w:pos="440"/>
              <w:tab w:val="right" w:leader="dot" w:pos="9350"/>
            </w:tabs>
            <w:rPr>
              <w:noProof/>
            </w:rPr>
          </w:pPr>
          <w:r w:rsidRPr="0012073B">
            <w:fldChar w:fldCharType="begin"/>
          </w:r>
          <w:r w:rsidRPr="0012073B">
            <w:instrText xml:space="preserve"> TOC \o "1-3" \h \z \u </w:instrText>
          </w:r>
          <w:r w:rsidRPr="0012073B">
            <w:fldChar w:fldCharType="separate"/>
          </w:r>
          <w:hyperlink w:history="1" w:anchor="_Toc61444509">
            <w:r w:rsidRPr="0012073B">
              <w:rPr>
                <w:rStyle w:val="Hyperlink"/>
                <w:noProof/>
              </w:rPr>
              <w:t>1.</w:t>
            </w:r>
            <w:r w:rsidRPr="0012073B">
              <w:rPr>
                <w:noProof/>
              </w:rPr>
              <w:tab/>
            </w:r>
            <w:r w:rsidRPr="0012073B">
              <w:rPr>
                <w:rStyle w:val="Hyperlink"/>
                <w:noProof/>
              </w:rPr>
              <w:t>Overview</w:t>
            </w:r>
            <w:r w:rsidRPr="0012073B">
              <w:rPr>
                <w:noProof/>
                <w:webHidden/>
              </w:rPr>
              <w:tab/>
            </w:r>
            <w:r w:rsidRPr="0012073B">
              <w:rPr>
                <w:noProof/>
                <w:webHidden/>
              </w:rPr>
              <w:fldChar w:fldCharType="begin"/>
            </w:r>
            <w:r w:rsidRPr="0012073B">
              <w:rPr>
                <w:noProof/>
                <w:webHidden/>
              </w:rPr>
              <w:instrText xml:space="preserve"> PAGEREF _Toc61444509 \h </w:instrText>
            </w:r>
            <w:r w:rsidRPr="0012073B">
              <w:rPr>
                <w:noProof/>
                <w:webHidden/>
              </w:rPr>
            </w:r>
            <w:r w:rsidRPr="0012073B">
              <w:rPr>
                <w:noProof/>
                <w:webHidden/>
              </w:rPr>
              <w:fldChar w:fldCharType="separate"/>
            </w:r>
            <w:r w:rsidRPr="0012073B">
              <w:rPr>
                <w:noProof/>
                <w:webHidden/>
              </w:rPr>
              <w:t>2</w:t>
            </w:r>
            <w:r w:rsidRPr="0012073B">
              <w:rPr>
                <w:noProof/>
                <w:webHidden/>
              </w:rPr>
              <w:fldChar w:fldCharType="end"/>
            </w:r>
          </w:hyperlink>
        </w:p>
        <w:p w:rsidRPr="0012073B" w:rsidR="0012073B" w:rsidRDefault="0012073B" w14:paraId="0201CA2F" w14:textId="53138E79">
          <w:pPr>
            <w:pStyle w:val="TOC1"/>
            <w:tabs>
              <w:tab w:val="left" w:pos="440"/>
              <w:tab w:val="right" w:leader="dot" w:pos="9350"/>
            </w:tabs>
            <w:rPr>
              <w:noProof/>
            </w:rPr>
          </w:pPr>
          <w:hyperlink w:history="1" w:anchor="_Toc61444510">
            <w:r w:rsidRPr="0012073B">
              <w:rPr>
                <w:rStyle w:val="Hyperlink"/>
                <w:noProof/>
              </w:rPr>
              <w:t>2.</w:t>
            </w:r>
            <w:r w:rsidRPr="0012073B">
              <w:rPr>
                <w:noProof/>
              </w:rPr>
              <w:tab/>
            </w:r>
            <w:r w:rsidRPr="0012073B">
              <w:rPr>
                <w:rStyle w:val="Hyperlink"/>
                <w:noProof/>
              </w:rPr>
              <w:t>Purpose</w:t>
            </w:r>
            <w:r w:rsidRPr="0012073B">
              <w:rPr>
                <w:noProof/>
                <w:webHidden/>
              </w:rPr>
              <w:tab/>
            </w:r>
            <w:r w:rsidRPr="0012073B">
              <w:rPr>
                <w:noProof/>
                <w:webHidden/>
              </w:rPr>
              <w:fldChar w:fldCharType="begin"/>
            </w:r>
            <w:r w:rsidRPr="0012073B">
              <w:rPr>
                <w:noProof/>
                <w:webHidden/>
              </w:rPr>
              <w:instrText xml:space="preserve"> PAGEREF _Toc61444510 \h </w:instrText>
            </w:r>
            <w:r w:rsidRPr="0012073B">
              <w:rPr>
                <w:noProof/>
                <w:webHidden/>
              </w:rPr>
            </w:r>
            <w:r w:rsidRPr="0012073B">
              <w:rPr>
                <w:noProof/>
                <w:webHidden/>
              </w:rPr>
              <w:fldChar w:fldCharType="separate"/>
            </w:r>
            <w:r w:rsidRPr="0012073B">
              <w:rPr>
                <w:noProof/>
                <w:webHidden/>
              </w:rPr>
              <w:t>2</w:t>
            </w:r>
            <w:r w:rsidRPr="0012073B">
              <w:rPr>
                <w:noProof/>
                <w:webHidden/>
              </w:rPr>
              <w:fldChar w:fldCharType="end"/>
            </w:r>
          </w:hyperlink>
        </w:p>
        <w:p w:rsidRPr="0012073B" w:rsidR="0012073B" w:rsidRDefault="0012073B" w14:paraId="19B62666" w14:textId="6A4E0CC4">
          <w:pPr>
            <w:pStyle w:val="TOC1"/>
            <w:tabs>
              <w:tab w:val="left" w:pos="440"/>
              <w:tab w:val="right" w:leader="dot" w:pos="9350"/>
            </w:tabs>
            <w:rPr>
              <w:noProof/>
            </w:rPr>
          </w:pPr>
          <w:hyperlink w:history="1" w:anchor="_Toc61444511">
            <w:r w:rsidRPr="0012073B">
              <w:rPr>
                <w:rStyle w:val="Hyperlink"/>
                <w:noProof/>
              </w:rPr>
              <w:t>3.</w:t>
            </w:r>
            <w:r w:rsidRPr="0012073B">
              <w:rPr>
                <w:noProof/>
              </w:rPr>
              <w:tab/>
            </w:r>
            <w:r w:rsidRPr="0012073B">
              <w:rPr>
                <w:rStyle w:val="Hyperlink"/>
                <w:noProof/>
              </w:rPr>
              <w:t>Scope</w:t>
            </w:r>
            <w:r w:rsidRPr="0012073B">
              <w:rPr>
                <w:noProof/>
                <w:webHidden/>
              </w:rPr>
              <w:tab/>
            </w:r>
            <w:r w:rsidRPr="0012073B">
              <w:rPr>
                <w:noProof/>
                <w:webHidden/>
              </w:rPr>
              <w:fldChar w:fldCharType="begin"/>
            </w:r>
            <w:r w:rsidRPr="0012073B">
              <w:rPr>
                <w:noProof/>
                <w:webHidden/>
              </w:rPr>
              <w:instrText xml:space="preserve"> PAGEREF _Toc61444511 \h </w:instrText>
            </w:r>
            <w:r w:rsidRPr="0012073B">
              <w:rPr>
                <w:noProof/>
                <w:webHidden/>
              </w:rPr>
            </w:r>
            <w:r w:rsidRPr="0012073B">
              <w:rPr>
                <w:noProof/>
                <w:webHidden/>
              </w:rPr>
              <w:fldChar w:fldCharType="separate"/>
            </w:r>
            <w:r w:rsidRPr="0012073B">
              <w:rPr>
                <w:noProof/>
                <w:webHidden/>
              </w:rPr>
              <w:t>2</w:t>
            </w:r>
            <w:r w:rsidRPr="0012073B">
              <w:rPr>
                <w:noProof/>
                <w:webHidden/>
              </w:rPr>
              <w:fldChar w:fldCharType="end"/>
            </w:r>
          </w:hyperlink>
        </w:p>
        <w:p w:rsidRPr="0012073B" w:rsidR="0012073B" w:rsidRDefault="0012073B" w14:paraId="7BEBC8CE" w14:textId="4BE47362">
          <w:pPr>
            <w:pStyle w:val="TOC1"/>
            <w:tabs>
              <w:tab w:val="left" w:pos="440"/>
              <w:tab w:val="right" w:leader="dot" w:pos="9350"/>
            </w:tabs>
            <w:rPr>
              <w:noProof/>
            </w:rPr>
          </w:pPr>
          <w:hyperlink w:history="1" w:anchor="_Toc61444512">
            <w:r w:rsidRPr="0012073B">
              <w:rPr>
                <w:rStyle w:val="Hyperlink"/>
                <w:noProof/>
              </w:rPr>
              <w:t>4.</w:t>
            </w:r>
            <w:r w:rsidRPr="0012073B">
              <w:rPr>
                <w:noProof/>
              </w:rPr>
              <w:tab/>
            </w:r>
            <w:r w:rsidRPr="0012073B">
              <w:rPr>
                <w:rStyle w:val="Hyperlink"/>
                <w:noProof/>
              </w:rPr>
              <w:t>Policy</w:t>
            </w:r>
            <w:r w:rsidRPr="0012073B">
              <w:rPr>
                <w:noProof/>
                <w:webHidden/>
              </w:rPr>
              <w:tab/>
            </w:r>
            <w:r w:rsidRPr="0012073B">
              <w:rPr>
                <w:noProof/>
                <w:webHidden/>
              </w:rPr>
              <w:fldChar w:fldCharType="begin"/>
            </w:r>
            <w:r w:rsidRPr="0012073B">
              <w:rPr>
                <w:noProof/>
                <w:webHidden/>
              </w:rPr>
              <w:instrText xml:space="preserve"> PAGEREF _Toc61444512 \h </w:instrText>
            </w:r>
            <w:r w:rsidRPr="0012073B">
              <w:rPr>
                <w:noProof/>
                <w:webHidden/>
              </w:rPr>
            </w:r>
            <w:r w:rsidRPr="0012073B">
              <w:rPr>
                <w:noProof/>
                <w:webHidden/>
              </w:rPr>
              <w:fldChar w:fldCharType="separate"/>
            </w:r>
            <w:r w:rsidRPr="0012073B">
              <w:rPr>
                <w:noProof/>
                <w:webHidden/>
              </w:rPr>
              <w:t>2</w:t>
            </w:r>
            <w:r w:rsidRPr="0012073B">
              <w:rPr>
                <w:noProof/>
                <w:webHidden/>
              </w:rPr>
              <w:fldChar w:fldCharType="end"/>
            </w:r>
          </w:hyperlink>
        </w:p>
        <w:p w:rsidRPr="0012073B" w:rsidR="0012073B" w:rsidRDefault="0012073B" w14:paraId="05C4D6A4" w14:textId="045F93C8">
          <w:pPr>
            <w:pStyle w:val="TOC1"/>
            <w:tabs>
              <w:tab w:val="left" w:pos="440"/>
              <w:tab w:val="right" w:leader="dot" w:pos="9350"/>
            </w:tabs>
            <w:rPr>
              <w:noProof/>
            </w:rPr>
          </w:pPr>
          <w:hyperlink w:history="1" w:anchor="_Toc61444529">
            <w:r w:rsidRPr="0012073B">
              <w:rPr>
                <w:rStyle w:val="Hyperlink"/>
                <w:noProof/>
              </w:rPr>
              <w:t>5.</w:t>
            </w:r>
            <w:r w:rsidRPr="0012073B">
              <w:rPr>
                <w:noProof/>
              </w:rPr>
              <w:tab/>
            </w:r>
            <w:r w:rsidRPr="0012073B">
              <w:rPr>
                <w:rStyle w:val="Hyperlink"/>
                <w:noProof/>
              </w:rPr>
              <w:t>Policy Compliance</w:t>
            </w:r>
            <w:r w:rsidRPr="0012073B">
              <w:rPr>
                <w:noProof/>
                <w:webHidden/>
              </w:rPr>
              <w:tab/>
            </w:r>
            <w:r w:rsidRPr="0012073B">
              <w:rPr>
                <w:noProof/>
                <w:webHidden/>
              </w:rPr>
              <w:fldChar w:fldCharType="begin"/>
            </w:r>
            <w:r w:rsidRPr="0012073B">
              <w:rPr>
                <w:noProof/>
                <w:webHidden/>
              </w:rPr>
              <w:instrText xml:space="preserve"> PAGEREF _Toc61444529 \h </w:instrText>
            </w:r>
            <w:r w:rsidRPr="0012073B">
              <w:rPr>
                <w:noProof/>
                <w:webHidden/>
              </w:rPr>
            </w:r>
            <w:r w:rsidRPr="0012073B">
              <w:rPr>
                <w:noProof/>
                <w:webHidden/>
              </w:rPr>
              <w:fldChar w:fldCharType="separate"/>
            </w:r>
            <w:r w:rsidRPr="0012073B">
              <w:rPr>
                <w:noProof/>
                <w:webHidden/>
              </w:rPr>
              <w:t>3</w:t>
            </w:r>
            <w:r w:rsidRPr="0012073B">
              <w:rPr>
                <w:noProof/>
                <w:webHidden/>
              </w:rPr>
              <w:fldChar w:fldCharType="end"/>
            </w:r>
          </w:hyperlink>
        </w:p>
        <w:p w:rsidRPr="0012073B" w:rsidR="0012073B" w:rsidRDefault="0012073B" w14:paraId="74228293" w14:textId="76453582">
          <w:pPr>
            <w:pStyle w:val="TOC1"/>
            <w:tabs>
              <w:tab w:val="left" w:pos="440"/>
              <w:tab w:val="right" w:leader="dot" w:pos="9350"/>
            </w:tabs>
            <w:rPr>
              <w:noProof/>
            </w:rPr>
          </w:pPr>
          <w:hyperlink w:history="1" w:anchor="_Toc61444532">
            <w:r w:rsidRPr="0012073B">
              <w:rPr>
                <w:rStyle w:val="Hyperlink"/>
                <w:noProof/>
              </w:rPr>
              <w:t>6</w:t>
            </w:r>
            <w:r w:rsidRPr="0012073B">
              <w:rPr>
                <w:noProof/>
              </w:rPr>
              <w:tab/>
            </w:r>
            <w:r w:rsidRPr="0012073B">
              <w:rPr>
                <w:rStyle w:val="Hyperlink"/>
                <w:noProof/>
              </w:rPr>
              <w:t>Related Standards, Policies and Processes</w:t>
            </w:r>
            <w:r w:rsidRPr="0012073B">
              <w:rPr>
                <w:noProof/>
                <w:webHidden/>
              </w:rPr>
              <w:tab/>
            </w:r>
            <w:r w:rsidRPr="0012073B">
              <w:rPr>
                <w:noProof/>
                <w:webHidden/>
              </w:rPr>
              <w:fldChar w:fldCharType="begin"/>
            </w:r>
            <w:r w:rsidRPr="0012073B">
              <w:rPr>
                <w:noProof/>
                <w:webHidden/>
              </w:rPr>
              <w:instrText xml:space="preserve"> PAGEREF _Toc61444532 \h </w:instrText>
            </w:r>
            <w:r w:rsidRPr="0012073B">
              <w:rPr>
                <w:noProof/>
                <w:webHidden/>
              </w:rPr>
            </w:r>
            <w:r w:rsidRPr="0012073B">
              <w:rPr>
                <w:noProof/>
                <w:webHidden/>
              </w:rPr>
              <w:fldChar w:fldCharType="separate"/>
            </w:r>
            <w:r w:rsidRPr="0012073B">
              <w:rPr>
                <w:noProof/>
                <w:webHidden/>
              </w:rPr>
              <w:t>3</w:t>
            </w:r>
            <w:r w:rsidRPr="0012073B">
              <w:rPr>
                <w:noProof/>
                <w:webHidden/>
              </w:rPr>
              <w:fldChar w:fldCharType="end"/>
            </w:r>
          </w:hyperlink>
        </w:p>
        <w:p w:rsidR="0012073B" w:rsidRDefault="0012073B" w14:paraId="4D7E7AFB" w14:textId="5822AD24">
          <w:r w:rsidRPr="0012073B">
            <w:rPr>
              <w:b/>
              <w:bCs/>
              <w:noProof/>
            </w:rPr>
            <w:fldChar w:fldCharType="end"/>
          </w:r>
        </w:p>
      </w:sdtContent>
    </w:sdt>
    <w:p w:rsidR="00A30B14" w:rsidP="008228E7" w:rsidRDefault="00A30B14" w14:paraId="726624E9" w14:textId="5E61176E">
      <w:pPr>
        <w:ind w:left="360" w:hanging="360"/>
      </w:pPr>
    </w:p>
    <w:p w:rsidR="0012073B" w:rsidP="008228E7" w:rsidRDefault="0012073B" w14:paraId="4DCCB54C" w14:textId="4153F263">
      <w:pPr>
        <w:ind w:left="360" w:hanging="360"/>
      </w:pPr>
    </w:p>
    <w:p w:rsidR="0012073B" w:rsidP="008228E7" w:rsidRDefault="0012073B" w14:paraId="4C868845" w14:textId="65FFDD2D">
      <w:pPr>
        <w:ind w:left="360" w:hanging="360"/>
      </w:pPr>
    </w:p>
    <w:p w:rsidR="0012073B" w:rsidP="008228E7" w:rsidRDefault="0012073B" w14:paraId="23D4E589" w14:textId="731D4D4C">
      <w:pPr>
        <w:ind w:left="360" w:hanging="360"/>
      </w:pPr>
    </w:p>
    <w:p w:rsidR="0012073B" w:rsidP="008228E7" w:rsidRDefault="0012073B" w14:paraId="462B4249" w14:textId="33B80DC6">
      <w:pPr>
        <w:ind w:left="360" w:hanging="360"/>
      </w:pPr>
    </w:p>
    <w:p w:rsidR="0012073B" w:rsidP="008228E7" w:rsidRDefault="0012073B" w14:paraId="36F54417" w14:textId="648A9BD8">
      <w:pPr>
        <w:ind w:left="360" w:hanging="360"/>
      </w:pPr>
    </w:p>
    <w:p w:rsidR="0012073B" w:rsidP="008228E7" w:rsidRDefault="0012073B" w14:paraId="34898BBB" w14:textId="4B46141B">
      <w:pPr>
        <w:ind w:left="360" w:hanging="360"/>
      </w:pPr>
    </w:p>
    <w:p w:rsidR="0012073B" w:rsidP="008228E7" w:rsidRDefault="0012073B" w14:paraId="5A7E31F7" w14:textId="3516825A">
      <w:pPr>
        <w:ind w:left="360" w:hanging="360"/>
      </w:pPr>
    </w:p>
    <w:p w:rsidR="0012073B" w:rsidP="008228E7" w:rsidRDefault="0012073B" w14:paraId="3B937B2E" w14:textId="29EFCC7D">
      <w:pPr>
        <w:ind w:left="360" w:hanging="360"/>
      </w:pPr>
    </w:p>
    <w:p w:rsidR="0012073B" w:rsidP="008228E7" w:rsidRDefault="0012073B" w14:paraId="6F84A961" w14:textId="6BB4AC6E">
      <w:pPr>
        <w:ind w:left="360" w:hanging="360"/>
      </w:pPr>
    </w:p>
    <w:p w:rsidR="0012073B" w:rsidP="008228E7" w:rsidRDefault="0012073B" w14:paraId="0D47D819" w14:textId="3FC43787">
      <w:pPr>
        <w:ind w:left="360" w:hanging="360"/>
      </w:pPr>
    </w:p>
    <w:p w:rsidR="0012073B" w:rsidP="008228E7" w:rsidRDefault="0012073B" w14:paraId="65930D42" w14:textId="5A616D30">
      <w:pPr>
        <w:ind w:left="360" w:hanging="360"/>
      </w:pPr>
    </w:p>
    <w:p w:rsidR="0012073B" w:rsidP="008228E7" w:rsidRDefault="0012073B" w14:paraId="66A6B150" w14:textId="00296C46">
      <w:pPr>
        <w:ind w:left="360" w:hanging="360"/>
      </w:pPr>
    </w:p>
    <w:p w:rsidR="0012073B" w:rsidP="008228E7" w:rsidRDefault="0012073B" w14:paraId="502B5FDE" w14:textId="3B9D0005">
      <w:pPr>
        <w:ind w:left="360" w:hanging="360"/>
      </w:pPr>
    </w:p>
    <w:p w:rsidR="0012073B" w:rsidP="008228E7" w:rsidRDefault="0012073B" w14:paraId="111698E9" w14:textId="382659DB">
      <w:pPr>
        <w:ind w:left="360" w:hanging="360"/>
      </w:pPr>
    </w:p>
    <w:p w:rsidR="0012073B" w:rsidP="008228E7" w:rsidRDefault="0012073B" w14:paraId="3251EF2A" w14:textId="0798DEF6">
      <w:pPr>
        <w:ind w:left="360" w:hanging="360"/>
      </w:pPr>
    </w:p>
    <w:p w:rsidR="0012073B" w:rsidP="008228E7" w:rsidRDefault="0012073B" w14:paraId="0EAE2D1B" w14:textId="61B45375">
      <w:pPr>
        <w:ind w:left="360" w:hanging="360"/>
      </w:pPr>
    </w:p>
    <w:p w:rsidR="0012073B" w:rsidP="008228E7" w:rsidRDefault="0012073B" w14:paraId="5DF29F12" w14:textId="77777777">
      <w:pPr>
        <w:ind w:left="360" w:hanging="360"/>
      </w:pPr>
    </w:p>
    <w:p w:rsidR="008228E7" w:rsidP="008228E7" w:rsidRDefault="00C72E22" w14:paraId="56D5D44B" w14:textId="77777777">
      <w:pPr>
        <w:pStyle w:val="Heading1"/>
        <w:numPr>
          <w:ilvl w:val="0"/>
          <w:numId w:val="1"/>
        </w:numPr>
        <w:spacing w:before="0"/>
      </w:pPr>
      <w:bookmarkStart w:name="_Toc61444509" w:id="0"/>
      <w:r>
        <w:t>Overview</w:t>
      </w:r>
      <w:bookmarkEnd w:id="0"/>
    </w:p>
    <w:p w:rsidR="003B6BD8" w:rsidP="000710BD" w:rsidRDefault="000710BD" w14:paraId="643E2D11" w14:textId="134259E1">
      <w:pPr>
        <w:pStyle w:val="PlainText"/>
        <w:rPr>
          <w:rFonts w:ascii="Times New Roman" w:hAnsi="Times New Roman" w:eastAsia="MS Mincho" w:cs="Times New Roman"/>
          <w:sz w:val="24"/>
          <w:szCs w:val="24"/>
        </w:rPr>
      </w:pPr>
      <w:r w:rsidRPr="000710BD">
        <w:rPr>
          <w:rFonts w:ascii="Times New Roman" w:hAnsi="Times New Roman" w:eastAsia="MS Mincho" w:cs="Times New Roman"/>
          <w:sz w:val="24"/>
          <w:szCs w:val="24"/>
        </w:rPr>
        <w:t xml:space="preserve">Passwords are an important aspect of computer security.  A poorly chosen password may result in unauthorized access and/or exploitation of </w:t>
      </w:r>
      <w:r w:rsidR="007902FD">
        <w:rPr>
          <w:rFonts w:ascii="Times New Roman" w:hAnsi="Times New Roman" w:eastAsia="MS Mincho" w:cs="Times New Roman"/>
          <w:sz w:val="24"/>
          <w:szCs w:val="24"/>
        </w:rPr>
        <w:t>our</w:t>
      </w:r>
      <w:r w:rsidRPr="000710BD">
        <w:rPr>
          <w:rFonts w:ascii="Times New Roman" w:hAnsi="Times New Roman" w:eastAsia="MS Mincho" w:cs="Times New Roman"/>
          <w:sz w:val="24"/>
          <w:szCs w:val="24"/>
        </w:rPr>
        <w:t xml:space="preserve"> resources.  All </w:t>
      </w:r>
      <w:r w:rsidR="007902FD">
        <w:rPr>
          <w:rFonts w:ascii="Times New Roman" w:hAnsi="Times New Roman" w:eastAsia="MS Mincho" w:cs="Times New Roman"/>
          <w:sz w:val="24"/>
          <w:szCs w:val="24"/>
        </w:rPr>
        <w:t>staff</w:t>
      </w:r>
      <w:r w:rsidRPr="000710BD">
        <w:rPr>
          <w:rFonts w:ascii="Times New Roman" w:hAnsi="Times New Roman" w:eastAsia="MS Mincho" w:cs="Times New Roman"/>
          <w:sz w:val="24"/>
          <w:szCs w:val="24"/>
        </w:rPr>
        <w:t xml:space="preserve">, including contractors and vendors with access to </w:t>
      </w:r>
      <w:proofErr w:type="spellStart"/>
      <w:r w:rsidR="0029200A">
        <w:rPr>
          <w:rFonts w:ascii="Times New Roman" w:hAnsi="Times New Roman" w:eastAsia="MS Mincho" w:cs="Times New Roman"/>
          <w:sz w:val="24"/>
          <w:szCs w:val="24"/>
        </w:rPr>
        <w:t>Xtracap’s</w:t>
      </w:r>
      <w:proofErr w:type="spellEnd"/>
      <w:r w:rsidRPr="000710BD">
        <w:rPr>
          <w:rFonts w:ascii="Times New Roman" w:hAnsi="Times New Roman" w:eastAsia="MS Mincho" w:cs="Times New Roman"/>
          <w:sz w:val="24"/>
          <w:szCs w:val="24"/>
        </w:rPr>
        <w:t xml:space="preserve"> systems, are responsible for taking the appropriate steps, as outlined below, to select and secure their passwords. </w:t>
      </w:r>
    </w:p>
    <w:p w:rsidRPr="000710BD" w:rsidR="000710BD" w:rsidP="000710BD" w:rsidRDefault="000710BD" w14:paraId="4053CDA0" w14:textId="77777777">
      <w:pPr>
        <w:pStyle w:val="PlainText"/>
        <w:rPr>
          <w:rFonts w:ascii="Times New Roman" w:hAnsi="Times New Roman" w:eastAsia="MS Mincho" w:cs="Times New Roman"/>
          <w:sz w:val="24"/>
          <w:szCs w:val="24"/>
        </w:rPr>
      </w:pPr>
    </w:p>
    <w:p w:rsidR="00C72E22" w:rsidP="00A84AF0" w:rsidRDefault="00C72E22" w14:paraId="6A0454E7" w14:textId="77777777">
      <w:pPr>
        <w:pStyle w:val="Heading1"/>
        <w:numPr>
          <w:ilvl w:val="0"/>
          <w:numId w:val="1"/>
        </w:numPr>
        <w:spacing w:before="0"/>
      </w:pPr>
      <w:bookmarkStart w:name="_Toc61444510" w:id="1"/>
      <w:r>
        <w:t>Purpose</w:t>
      </w:r>
      <w:bookmarkEnd w:id="1"/>
    </w:p>
    <w:p w:rsidR="003B6BD8" w:rsidP="000710BD" w:rsidRDefault="000710BD" w14:paraId="433A23B2" w14:textId="77777777">
      <w:pPr>
        <w:pStyle w:val="PlainText"/>
        <w:rPr>
          <w:rFonts w:ascii="Times New Roman" w:hAnsi="Times New Roman" w:eastAsia="MS Mincho" w:cs="Times New Roman"/>
          <w:sz w:val="24"/>
          <w:szCs w:val="24"/>
        </w:rPr>
      </w:pPr>
      <w:r w:rsidRPr="000710BD">
        <w:rPr>
          <w:rFonts w:ascii="Times New Roman" w:hAnsi="Times New Roman" w:eastAsia="MS Mincho" w:cs="Times New Roman"/>
          <w:sz w:val="24"/>
          <w:szCs w:val="24"/>
        </w:rPr>
        <w:t>The purpose of this policy is to establish a standard for creation of st</w:t>
      </w:r>
      <w:r w:rsidR="00E20ECB">
        <w:rPr>
          <w:rFonts w:ascii="Times New Roman" w:hAnsi="Times New Roman" w:eastAsia="MS Mincho" w:cs="Times New Roman"/>
          <w:sz w:val="24"/>
          <w:szCs w:val="24"/>
        </w:rPr>
        <w:t xml:space="preserve">rong passwords and </w:t>
      </w:r>
      <w:r w:rsidRPr="000710BD">
        <w:rPr>
          <w:rFonts w:ascii="Times New Roman" w:hAnsi="Times New Roman" w:eastAsia="MS Mincho" w:cs="Times New Roman"/>
          <w:sz w:val="24"/>
          <w:szCs w:val="24"/>
        </w:rPr>
        <w:t>the protection of those passwords.</w:t>
      </w:r>
    </w:p>
    <w:p w:rsidRPr="000710BD" w:rsidR="000710BD" w:rsidP="000710BD" w:rsidRDefault="000710BD" w14:paraId="28782E38" w14:textId="77777777">
      <w:pPr>
        <w:pStyle w:val="PlainText"/>
        <w:rPr>
          <w:rFonts w:ascii="Times New Roman" w:hAnsi="Times New Roman" w:eastAsia="MS Mincho" w:cs="Times New Roman"/>
          <w:sz w:val="24"/>
          <w:szCs w:val="24"/>
        </w:rPr>
      </w:pPr>
    </w:p>
    <w:p w:rsidR="00C72E22" w:rsidP="00A84AF0" w:rsidRDefault="00C72E22" w14:paraId="2591E9EB" w14:textId="77777777">
      <w:pPr>
        <w:pStyle w:val="Heading1"/>
        <w:numPr>
          <w:ilvl w:val="0"/>
          <w:numId w:val="1"/>
        </w:numPr>
        <w:spacing w:before="0"/>
      </w:pPr>
      <w:bookmarkStart w:name="_Toc61444511" w:id="2"/>
      <w:r>
        <w:t>Scope</w:t>
      </w:r>
      <w:bookmarkEnd w:id="2"/>
    </w:p>
    <w:p w:rsidR="000916CF" w:rsidP="000710BD" w:rsidRDefault="000710BD" w14:paraId="69C7B276" w14:textId="4C7E1AC4">
      <w:pPr>
        <w:pStyle w:val="PlainText"/>
        <w:rPr>
          <w:rFonts w:ascii="Times New Roman" w:hAnsi="Times New Roman" w:eastAsia="MS Mincho" w:cs="Times New Roman"/>
          <w:sz w:val="24"/>
          <w:szCs w:val="24"/>
        </w:rPr>
      </w:pPr>
      <w:r w:rsidRPr="000710BD">
        <w:rPr>
          <w:rFonts w:ascii="Times New Roman" w:hAnsi="Times New Roman" w:eastAsia="MS Mincho" w:cs="Times New Roman"/>
          <w:sz w:val="24"/>
          <w:szCs w:val="24"/>
        </w:rPr>
        <w:t xml:space="preserve">The scope of this policy includes all personnel who have or are responsible for an account (or any form of access that supports or requires a password) on any system that resides at any </w:t>
      </w:r>
      <w:proofErr w:type="spellStart"/>
      <w:r w:rsidR="00171711">
        <w:rPr>
          <w:rFonts w:ascii="Times New Roman" w:hAnsi="Times New Roman" w:eastAsia="MS Mincho" w:cs="Times New Roman"/>
          <w:sz w:val="24"/>
          <w:szCs w:val="24"/>
        </w:rPr>
        <w:t>Xtracap</w:t>
      </w:r>
      <w:proofErr w:type="spellEnd"/>
      <w:r w:rsidRPr="000710BD">
        <w:rPr>
          <w:rFonts w:ascii="Times New Roman" w:hAnsi="Times New Roman" w:eastAsia="MS Mincho" w:cs="Times New Roman"/>
          <w:sz w:val="24"/>
          <w:szCs w:val="24"/>
        </w:rPr>
        <w:t xml:space="preserve"> facility, has access to the </w:t>
      </w:r>
      <w:r w:rsidR="00171711">
        <w:rPr>
          <w:rFonts w:ascii="Times New Roman" w:hAnsi="Times New Roman" w:eastAsia="MS Mincho" w:cs="Times New Roman"/>
          <w:sz w:val="24"/>
          <w:szCs w:val="24"/>
        </w:rPr>
        <w:t>organization’</w:t>
      </w:r>
      <w:r w:rsidRPr="000710BD">
        <w:rPr>
          <w:rFonts w:ascii="Times New Roman" w:hAnsi="Times New Roman" w:eastAsia="MS Mincho" w:cs="Times New Roman"/>
          <w:sz w:val="24"/>
          <w:szCs w:val="24"/>
        </w:rPr>
        <w:t xml:space="preserve"> network, or stores any non-public information.</w:t>
      </w:r>
    </w:p>
    <w:p w:rsidRPr="000710BD" w:rsidR="00342CFC" w:rsidP="000710BD" w:rsidRDefault="00342CFC" w14:paraId="2D164DC2" w14:textId="77777777">
      <w:pPr>
        <w:pStyle w:val="PlainText"/>
        <w:rPr>
          <w:rFonts w:ascii="Times New Roman" w:hAnsi="Times New Roman" w:eastAsia="MS Mincho" w:cs="Times New Roman"/>
          <w:sz w:val="24"/>
          <w:szCs w:val="24"/>
        </w:rPr>
      </w:pPr>
    </w:p>
    <w:p w:rsidR="000710BD" w:rsidP="00342CFC" w:rsidRDefault="00C72E22" w14:paraId="4BB1CCBD" w14:textId="77777777">
      <w:pPr>
        <w:pStyle w:val="Heading1"/>
        <w:keepNext w:val="0"/>
        <w:keepLines w:val="0"/>
        <w:widowControl w:val="0"/>
        <w:numPr>
          <w:ilvl w:val="0"/>
          <w:numId w:val="1"/>
        </w:numPr>
        <w:spacing w:before="0"/>
      </w:pPr>
      <w:bookmarkStart w:name="_Toc61444512" w:id="3"/>
      <w:r>
        <w:t>Policy</w:t>
      </w:r>
      <w:bookmarkStart w:name="_Toc312315291" w:id="4"/>
      <w:bookmarkEnd w:id="3"/>
    </w:p>
    <w:p w:rsidRPr="00342CFC" w:rsidR="000916CF" w:rsidP="00342CFC" w:rsidRDefault="000710BD" w14:paraId="7F085083" w14:textId="77777777">
      <w:pPr>
        <w:pStyle w:val="Heading1"/>
        <w:keepNext w:val="0"/>
        <w:keepLines w:val="0"/>
        <w:widowControl w:val="0"/>
        <w:numPr>
          <w:ilvl w:val="1"/>
          <w:numId w:val="12"/>
        </w:numPr>
        <w:spacing w:before="0"/>
        <w:rPr>
          <w:rFonts w:ascii="Times New Roman" w:hAnsi="Times New Roman" w:cs="Times New Roman"/>
          <w:b w:val="0"/>
          <w:sz w:val="24"/>
          <w:szCs w:val="24"/>
        </w:rPr>
      </w:pPr>
      <w:bookmarkStart w:name="_Toc61444513" w:id="5"/>
      <w:r w:rsidRPr="00342CFC">
        <w:rPr>
          <w:rFonts w:ascii="Times New Roman" w:hAnsi="Times New Roman" w:cs="Times New Roman"/>
          <w:b w:val="0"/>
          <w:color w:val="000000" w:themeColor="text1"/>
          <w:sz w:val="24"/>
          <w:szCs w:val="24"/>
        </w:rPr>
        <w:t>Password Creation</w:t>
      </w:r>
      <w:bookmarkEnd w:id="4"/>
      <w:bookmarkEnd w:id="5"/>
    </w:p>
    <w:p w:rsidRPr="000916CF" w:rsidR="000916CF" w:rsidP="00342CFC" w:rsidRDefault="000710BD" w14:paraId="7D05BA55" w14:textId="77777777">
      <w:pPr>
        <w:pStyle w:val="Heading1"/>
        <w:keepNext w:val="0"/>
        <w:keepLines w:val="0"/>
        <w:widowControl w:val="0"/>
        <w:numPr>
          <w:ilvl w:val="2"/>
          <w:numId w:val="12"/>
        </w:numPr>
        <w:spacing w:before="0"/>
        <w:rPr>
          <w:rFonts w:ascii="Times New Roman" w:hAnsi="Times New Roman" w:cs="Times New Roman"/>
          <w:b w:val="0"/>
          <w:sz w:val="24"/>
          <w:szCs w:val="24"/>
        </w:rPr>
      </w:pPr>
      <w:bookmarkStart w:name="_Toc61444514" w:id="6"/>
      <w:r w:rsidRPr="000916CF">
        <w:rPr>
          <w:rFonts w:ascii="Times New Roman" w:hAnsi="Times New Roman" w:cs="Times New Roman"/>
          <w:b w:val="0"/>
          <w:color w:val="000000" w:themeColor="text1"/>
          <w:sz w:val="24"/>
          <w:szCs w:val="24"/>
        </w:rPr>
        <w:t xml:space="preserve">All user-level and system-level passwords must conform to the </w:t>
      </w:r>
      <w:r w:rsidRPr="00E56861">
        <w:rPr>
          <w:rFonts w:ascii="Times New Roman" w:hAnsi="Times New Roman" w:cs="Times New Roman"/>
          <w:b w:val="0"/>
          <w:i/>
          <w:color w:val="000000" w:themeColor="text1"/>
          <w:sz w:val="24"/>
          <w:szCs w:val="24"/>
        </w:rPr>
        <w:t>Password Construction Guidelines</w:t>
      </w:r>
      <w:r w:rsidRPr="000916CF">
        <w:rPr>
          <w:rFonts w:ascii="Times New Roman" w:hAnsi="Times New Roman" w:cs="Times New Roman"/>
          <w:b w:val="0"/>
          <w:color w:val="000000" w:themeColor="text1"/>
          <w:sz w:val="24"/>
          <w:szCs w:val="24"/>
        </w:rPr>
        <w:t>.</w:t>
      </w:r>
      <w:bookmarkEnd w:id="6"/>
    </w:p>
    <w:p w:rsidRPr="000916CF" w:rsidR="000916CF" w:rsidP="00342CFC" w:rsidRDefault="007902FD" w14:paraId="5FCA3BC0" w14:textId="77777777">
      <w:pPr>
        <w:pStyle w:val="Heading1"/>
        <w:keepNext w:val="0"/>
        <w:keepLines w:val="0"/>
        <w:widowControl w:val="0"/>
        <w:numPr>
          <w:ilvl w:val="2"/>
          <w:numId w:val="12"/>
        </w:numPr>
        <w:spacing w:before="0"/>
        <w:rPr>
          <w:rFonts w:ascii="Times New Roman" w:hAnsi="Times New Roman" w:cs="Times New Roman"/>
          <w:b w:val="0"/>
          <w:sz w:val="24"/>
          <w:szCs w:val="24"/>
        </w:rPr>
      </w:pPr>
      <w:bookmarkStart w:name="_Toc61444515" w:id="7"/>
      <w:r>
        <w:rPr>
          <w:rFonts w:ascii="Times New Roman" w:hAnsi="Times New Roman" w:cs="Times New Roman"/>
          <w:b w:val="0"/>
          <w:color w:val="000000" w:themeColor="text1"/>
          <w:sz w:val="24"/>
          <w:szCs w:val="24"/>
        </w:rPr>
        <w:t xml:space="preserve">Users must use a separate, unique password for each of their </w:t>
      </w:r>
      <w:proofErr w:type="gramStart"/>
      <w:r>
        <w:rPr>
          <w:rFonts w:ascii="Times New Roman" w:hAnsi="Times New Roman" w:cs="Times New Roman"/>
          <w:b w:val="0"/>
          <w:color w:val="000000" w:themeColor="text1"/>
          <w:sz w:val="24"/>
          <w:szCs w:val="24"/>
        </w:rPr>
        <w:t>work related</w:t>
      </w:r>
      <w:proofErr w:type="gramEnd"/>
      <w:r>
        <w:rPr>
          <w:rFonts w:ascii="Times New Roman" w:hAnsi="Times New Roman" w:cs="Times New Roman"/>
          <w:b w:val="0"/>
          <w:color w:val="000000" w:themeColor="text1"/>
          <w:sz w:val="24"/>
          <w:szCs w:val="24"/>
        </w:rPr>
        <w:t xml:space="preserve"> accounts.  Users may not use any </w:t>
      </w:r>
      <w:proofErr w:type="gramStart"/>
      <w:r>
        <w:rPr>
          <w:rFonts w:ascii="Times New Roman" w:hAnsi="Times New Roman" w:cs="Times New Roman"/>
          <w:b w:val="0"/>
          <w:color w:val="000000" w:themeColor="text1"/>
          <w:sz w:val="24"/>
          <w:szCs w:val="24"/>
        </w:rPr>
        <w:t>work related</w:t>
      </w:r>
      <w:proofErr w:type="gramEnd"/>
      <w:r>
        <w:rPr>
          <w:rFonts w:ascii="Times New Roman" w:hAnsi="Times New Roman" w:cs="Times New Roman"/>
          <w:b w:val="0"/>
          <w:color w:val="000000" w:themeColor="text1"/>
          <w:sz w:val="24"/>
          <w:szCs w:val="24"/>
        </w:rPr>
        <w:t xml:space="preserve"> passwords for their own, personal accounts.</w:t>
      </w:r>
      <w:bookmarkEnd w:id="7"/>
    </w:p>
    <w:p w:rsidRPr="00EA3E41" w:rsidR="00342CFC" w:rsidP="00EA3E41" w:rsidRDefault="000710BD" w14:paraId="6C630BBD" w14:textId="78A7E7F4">
      <w:pPr>
        <w:pStyle w:val="Heading1"/>
        <w:keepNext w:val="0"/>
        <w:keepLines w:val="0"/>
        <w:widowControl w:val="0"/>
        <w:numPr>
          <w:ilvl w:val="2"/>
          <w:numId w:val="12"/>
        </w:numPr>
        <w:spacing w:before="0"/>
        <w:rPr>
          <w:rFonts w:ascii="Times New Roman" w:hAnsi="Times New Roman" w:cs="Times New Roman"/>
          <w:b w:val="0"/>
          <w:bCs w:val="0"/>
          <w:sz w:val="24"/>
          <w:szCs w:val="24"/>
        </w:rPr>
      </w:pPr>
      <w:bookmarkStart w:name="_Toc61444516" w:id="8"/>
      <w:r w:rsidRPr="46CB497B" w:rsidR="000710BD">
        <w:rPr>
          <w:rFonts w:ascii="Times New Roman" w:hAnsi="Times New Roman" w:cs="Times New Roman"/>
          <w:b w:val="0"/>
          <w:bCs w:val="0"/>
          <w:color w:val="000000" w:themeColor="text1" w:themeTint="FF" w:themeShade="FF"/>
          <w:sz w:val="24"/>
          <w:szCs w:val="24"/>
        </w:rPr>
        <w:t xml:space="preserve">User accounts that have system-level privileges granted through group memberships or programs such as </w:t>
      </w:r>
      <w:proofErr w:type="spellStart"/>
      <w:r w:rsidRPr="46CB497B" w:rsidR="000710BD">
        <w:rPr>
          <w:rFonts w:ascii="Times New Roman" w:hAnsi="Times New Roman" w:cs="Times New Roman"/>
          <w:b w:val="0"/>
          <w:bCs w:val="0"/>
          <w:color w:val="000000" w:themeColor="text1" w:themeTint="FF" w:themeShade="FF"/>
          <w:sz w:val="24"/>
          <w:szCs w:val="24"/>
        </w:rPr>
        <w:t>sudo</w:t>
      </w:r>
      <w:proofErr w:type="spellEnd"/>
      <w:r w:rsidRPr="46CB497B" w:rsidR="000710BD">
        <w:rPr>
          <w:rFonts w:ascii="Times New Roman" w:hAnsi="Times New Roman" w:cs="Times New Roman"/>
          <w:b w:val="0"/>
          <w:bCs w:val="0"/>
          <w:color w:val="000000" w:themeColor="text1" w:themeTint="FF" w:themeShade="FF"/>
          <w:sz w:val="24"/>
          <w:szCs w:val="24"/>
        </w:rPr>
        <w:t xml:space="preserve"> must have a unique password from all other accounts held by that user to access system-level privileges.</w:t>
      </w:r>
      <w:r w:rsidRPr="46CB497B" w:rsidR="007902FD">
        <w:rPr>
          <w:rFonts w:ascii="Times New Roman" w:hAnsi="Times New Roman" w:cs="Times New Roman"/>
          <w:b w:val="0"/>
          <w:bCs w:val="0"/>
          <w:color w:val="000000" w:themeColor="text1" w:themeTint="FF" w:themeShade="FF"/>
          <w:sz w:val="24"/>
          <w:szCs w:val="24"/>
        </w:rPr>
        <w:t xml:space="preserve">  In addition, it is highly </w:t>
      </w:r>
      <w:del w:author="Anjaly T A" w:date="2021-08-03T10:22:27.031Z" w:id="444755468">
        <w:r w:rsidRPr="46CB497B" w:rsidDel="007902FD">
          <w:rPr>
            <w:rFonts w:ascii="Times New Roman" w:hAnsi="Times New Roman" w:cs="Times New Roman"/>
            <w:b w:val="0"/>
            <w:bCs w:val="0"/>
            <w:color w:val="000000" w:themeColor="text1" w:themeTint="FF" w:themeShade="FF"/>
            <w:sz w:val="24"/>
            <w:szCs w:val="24"/>
          </w:rPr>
          <w:delText>recommend</w:delText>
        </w:r>
      </w:del>
      <w:ins w:author="Anjaly T A" w:date="2021-08-03T10:22:27.033Z" w:id="1171641253">
        <w:r w:rsidRPr="46CB497B" w:rsidR="747E5D4F">
          <w:rPr>
            <w:rFonts w:ascii="Times New Roman" w:hAnsi="Times New Roman" w:cs="Times New Roman"/>
            <w:b w:val="0"/>
            <w:bCs w:val="0"/>
            <w:color w:val="000000" w:themeColor="text1" w:themeTint="FF" w:themeShade="FF"/>
            <w:sz w:val="24"/>
            <w:szCs w:val="24"/>
          </w:rPr>
          <w:t>recommended</w:t>
        </w:r>
      </w:ins>
      <w:r w:rsidRPr="46CB497B" w:rsidR="007902FD">
        <w:rPr>
          <w:rFonts w:ascii="Times New Roman" w:hAnsi="Times New Roman" w:cs="Times New Roman"/>
          <w:b w:val="0"/>
          <w:bCs w:val="0"/>
          <w:color w:val="000000" w:themeColor="text1" w:themeTint="FF" w:themeShade="FF"/>
          <w:sz w:val="24"/>
          <w:szCs w:val="24"/>
        </w:rPr>
        <w:t xml:space="preserve"> that some form of multi-factor authentication is used for any privileged accounts</w:t>
      </w:r>
      <w:bookmarkStart w:name="_Toc312315292" w:id="9"/>
      <w:bookmarkEnd w:id="8"/>
    </w:p>
    <w:p w:rsidRPr="00342CFC" w:rsidR="00342CFC" w:rsidP="00342CFC" w:rsidRDefault="00342CFC" w14:paraId="2EC64D71" w14:textId="77777777"/>
    <w:p w:rsidRPr="00342CFC" w:rsidR="000916CF" w:rsidP="00342CFC" w:rsidRDefault="000710BD" w14:paraId="0895C497" w14:textId="77777777">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bookmarkStart w:name="_Toc61444517" w:id="10"/>
      <w:r w:rsidRPr="00342CFC">
        <w:rPr>
          <w:rFonts w:ascii="Times New Roman" w:hAnsi="Times New Roman" w:cs="Times New Roman"/>
          <w:b w:val="0"/>
          <w:color w:val="000000" w:themeColor="text1"/>
          <w:sz w:val="24"/>
          <w:szCs w:val="24"/>
        </w:rPr>
        <w:t>Password Change</w:t>
      </w:r>
      <w:bookmarkEnd w:id="9"/>
      <w:bookmarkEnd w:id="10"/>
    </w:p>
    <w:p w:rsidR="000916CF" w:rsidP="211A9E5C" w:rsidRDefault="007902FD" w14:paraId="74A394D7" w14:textId="18F16B2C">
      <w:pPr>
        <w:pStyle w:val="Heading1"/>
        <w:keepNext w:val="0"/>
        <w:widowControl w:val="0"/>
        <w:numPr>
          <w:ilvl w:val="2"/>
          <w:numId w:val="12"/>
        </w:numPr>
        <w:bidi w:val="0"/>
        <w:spacing w:before="0" w:beforeAutospacing="off" w:after="0" w:afterAutospacing="off" w:line="276" w:lineRule="auto"/>
        <w:ind w:left="720" w:right="0" w:hanging="720"/>
        <w:jc w:val="left"/>
        <w:rPr>
          <w:rFonts w:ascii="Times New Roman" w:hAnsi="Times New Roman" w:cs="Times New Roman"/>
          <w:b w:val="0"/>
          <w:bCs w:val="0"/>
          <w:color w:val="000000" w:themeColor="text1" w:themeTint="FF" w:themeShade="FF"/>
          <w:sz w:val="24"/>
          <w:szCs w:val="24"/>
          <w:rPrChange w:author="Anjaly T A" w:date="2022-09-06T13:05:14.142Z" w:id="1309292658">
            <w:rPr>
              <w:rFonts w:ascii="Times New Roman" w:hAnsi="Times New Roman" w:cs="Times New Roman"/>
              <w:b w:val="0"/>
              <w:bCs w:val="0"/>
              <w:color w:val="000000" w:themeColor="text1" w:themeTint="FF" w:themeShade="FF"/>
              <w:sz w:val="24"/>
              <w:szCs w:val="24"/>
            </w:rPr>
          </w:rPrChange>
        </w:rPr>
        <w:pPrChange w:author="Anjaly T A" w:date="2022-09-06T13:05:14.204Z">
          <w:pPr>
            <w:pStyle w:val="Heading1"/>
            <w:keepNext w:val="0"/>
            <w:widowControl w:val="0"/>
            <w:numPr>
              <w:ilvl w:val="2"/>
              <w:numId w:val="12"/>
            </w:numPr>
            <w:bidi w:val="0"/>
            <w:spacing w:before="0" w:beforeAutospacing="off"/>
          </w:pPr>
        </w:pPrChange>
      </w:pPr>
      <w:bookmarkStart w:name="_Toc61444518" w:id="11"/>
      <w:r w:rsidRPr="211A9E5C" w:rsidR="007902FD">
        <w:rPr>
          <w:rFonts w:ascii="Times New Roman" w:hAnsi="Times New Roman" w:cs="Times New Roman"/>
          <w:b w:val="0"/>
          <w:bCs w:val="0"/>
          <w:color w:val="000000" w:themeColor="text1" w:themeTint="FF" w:themeShade="FF"/>
          <w:sz w:val="24"/>
          <w:szCs w:val="24"/>
        </w:rPr>
        <w:t xml:space="preserve">Passwords should be changed </w:t>
      </w:r>
      <w:r w:rsidRPr="211A9E5C" w:rsidR="7F6AEBC5">
        <w:rPr>
          <w:rFonts w:ascii="Times New Roman" w:hAnsi="Times New Roman" w:cs="Times New Roman"/>
          <w:b w:val="0"/>
          <w:bCs w:val="0"/>
          <w:color w:val="000000" w:themeColor="text1" w:themeTint="FF" w:themeShade="FF"/>
          <w:sz w:val="24"/>
          <w:szCs w:val="24"/>
        </w:rPr>
        <w:t xml:space="preserve">at least once in every </w:t>
      </w:r>
      <w:r w:rsidRPr="211A9E5C" w:rsidR="00980EDD">
        <w:rPr>
          <w:rFonts w:ascii="Times New Roman" w:hAnsi="Times New Roman" w:cs="Times New Roman"/>
          <w:b w:val="0"/>
          <w:bCs w:val="0"/>
          <w:color w:val="000000" w:themeColor="text1" w:themeTint="FF" w:themeShade="FF"/>
          <w:sz w:val="24"/>
          <w:szCs w:val="24"/>
        </w:rPr>
        <w:t>4</w:t>
      </w:r>
      <w:r w:rsidRPr="211A9E5C" w:rsidR="00980EDD">
        <w:rPr>
          <w:rFonts w:ascii="Times New Roman" w:hAnsi="Times New Roman" w:cs="Times New Roman"/>
          <w:b w:val="0"/>
          <w:bCs w:val="0"/>
          <w:color w:val="000000" w:themeColor="text1" w:themeTint="FF" w:themeShade="FF"/>
          <w:sz w:val="24"/>
          <w:szCs w:val="24"/>
        </w:rPr>
        <w:t>2</w:t>
      </w:r>
      <w:r w:rsidRPr="211A9E5C" w:rsidR="00980EDD">
        <w:rPr>
          <w:rFonts w:ascii="Times New Roman" w:hAnsi="Times New Roman" w:cs="Times New Roman"/>
          <w:b w:val="0"/>
          <w:bCs w:val="0"/>
          <w:color w:val="000000" w:themeColor="text1" w:themeTint="FF" w:themeShade="FF"/>
          <w:sz w:val="24"/>
          <w:szCs w:val="24"/>
        </w:rPr>
        <w:t xml:space="preserve"> days.</w:t>
      </w:r>
      <w:bookmarkEnd w:id="11"/>
    </w:p>
    <w:p w:rsidR="000710BD" w:rsidP="211A9E5C" w:rsidRDefault="000710BD" w14:paraId="53B69ADB" w14:textId="1175A121">
      <w:pPr>
        <w:pStyle w:val="Heading1"/>
        <w:keepNext w:val="0"/>
        <w:widowControl w:val="0"/>
        <w:numPr>
          <w:ilvl w:val="2"/>
          <w:numId w:val="12"/>
        </w:numPr>
        <w:spacing w:before="0"/>
        <w:rPr>
          <w:rFonts w:ascii="Times New Roman" w:hAnsi="Times New Roman" w:cs="Times New Roman"/>
          <w:b w:val="0"/>
          <w:bCs w:val="0"/>
          <w:color w:val="000000" w:themeColor="text1" w:themeTint="FF" w:themeShade="FF"/>
          <w:sz w:val="24"/>
          <w:szCs w:val="24"/>
        </w:rPr>
      </w:pPr>
      <w:bookmarkStart w:name="_Toc61444519" w:id="12"/>
      <w:r w:rsidRPr="211A9E5C" w:rsidR="000710BD">
        <w:rPr>
          <w:rFonts w:ascii="Times New Roman" w:hAnsi="Times New Roman" w:cs="Times New Roman"/>
          <w:b w:val="0"/>
          <w:bCs w:val="0"/>
          <w:color w:val="000000" w:themeColor="text1" w:themeTint="FF" w:themeShade="FF"/>
          <w:sz w:val="24"/>
          <w:szCs w:val="24"/>
        </w:rPr>
        <w:t xml:space="preserve">Password cracking or guessing may be performed on </w:t>
      </w:r>
      <w:r w:rsidRPr="211A9E5C" w:rsidR="64E3CC55">
        <w:rPr>
          <w:rFonts w:ascii="Times New Roman" w:hAnsi="Times New Roman" w:cs="Times New Roman"/>
          <w:b w:val="0"/>
          <w:bCs w:val="0"/>
          <w:color w:val="000000" w:themeColor="text1" w:themeTint="FF" w:themeShade="FF"/>
          <w:sz w:val="24"/>
          <w:szCs w:val="24"/>
        </w:rPr>
        <w:t>yearly</w:t>
      </w:r>
      <w:r w:rsidRPr="211A9E5C" w:rsidR="000710BD">
        <w:rPr>
          <w:rFonts w:ascii="Times New Roman" w:hAnsi="Times New Roman" w:cs="Times New Roman"/>
          <w:b w:val="0"/>
          <w:bCs w:val="0"/>
          <w:color w:val="000000" w:themeColor="text1" w:themeTint="FF" w:themeShade="FF"/>
          <w:sz w:val="24"/>
          <w:szCs w:val="24"/>
        </w:rPr>
        <w:t xml:space="preserve"> or random basis. If a </w:t>
      </w:r>
      <w:r w:rsidRPr="211A9E5C" w:rsidR="000710BD">
        <w:rPr>
          <w:rFonts w:ascii="Times New Roman" w:hAnsi="Times New Roman" w:cs="Times New Roman"/>
          <w:b w:val="0"/>
          <w:bCs w:val="0"/>
          <w:color w:val="000000" w:themeColor="text1" w:themeTint="FF" w:themeShade="FF"/>
          <w:sz w:val="24"/>
          <w:szCs w:val="24"/>
        </w:rPr>
        <w:t xml:space="preserve">password is guessed or cracked during one of these scans, the user will be required to change it to </w:t>
      </w:r>
      <w:proofErr w:type="gramStart"/>
      <w:r w:rsidRPr="211A9E5C" w:rsidR="000710BD">
        <w:rPr>
          <w:rFonts w:ascii="Times New Roman" w:hAnsi="Times New Roman" w:cs="Times New Roman"/>
          <w:b w:val="0"/>
          <w:bCs w:val="0"/>
          <w:color w:val="000000" w:themeColor="text1" w:themeTint="FF" w:themeShade="FF"/>
          <w:sz w:val="24"/>
          <w:szCs w:val="24"/>
        </w:rPr>
        <w:t>be in compliance with</w:t>
      </w:r>
      <w:proofErr w:type="gramEnd"/>
      <w:r w:rsidRPr="211A9E5C" w:rsidR="000710BD">
        <w:rPr>
          <w:rFonts w:ascii="Times New Roman" w:hAnsi="Times New Roman" w:cs="Times New Roman"/>
          <w:b w:val="0"/>
          <w:bCs w:val="0"/>
          <w:color w:val="000000" w:themeColor="text1" w:themeTint="FF" w:themeShade="FF"/>
          <w:sz w:val="24"/>
          <w:szCs w:val="24"/>
        </w:rPr>
        <w:t xml:space="preserve"> the Password Construction Guidelines.</w:t>
      </w:r>
      <w:bookmarkEnd w:id="12"/>
      <w:bookmarkStart w:name="_Toc312315293" w:id="13"/>
    </w:p>
    <w:p w:rsidRPr="00342CFC" w:rsidR="00342CFC" w:rsidP="00342CFC" w:rsidRDefault="00342CFC" w14:paraId="763B6C6D" w14:textId="77777777"/>
    <w:p w:rsidRPr="00342CFC" w:rsidR="000916CF" w:rsidP="00342CFC" w:rsidRDefault="000710BD" w14:paraId="60BB7EFE" w14:textId="77777777">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bookmarkStart w:name="_Toc61444520" w:id="14"/>
      <w:r w:rsidRPr="00342CFC">
        <w:rPr>
          <w:rFonts w:ascii="Times New Roman" w:hAnsi="Times New Roman" w:cs="Times New Roman"/>
          <w:b w:val="0"/>
          <w:color w:val="000000" w:themeColor="text1"/>
          <w:sz w:val="24"/>
          <w:szCs w:val="24"/>
        </w:rPr>
        <w:t>Password Protection</w:t>
      </w:r>
      <w:bookmarkEnd w:id="13"/>
      <w:bookmarkEnd w:id="14"/>
    </w:p>
    <w:p w:rsidR="000916CF" w:rsidP="00342CFC" w:rsidRDefault="000710BD" w14:paraId="1403B79C" w14:textId="4AA919BF">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bookmarkStart w:name="_Toc61444521" w:id="15"/>
      <w:r w:rsidRPr="000916CF">
        <w:rPr>
          <w:rFonts w:ascii="Times New Roman" w:hAnsi="Times New Roman" w:cs="Times New Roman"/>
          <w:b w:val="0"/>
          <w:color w:val="000000" w:themeColor="text1"/>
          <w:sz w:val="24"/>
          <w:szCs w:val="24"/>
        </w:rPr>
        <w:t>Passwords must not be shared with anyone</w:t>
      </w:r>
      <w:r w:rsidR="007902FD">
        <w:rPr>
          <w:rFonts w:ascii="Times New Roman" w:hAnsi="Times New Roman" w:cs="Times New Roman"/>
          <w:b w:val="0"/>
          <w:color w:val="000000" w:themeColor="text1"/>
          <w:sz w:val="24"/>
          <w:szCs w:val="24"/>
        </w:rPr>
        <w:t>, incl</w:t>
      </w:r>
      <w:r w:rsidR="00FC1268">
        <w:rPr>
          <w:rFonts w:ascii="Times New Roman" w:hAnsi="Times New Roman" w:cs="Times New Roman"/>
          <w:b w:val="0"/>
          <w:color w:val="000000" w:themeColor="text1"/>
          <w:sz w:val="24"/>
          <w:szCs w:val="24"/>
        </w:rPr>
        <w:t>uding supervisors and co</w:t>
      </w:r>
      <w:r w:rsidR="00EA3E41">
        <w:rPr>
          <w:rFonts w:ascii="Times New Roman" w:hAnsi="Times New Roman" w:cs="Times New Roman"/>
          <w:b w:val="0"/>
          <w:color w:val="000000" w:themeColor="text1"/>
          <w:sz w:val="24"/>
          <w:szCs w:val="24"/>
        </w:rPr>
        <w:t>wo</w:t>
      </w:r>
      <w:r w:rsidR="00FC1268">
        <w:rPr>
          <w:rFonts w:ascii="Times New Roman" w:hAnsi="Times New Roman" w:cs="Times New Roman"/>
          <w:b w:val="0"/>
          <w:color w:val="000000" w:themeColor="text1"/>
          <w:sz w:val="24"/>
          <w:szCs w:val="24"/>
        </w:rPr>
        <w:t>r</w:t>
      </w:r>
      <w:r w:rsidR="00EA3E41">
        <w:rPr>
          <w:rFonts w:ascii="Times New Roman" w:hAnsi="Times New Roman" w:cs="Times New Roman"/>
          <w:b w:val="0"/>
          <w:color w:val="000000" w:themeColor="text1"/>
          <w:sz w:val="24"/>
          <w:szCs w:val="24"/>
        </w:rPr>
        <w:t>kers</w:t>
      </w:r>
      <w:r w:rsidRPr="000916CF">
        <w:rPr>
          <w:rFonts w:ascii="Times New Roman" w:hAnsi="Times New Roman" w:cs="Times New Roman"/>
          <w:b w:val="0"/>
          <w:color w:val="000000" w:themeColor="text1"/>
          <w:sz w:val="24"/>
          <w:szCs w:val="24"/>
        </w:rPr>
        <w:t xml:space="preserve">. All passwords are to be treated as sensitive, </w:t>
      </w:r>
      <w:r w:rsidR="00F46087">
        <w:rPr>
          <w:rFonts w:ascii="Times New Roman" w:hAnsi="Times New Roman" w:cs="Times New Roman"/>
          <w:b w:val="0"/>
          <w:color w:val="000000" w:themeColor="text1"/>
          <w:sz w:val="24"/>
          <w:szCs w:val="24"/>
        </w:rPr>
        <w:t>co</w:t>
      </w:r>
      <w:r w:rsidRPr="000916CF">
        <w:rPr>
          <w:rFonts w:ascii="Times New Roman" w:hAnsi="Times New Roman" w:cs="Times New Roman"/>
          <w:b w:val="0"/>
          <w:color w:val="000000" w:themeColor="text1"/>
          <w:sz w:val="24"/>
          <w:szCs w:val="24"/>
        </w:rPr>
        <w:t>nfidential</w:t>
      </w:r>
      <w:r w:rsidR="00803ED1">
        <w:rPr>
          <w:rFonts w:ascii="Times New Roman" w:hAnsi="Times New Roman" w:cs="Times New Roman"/>
          <w:b w:val="0"/>
          <w:color w:val="000000" w:themeColor="text1"/>
          <w:sz w:val="24"/>
          <w:szCs w:val="24"/>
        </w:rPr>
        <w:t xml:space="preserve"> </w:t>
      </w:r>
      <w:r w:rsidRPr="000916CF">
        <w:rPr>
          <w:rFonts w:ascii="Times New Roman" w:hAnsi="Times New Roman" w:cs="Times New Roman"/>
          <w:b w:val="0"/>
          <w:color w:val="000000" w:themeColor="text1"/>
          <w:sz w:val="24"/>
          <w:szCs w:val="24"/>
        </w:rPr>
        <w:t>information. Please refer to the technical reference for additional details.</w:t>
      </w:r>
      <w:bookmarkEnd w:id="15"/>
      <w:r w:rsidRPr="000916CF">
        <w:rPr>
          <w:rFonts w:ascii="Times New Roman" w:hAnsi="Times New Roman" w:cs="Times New Roman"/>
          <w:b w:val="0"/>
          <w:color w:val="000000" w:themeColor="text1"/>
          <w:sz w:val="24"/>
          <w:szCs w:val="24"/>
        </w:rPr>
        <w:t xml:space="preserve"> </w:t>
      </w:r>
    </w:p>
    <w:p w:rsidRPr="007902FD" w:rsidR="000916CF" w:rsidP="00B85C8E" w:rsidRDefault="000710BD" w14:paraId="6DA78D46" w14:textId="77777777">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bookmarkStart w:name="_Toc61444522" w:id="16"/>
      <w:r w:rsidRPr="007902FD">
        <w:rPr>
          <w:rFonts w:ascii="Times New Roman" w:hAnsi="Times New Roman" w:cs="Times New Roman"/>
          <w:b w:val="0"/>
          <w:color w:val="000000" w:themeColor="text1"/>
          <w:sz w:val="24"/>
          <w:szCs w:val="24"/>
        </w:rPr>
        <w:t>Passwords must not be inserted into email messages, Alliance cases or other fo</w:t>
      </w:r>
      <w:r w:rsidRPr="007902FD" w:rsidR="007902FD">
        <w:rPr>
          <w:rFonts w:ascii="Times New Roman" w:hAnsi="Times New Roman" w:cs="Times New Roman"/>
          <w:b w:val="0"/>
          <w:color w:val="000000" w:themeColor="text1"/>
          <w:sz w:val="24"/>
          <w:szCs w:val="24"/>
        </w:rPr>
        <w:t xml:space="preserve">rms of electronic communication, nor </w:t>
      </w:r>
      <w:r w:rsidRPr="007902FD">
        <w:rPr>
          <w:rFonts w:ascii="Times New Roman" w:hAnsi="Times New Roman" w:cs="Times New Roman"/>
          <w:b w:val="0"/>
          <w:color w:val="000000" w:themeColor="text1"/>
          <w:sz w:val="24"/>
          <w:szCs w:val="24"/>
        </w:rPr>
        <w:t>revealed over the phone to anyone.</w:t>
      </w:r>
      <w:bookmarkEnd w:id="16"/>
      <w:r w:rsidRPr="007902FD">
        <w:rPr>
          <w:rFonts w:ascii="Times New Roman" w:hAnsi="Times New Roman" w:cs="Times New Roman"/>
          <w:b w:val="0"/>
          <w:color w:val="000000" w:themeColor="text1"/>
          <w:sz w:val="24"/>
          <w:szCs w:val="24"/>
        </w:rPr>
        <w:t xml:space="preserve"> </w:t>
      </w:r>
    </w:p>
    <w:p w:rsidR="000916CF" w:rsidP="00342CFC" w:rsidRDefault="007902FD" w14:paraId="4FE399B6" w14:textId="77777777">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bookmarkStart w:name="_Toc61444523" w:id="17"/>
      <w:r>
        <w:rPr>
          <w:rFonts w:ascii="Times New Roman" w:hAnsi="Times New Roman" w:cs="Times New Roman"/>
          <w:b w:val="0"/>
          <w:color w:val="000000" w:themeColor="text1"/>
          <w:sz w:val="24"/>
          <w:szCs w:val="24"/>
        </w:rPr>
        <w:t>Passwords may be stored only in “password managers” authorized by the organization.</w:t>
      </w:r>
      <w:bookmarkEnd w:id="17"/>
    </w:p>
    <w:p w:rsidR="000916CF" w:rsidP="00342CFC" w:rsidRDefault="000710BD" w14:paraId="698CA884" w14:textId="77777777">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bookmarkStart w:name="_Toc61444524" w:id="18"/>
      <w:r w:rsidRPr="000916CF">
        <w:rPr>
          <w:rFonts w:ascii="Times New Roman" w:hAnsi="Times New Roman" w:cs="Times New Roman"/>
          <w:b w:val="0"/>
          <w:color w:val="000000" w:themeColor="text1"/>
          <w:sz w:val="24"/>
          <w:szCs w:val="24"/>
        </w:rPr>
        <w:t>Do not use the "Remember Password" feature of applications (for example, web browsers).</w:t>
      </w:r>
      <w:bookmarkEnd w:id="18"/>
    </w:p>
    <w:p w:rsidRPr="007C478E" w:rsidR="007C478E" w:rsidP="00342CFC" w:rsidRDefault="000710BD" w14:paraId="5429C225" w14:textId="77777777">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bookmarkStart w:name="_Toc61444525" w:id="19"/>
      <w:r w:rsidRPr="000916CF">
        <w:rPr>
          <w:rFonts w:ascii="Times New Roman" w:hAnsi="Times New Roman" w:cs="Times New Roman"/>
          <w:b w:val="0"/>
          <w:color w:val="000000" w:themeColor="text1"/>
          <w:sz w:val="24"/>
          <w:szCs w:val="24"/>
        </w:rPr>
        <w:t xml:space="preserve">Any user suspecting that his/her password may have been compromised must </w:t>
      </w:r>
      <w:r w:rsidRPr="00087EB4">
        <w:rPr>
          <w:rFonts w:ascii="Times New Roman" w:hAnsi="Times New Roman" w:cs="Times New Roman"/>
          <w:b w:val="0"/>
          <w:color w:val="000000" w:themeColor="text1"/>
          <w:sz w:val="24"/>
          <w:szCs w:val="24"/>
        </w:rPr>
        <w:t>report</w:t>
      </w:r>
      <w:r w:rsidRPr="000916CF">
        <w:rPr>
          <w:rFonts w:ascii="Times New Roman" w:hAnsi="Times New Roman" w:cs="Times New Roman"/>
          <w:b w:val="0"/>
          <w:color w:val="000000" w:themeColor="text1"/>
          <w:sz w:val="24"/>
          <w:szCs w:val="24"/>
        </w:rPr>
        <w:t xml:space="preserve"> the incident and change all passwords.</w:t>
      </w:r>
      <w:bookmarkStart w:name="_Toc312315294" w:id="20"/>
      <w:bookmarkEnd w:id="19"/>
    </w:p>
    <w:p w:rsidRPr="00342CFC" w:rsidR="000710BD" w:rsidP="00342CFC" w:rsidRDefault="000710BD" w14:paraId="6109D863" w14:textId="77777777">
      <w:pPr>
        <w:pStyle w:val="Heading1"/>
        <w:keepNext w:val="0"/>
        <w:keepLines w:val="0"/>
        <w:widowControl w:val="0"/>
        <w:numPr>
          <w:ilvl w:val="1"/>
          <w:numId w:val="12"/>
        </w:numPr>
        <w:rPr>
          <w:rFonts w:ascii="Times New Roman" w:hAnsi="Times New Roman" w:cs="Times New Roman"/>
          <w:b w:val="0"/>
          <w:color w:val="000000" w:themeColor="text1"/>
          <w:sz w:val="24"/>
          <w:szCs w:val="24"/>
        </w:rPr>
      </w:pPr>
      <w:bookmarkStart w:name="_Toc61444526" w:id="21"/>
      <w:r w:rsidRPr="00342CFC">
        <w:rPr>
          <w:rFonts w:ascii="Times New Roman" w:hAnsi="Times New Roman" w:cs="Times New Roman"/>
          <w:b w:val="0"/>
          <w:color w:val="000000" w:themeColor="text1"/>
          <w:sz w:val="24"/>
          <w:szCs w:val="24"/>
        </w:rPr>
        <w:t>Application Development</w:t>
      </w:r>
      <w:bookmarkEnd w:id="20"/>
      <w:bookmarkEnd w:id="21"/>
    </w:p>
    <w:p w:rsidR="000916CF" w:rsidP="00342CFC" w:rsidRDefault="000710BD" w14:paraId="51BF2ABA" w14:textId="77777777">
      <w:pPr>
        <w:pStyle w:val="NormalIndent"/>
        <w:widowControl w:val="0"/>
        <w:ind w:left="0"/>
        <w:rPr>
          <w:rFonts w:ascii="Times New Roman" w:hAnsi="Times New Roman"/>
          <w:color w:val="000000" w:themeColor="text1"/>
          <w:sz w:val="24"/>
        </w:rPr>
      </w:pPr>
      <w:r w:rsidRPr="000916CF">
        <w:rPr>
          <w:rFonts w:ascii="Times New Roman" w:hAnsi="Times New Roman"/>
          <w:color w:val="000000" w:themeColor="text1"/>
          <w:sz w:val="24"/>
        </w:rPr>
        <w:t>Application developers must ensure that their programs contain the following security precautions:</w:t>
      </w:r>
    </w:p>
    <w:p w:rsidR="000916CF" w:rsidP="00342CFC" w:rsidRDefault="000710BD" w14:paraId="2DD6F677" w14:textId="77777777">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support authentication of individual users, not groups.</w:t>
      </w:r>
    </w:p>
    <w:p w:rsidR="000916CF" w:rsidP="00342CFC" w:rsidRDefault="000710BD" w14:paraId="2ABA055A" w14:textId="77777777">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store passwords in clear text or in any easily reversible form.</w:t>
      </w:r>
    </w:p>
    <w:p w:rsidR="000916CF" w:rsidP="00342CFC" w:rsidRDefault="000710BD" w14:paraId="3D6C2A88" w14:textId="77777777">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transmit passwords in clear text over the network.</w:t>
      </w:r>
    </w:p>
    <w:p w:rsidR="000916CF" w:rsidP="00342CFC" w:rsidRDefault="000710BD" w14:paraId="79A87F44" w14:textId="77777777">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provide for some sort of role management, such that one user can take over the functions of another without having to know the other's password.</w:t>
      </w:r>
      <w:bookmarkStart w:name="_Toc312315295" w:id="22"/>
    </w:p>
    <w:p w:rsidRPr="00087EB4" w:rsidR="007902FD" w:rsidP="007902FD" w:rsidRDefault="007902FD" w14:paraId="50274811" w14:textId="77777777">
      <w:pPr>
        <w:pStyle w:val="NormalIndent"/>
        <w:widowControl w:val="0"/>
        <w:spacing w:line="276" w:lineRule="auto"/>
        <w:ind w:left="720"/>
        <w:rPr>
          <w:rFonts w:ascii="Times New Roman" w:hAnsi="Times New Roman"/>
          <w:color w:val="000000" w:themeColor="text1"/>
          <w:sz w:val="24"/>
        </w:rPr>
      </w:pPr>
    </w:p>
    <w:p w:rsidRPr="00342CFC" w:rsidR="007902FD" w:rsidP="007902FD" w:rsidRDefault="007902FD" w14:paraId="0E049177" w14:textId="77777777">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bookmarkStart w:name="_Toc61444527" w:id="23"/>
      <w:bookmarkEnd w:id="22"/>
      <w:r>
        <w:rPr>
          <w:rFonts w:ascii="Times New Roman" w:hAnsi="Times New Roman" w:cs="Times New Roman"/>
          <w:b w:val="0"/>
          <w:color w:val="000000" w:themeColor="text1"/>
          <w:sz w:val="24"/>
          <w:szCs w:val="24"/>
        </w:rPr>
        <w:t>Multi-Factor Authentication</w:t>
      </w:r>
      <w:bookmarkEnd w:id="23"/>
    </w:p>
    <w:p w:rsidR="007902FD" w:rsidP="007902FD" w:rsidRDefault="007902FD" w14:paraId="604D3B2D" w14:textId="77777777">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bookmarkStart w:name="_Toc61444528" w:id="24"/>
      <w:r>
        <w:rPr>
          <w:rFonts w:ascii="Times New Roman" w:hAnsi="Times New Roman" w:cs="Times New Roman"/>
          <w:b w:val="0"/>
          <w:color w:val="000000" w:themeColor="text1"/>
          <w:sz w:val="24"/>
          <w:szCs w:val="24"/>
        </w:rPr>
        <w:t>Multi-factor authentication is highly encouraged and should be used whenever possible, not only for work related accounts but personal accounts also.</w:t>
      </w:r>
      <w:bookmarkEnd w:id="24"/>
    </w:p>
    <w:p w:rsidRPr="000916CF" w:rsidR="000916CF" w:rsidP="000916CF" w:rsidRDefault="000916CF" w14:paraId="3CF66468" w14:textId="77777777">
      <w:pPr>
        <w:pStyle w:val="NormalIndent"/>
        <w:spacing w:line="276" w:lineRule="auto"/>
        <w:ind w:left="720"/>
        <w:rPr>
          <w:rFonts w:ascii="Times New Roman" w:hAnsi="Times New Roman"/>
          <w:color w:val="000000" w:themeColor="text1"/>
          <w:sz w:val="24"/>
        </w:rPr>
      </w:pPr>
    </w:p>
    <w:p w:rsidR="00C72E22" w:rsidP="00A84AF0" w:rsidRDefault="009C2FC8" w14:paraId="5376BC20" w14:textId="77777777">
      <w:pPr>
        <w:pStyle w:val="Heading1"/>
        <w:numPr>
          <w:ilvl w:val="0"/>
          <w:numId w:val="1"/>
        </w:numPr>
        <w:spacing w:before="0"/>
      </w:pPr>
      <w:bookmarkStart w:name="_Toc61444529" w:id="25"/>
      <w:r>
        <w:t>Policy Compliance</w:t>
      </w:r>
      <w:bookmarkEnd w:id="25"/>
    </w:p>
    <w:p w:rsidRPr="00B96A66" w:rsidR="00B96A66" w:rsidP="00B96A66" w:rsidRDefault="00B96A66" w14:paraId="0D1C095F" w14:textId="77777777">
      <w:pPr>
        <w:pStyle w:val="ListParagraph"/>
        <w:numPr>
          <w:ilvl w:val="1"/>
          <w:numId w:val="4"/>
        </w:numPr>
        <w:ind w:left="360"/>
        <w:rPr>
          <w:rFonts w:cs="Times New Roman"/>
          <w:szCs w:val="24"/>
        </w:rPr>
      </w:pPr>
      <w:r w:rsidRPr="00B96A66">
        <w:rPr>
          <w:rFonts w:cs="Times New Roman"/>
          <w:szCs w:val="24"/>
        </w:rPr>
        <w:t>Compliance Measurement</w:t>
      </w:r>
    </w:p>
    <w:p w:rsidRPr="001C31CD" w:rsidR="00B96A66" w:rsidP="46CB497B" w:rsidRDefault="00B96A66" w14:paraId="07A02AA7" w14:textId="46B90128">
      <w:pPr>
        <w:pStyle w:val="ListParagraph"/>
        <w:ind w:left="0"/>
        <w:rPr>
          <w:rFonts w:cs="Times New Roman"/>
        </w:rPr>
      </w:pPr>
      <w:r w:rsidRPr="46CB497B" w:rsidR="00B96A66">
        <w:rPr>
          <w:rFonts w:cs="Times New Roman"/>
        </w:rPr>
        <w:t xml:space="preserve">The </w:t>
      </w:r>
      <w:r w:rsidRPr="46CB497B" w:rsidR="001075E4">
        <w:rPr>
          <w:rFonts w:cs="Times New Roman"/>
        </w:rPr>
        <w:t>IT Infra</w:t>
      </w:r>
      <w:r w:rsidRPr="46CB497B" w:rsidR="00B96A66">
        <w:rPr>
          <w:rFonts w:cs="Times New Roman"/>
        </w:rPr>
        <w:t xml:space="preserve"> team will verify compliance to this policy through various methods, including but not limited to, </w:t>
      </w:r>
      <w:r w:rsidRPr="46CB497B" w:rsidR="007B3E20">
        <w:rPr>
          <w:rFonts w:cs="Times New Roman"/>
        </w:rPr>
        <w:t>periodic walk</w:t>
      </w:r>
      <w:ins w:author="Anjaly T A" w:date="2021-08-03T10:23:55.108Z" w:id="63459827">
        <w:r w:rsidRPr="46CB497B" w:rsidR="267DBA62">
          <w:rPr>
            <w:rFonts w:cs="Times New Roman"/>
          </w:rPr>
          <w:t>throughhs</w:t>
        </w:r>
      </w:ins>
      <w:del w:author="Anjaly T A" w:date="2021-08-03T10:23:49.844Z" w:id="2023974659">
        <w:r w:rsidRPr="46CB497B" w:rsidDel="007B3E20">
          <w:rPr>
            <w:rFonts w:cs="Times New Roman"/>
          </w:rPr>
          <w:delText>-</w:delText>
        </w:r>
        <w:r w:rsidRPr="46CB497B" w:rsidDel="007B3E20">
          <w:rPr>
            <w:rFonts w:cs="Times New Roman"/>
          </w:rPr>
          <w:delText>thrus</w:delText>
        </w:r>
      </w:del>
      <w:r w:rsidRPr="46CB497B" w:rsidR="007B3E20">
        <w:rPr>
          <w:rFonts w:cs="Times New Roman"/>
        </w:rPr>
        <w:t xml:space="preserve">, video monitoring, </w:t>
      </w:r>
      <w:r w:rsidRPr="46CB497B" w:rsidR="00B96A66">
        <w:rPr>
          <w:rFonts w:cs="Times New Roman"/>
        </w:rPr>
        <w:t xml:space="preserve">business tool reports, internal and external audits, and feedback to the policy owner. </w:t>
      </w:r>
    </w:p>
    <w:p w:rsidR="00B96A66" w:rsidP="00B96A66" w:rsidRDefault="00B96A66" w14:paraId="2690F16E" w14:textId="77777777">
      <w:pPr>
        <w:pStyle w:val="Heading1"/>
        <w:numPr>
          <w:ilvl w:val="1"/>
          <w:numId w:val="4"/>
        </w:numPr>
        <w:spacing w:before="0" w:line="240" w:lineRule="auto"/>
        <w:ind w:left="360"/>
        <w:rPr>
          <w:rFonts w:ascii="Times New Roman" w:hAnsi="Times New Roman" w:cs="Times New Roman"/>
          <w:b w:val="0"/>
          <w:color w:val="auto"/>
          <w:sz w:val="24"/>
          <w:szCs w:val="24"/>
        </w:rPr>
      </w:pPr>
      <w:bookmarkStart w:name="_Toc61444530" w:id="26"/>
      <w:r w:rsidRPr="001C31CD">
        <w:rPr>
          <w:rFonts w:ascii="Times New Roman" w:hAnsi="Times New Roman" w:cs="Times New Roman"/>
          <w:b w:val="0"/>
          <w:color w:val="auto"/>
          <w:sz w:val="24"/>
          <w:szCs w:val="24"/>
        </w:rPr>
        <w:t>Exceptions</w:t>
      </w:r>
      <w:bookmarkEnd w:id="26"/>
    </w:p>
    <w:p w:rsidRPr="001C31CD" w:rsidR="00B96A66" w:rsidP="00B96A66" w:rsidRDefault="00B96A66" w14:paraId="218ADB9C" w14:textId="3983A04D">
      <w:pPr>
        <w:pStyle w:val="ListParagraph"/>
        <w:ind w:left="0"/>
        <w:rPr>
          <w:rFonts w:cs="Times New Roman"/>
          <w:szCs w:val="24"/>
        </w:rPr>
      </w:pPr>
      <w:r w:rsidRPr="00F72060">
        <w:rPr>
          <w:rFonts w:cs="Times New Roman"/>
          <w:szCs w:val="24"/>
        </w:rPr>
        <w:t xml:space="preserve">Any exception to the policy must be approved by the </w:t>
      </w:r>
      <w:r w:rsidR="001075E4">
        <w:rPr>
          <w:rFonts w:cs="Times New Roman"/>
          <w:szCs w:val="24"/>
        </w:rPr>
        <w:t>IT Infra</w:t>
      </w:r>
      <w:r w:rsidR="00AB6AD9">
        <w:rPr>
          <w:rFonts w:cs="Times New Roman"/>
          <w:szCs w:val="24"/>
        </w:rPr>
        <w:t xml:space="preserve"> head</w:t>
      </w:r>
      <w:r w:rsidRPr="00F72060">
        <w:rPr>
          <w:rFonts w:cs="Times New Roman"/>
          <w:szCs w:val="24"/>
        </w:rPr>
        <w:t xml:space="preserve"> in advance. </w:t>
      </w:r>
    </w:p>
    <w:p w:rsidRPr="001C31CD" w:rsidR="00B96A66" w:rsidP="00B96A66" w:rsidRDefault="00B96A66" w14:paraId="6717B08F" w14:textId="77777777">
      <w:pPr>
        <w:pStyle w:val="Heading1"/>
        <w:numPr>
          <w:ilvl w:val="1"/>
          <w:numId w:val="4"/>
        </w:numPr>
        <w:spacing w:before="0" w:line="240" w:lineRule="auto"/>
        <w:ind w:left="360"/>
        <w:rPr>
          <w:rFonts w:ascii="Times New Roman" w:hAnsi="Times New Roman" w:cs="Times New Roman"/>
          <w:b w:val="0"/>
          <w:color w:val="auto"/>
          <w:sz w:val="24"/>
          <w:szCs w:val="24"/>
        </w:rPr>
      </w:pPr>
      <w:bookmarkStart w:name="_Toc61444531" w:id="27"/>
      <w:r w:rsidRPr="001C31CD">
        <w:rPr>
          <w:rFonts w:ascii="Times New Roman" w:hAnsi="Times New Roman" w:cs="Times New Roman"/>
          <w:b w:val="0"/>
          <w:color w:val="auto"/>
          <w:sz w:val="24"/>
          <w:szCs w:val="24"/>
        </w:rPr>
        <w:t>Non-Compliance</w:t>
      </w:r>
      <w:bookmarkEnd w:id="27"/>
    </w:p>
    <w:p w:rsidRPr="00B96A66" w:rsidR="00C72E22" w:rsidP="00B96A66" w:rsidRDefault="00B96A66" w14:paraId="12DD4355" w14:textId="77777777">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A84AF0" w:rsidP="00B96A66" w:rsidRDefault="009C2FC8" w14:paraId="4D6CBE23" w14:textId="77777777">
      <w:pPr>
        <w:pStyle w:val="Heading1"/>
        <w:numPr>
          <w:ilvl w:val="0"/>
          <w:numId w:val="4"/>
        </w:numPr>
      </w:pPr>
      <w:bookmarkStart w:name="_Toc61444532" w:id="28"/>
      <w:r>
        <w:lastRenderedPageBreak/>
        <w:t>Related Standards, Policies and Processes</w:t>
      </w:r>
      <w:bookmarkEnd w:id="28"/>
    </w:p>
    <w:p w:rsidR="00FD3519" w:rsidP="46CB497B" w:rsidRDefault="00087EB4" w14:paraId="19257053" w14:textId="59A42134">
      <w:pPr>
        <w:pStyle w:val="Normal"/>
        <w:ind w:left="0"/>
        <w:rPr>
          <w:rFonts w:ascii="Times New Roman" w:hAnsi="Times New Roman" w:eastAsia="Calibri" w:cs="Mangal"/>
          <w:sz w:val="24"/>
          <w:szCs w:val="24"/>
        </w:rPr>
        <w:pPrChange w:author="Anjaly T A" w:date="2021-08-03T10:24:10.425Z">
          <w:pPr>
            <w:pStyle w:val="ListParagraph"/>
            <w:numPr>
              <w:ilvl w:val="0"/>
              <w:numId w:val="15"/>
            </w:numPr>
          </w:pPr>
        </w:pPrChange>
      </w:pPr>
      <w:ins w:author="Anjaly T A" w:date="2021-08-03T10:24:14.464Z" w:id="933808559">
        <w:r w:rsidR="0673F303">
          <w:t xml:space="preserve">6.1 </w:t>
        </w:r>
      </w:ins>
      <w:r w:rsidR="00087EB4">
        <w:rPr/>
        <w:t>Password Construction Guidelines</w:t>
      </w:r>
    </w:p>
    <w:p w:rsidR="0078389F" w:rsidP="46CB497B" w:rsidRDefault="0078389F" w14:paraId="1687334F" w14:textId="77777777">
      <w:pPr>
        <w:pStyle w:val="PlainText"/>
        <w:ind w:left="720"/>
        <w:rPr>
          <w:rFonts w:cs="Times New Roman"/>
        </w:rPr>
        <w:pPrChange w:author="Anjaly T A" w:date="2021-08-03T10:26:28.209Z">
          <w:pPr>
            <w:pStyle w:val="PlainText"/>
          </w:pPr>
        </w:pPrChange>
      </w:pPr>
      <w:r w:rsidRPr="46CB497B" w:rsidR="0078389F">
        <w:rPr>
          <w:rFonts w:ascii="Times New Roman" w:hAnsi="Times New Roman" w:eastAsia="MS Mincho" w:cs="Times New Roman"/>
          <w:sz w:val="24"/>
          <w:szCs w:val="24"/>
        </w:rPr>
        <w:t xml:space="preserve">Strong passwords </w:t>
      </w:r>
      <w:r w:rsidRPr="46CB497B" w:rsidR="0078389F">
        <w:rPr>
          <w:rFonts w:ascii="Times New Roman" w:hAnsi="Times New Roman" w:eastAsia="MS Mincho" w:cs="Times New Roman"/>
          <w:sz w:val="24"/>
          <w:szCs w:val="24"/>
        </w:rPr>
        <w:t>are long, the more characters you have the stronger the password. We recommend a minimum of 14 characters in your password.  In addition, we highly encourage the use of passphrases, passwords made up of multiple words.  Examples include “</w:t>
      </w:r>
      <w:r w:rsidRPr="46CB497B" w:rsidR="0078389F">
        <w:rPr>
          <w:rFonts w:ascii="Times New Roman" w:hAnsi="Times New Roman" w:eastAsia="MS Mincho" w:cs="Times New Roman"/>
          <w:i w:val="1"/>
          <w:iCs w:val="1"/>
          <w:sz w:val="24"/>
          <w:szCs w:val="24"/>
        </w:rPr>
        <w:t>It’s time for vacation</w:t>
      </w:r>
      <w:r w:rsidRPr="46CB497B" w:rsidR="0078389F">
        <w:rPr>
          <w:rFonts w:ascii="Times New Roman" w:hAnsi="Times New Roman" w:eastAsia="MS Mincho" w:cs="Times New Roman"/>
          <w:sz w:val="24"/>
          <w:szCs w:val="24"/>
        </w:rPr>
        <w:t>” or “</w:t>
      </w:r>
      <w:r w:rsidRPr="46CB497B" w:rsidR="0078389F">
        <w:rPr>
          <w:rFonts w:ascii="Times New Roman" w:hAnsi="Times New Roman" w:eastAsia="MS Mincho" w:cs="Times New Roman"/>
          <w:i w:val="1"/>
          <w:iCs w:val="1"/>
          <w:sz w:val="24"/>
          <w:szCs w:val="24"/>
        </w:rPr>
        <w:t>block-curious-sunny-leaves</w:t>
      </w:r>
      <w:r w:rsidRPr="46CB497B" w:rsidR="0078389F">
        <w:rPr>
          <w:rFonts w:ascii="Times New Roman" w:hAnsi="Times New Roman" w:eastAsia="MS Mincho" w:cs="Times New Roman"/>
          <w:sz w:val="24"/>
          <w:szCs w:val="24"/>
        </w:rPr>
        <w:t xml:space="preserve">”.  Passphrases are both easy to remember and </w:t>
      </w:r>
      <w:r w:rsidRPr="46CB497B" w:rsidR="0078389F">
        <w:rPr>
          <w:rFonts w:ascii="Times New Roman" w:hAnsi="Times New Roman" w:eastAsia="MS Mincho" w:cs="Times New Roman"/>
          <w:sz w:val="24"/>
          <w:szCs w:val="24"/>
        </w:rPr>
        <w:t>type, yet</w:t>
      </w:r>
      <w:r w:rsidRPr="46CB497B" w:rsidR="0078389F">
        <w:rPr>
          <w:rFonts w:ascii="Times New Roman" w:hAnsi="Times New Roman" w:eastAsia="MS Mincho" w:cs="Times New Roman"/>
          <w:sz w:val="24"/>
          <w:szCs w:val="24"/>
        </w:rPr>
        <w:t xml:space="preserve"> meet the strength requirements</w:t>
      </w:r>
      <w:r w:rsidRPr="46CB497B" w:rsidR="0078389F">
        <w:rPr>
          <w:rFonts w:ascii="Times" w:hAnsi="Times" w:eastAsia="MS Mincho" w:cs="Times New Roman"/>
          <w:sz w:val="24"/>
          <w:szCs w:val="24"/>
        </w:rPr>
        <w:t xml:space="preserve">.  </w:t>
      </w:r>
      <w:r w:rsidRPr="46CB497B" w:rsidR="0078389F">
        <w:rPr>
          <w:rFonts w:ascii="Times" w:hAnsi="Times" w:cs="Times New Roman"/>
          <w:sz w:val="24"/>
          <w:szCs w:val="24"/>
        </w:rPr>
        <w:t>Poor, or weak, passwords have the following characteristics:</w:t>
      </w:r>
      <w:r w:rsidRPr="46CB497B" w:rsidR="0078389F">
        <w:rPr>
          <w:rFonts w:cs="Times New Roman"/>
          <w:sz w:val="24"/>
          <w:szCs w:val="24"/>
        </w:rPr>
        <w:t xml:space="preserve"> </w:t>
      </w:r>
    </w:p>
    <w:p w:rsidRPr="00874A0D" w:rsidR="0078389F" w:rsidP="46CB497B" w:rsidRDefault="0078389F" w14:paraId="5BC81D89" w14:textId="77777777" w14:noSpellErr="1">
      <w:pPr>
        <w:pStyle w:val="PlainText"/>
        <w:ind w:left="720"/>
        <w:rPr>
          <w:rFonts w:ascii="Times New Roman" w:hAnsi="Times New Roman" w:eastAsia="MS Mincho" w:cs="Times New Roman"/>
          <w:sz w:val="24"/>
          <w:szCs w:val="24"/>
        </w:rPr>
        <w:pPrChange w:author="Anjaly T A" w:date="2021-08-03T10:26:28.211Z">
          <w:pPr>
            <w:pStyle w:val="PlainText"/>
          </w:pPr>
        </w:pPrChange>
      </w:pPr>
    </w:p>
    <w:p w:rsidRPr="002E4BBC" w:rsidR="0078389F" w:rsidP="46CB497B" w:rsidRDefault="0078389F" w14:paraId="272207AF" w14:textId="67B53090">
      <w:pPr>
        <w:pStyle w:val="Normal"/>
        <w:spacing w:after="100" w:afterAutospacing="on" w:line="240" w:lineRule="auto"/>
        <w:ind w:left="0"/>
        <w:rPr>
          <w:del w:author="Anjaly T A" w:date="2021-08-03T10:25:37.929Z" w:id="1722480729"/>
          <w:rFonts w:ascii="Times New Roman" w:hAnsi="Times New Roman" w:eastAsia="Calibri" w:cs="Mangal"/>
          <w:sz w:val="24"/>
          <w:szCs w:val="24"/>
        </w:rPr>
        <w:pPrChange w:author="Anjaly T A" w:date="2021-08-03T10:30:51.161Z">
          <w:pPr>
            <w:pStyle w:val="ListParagraph"/>
            <w:numPr>
              <w:ilvl w:val="0"/>
              <w:numId w:val="16"/>
            </w:numPr>
            <w:spacing w:afterAutospacing="on" w:line="240" w:lineRule="auto"/>
          </w:pPr>
        </w:pPrChange>
      </w:pPr>
      <w:ins w:author="Anjaly T A" w:date="2021-08-03T10:25:15.074Z" w:id="1549002655">
        <w:r w:rsidRPr="46CB497B" w:rsidR="6DAD0058">
          <w:rPr>
            <w:rFonts w:eastAsia="Times New Roman" w:cs="Times New Roman"/>
          </w:rPr>
          <w:t xml:space="preserve">6.2 </w:t>
        </w:r>
      </w:ins>
      <w:r w:rsidRPr="46CB497B" w:rsidR="0078389F">
        <w:rPr>
          <w:rFonts w:eastAsia="Times New Roman" w:cs="Times New Roman"/>
        </w:rPr>
        <w:t>Contain eight characters</w:t>
      </w:r>
      <w:r w:rsidRPr="46CB497B" w:rsidR="0078389F">
        <w:rPr>
          <w:rFonts w:eastAsia="Times New Roman" w:cs="Times New Roman"/>
        </w:rPr>
        <w:t xml:space="preserve"> or less</w:t>
      </w:r>
      <w:r w:rsidRPr="46CB497B" w:rsidR="0078389F">
        <w:rPr>
          <w:rFonts w:eastAsia="Times New Roman" w:cs="Times New Roman"/>
        </w:rPr>
        <w:t>.</w:t>
      </w:r>
    </w:p>
    <w:p w:rsidRPr="002E4BBC" w:rsidR="0078389F" w:rsidP="46CB497B" w:rsidRDefault="0078389F" w14:paraId="5F8D822A" w14:textId="26A0C025">
      <w:pPr>
        <w:pStyle w:val="Normal"/>
        <w:spacing w:before="100" w:beforeAutospacing="on" w:after="100" w:afterAutospacing="on" w:line="240" w:lineRule="auto"/>
        <w:ind w:left="0"/>
        <w:rPr>
          <w:rFonts w:ascii="Times New Roman" w:hAnsi="Times New Roman" w:eastAsia="Calibri" w:cs="Mangal"/>
          <w:sz w:val="24"/>
          <w:szCs w:val="24"/>
        </w:rPr>
        <w:pPrChange w:author="Anjaly T A" w:date="2021-08-03T10:25:26.576Z">
          <w:pPr>
            <w:pStyle w:val="ListParagraph"/>
            <w:numPr>
              <w:ilvl w:val="0"/>
              <w:numId w:val="16"/>
            </w:numPr>
            <w:spacing w:beforeAutospacing="on" w:afterAutospacing="on" w:line="240" w:lineRule="auto"/>
          </w:pPr>
        </w:pPrChange>
      </w:pPr>
      <w:ins w:author="Anjaly T A" w:date="2021-08-03T10:25:44.136Z" w:id="229967769">
        <w:r w:rsidRPr="46CB497B" w:rsidR="6A568C02">
          <w:rPr>
            <w:rFonts w:eastAsia="Times New Roman" w:cs="Times New Roman"/>
          </w:rPr>
          <w:t xml:space="preserve">6.3 </w:t>
        </w:r>
      </w:ins>
      <w:r w:rsidRPr="46CB497B" w:rsidR="0078389F">
        <w:rPr>
          <w:rFonts w:eastAsia="Times New Roman" w:cs="Times New Roman"/>
        </w:rPr>
        <w:t>Contain personal information such as birthdates, addresses, phone numbers, or names of family members, pets, friends, and fantasy characters.</w:t>
      </w:r>
    </w:p>
    <w:p w:rsidRPr="002E4BBC" w:rsidR="0078389F" w:rsidP="46CB497B" w:rsidRDefault="0078389F" w14:paraId="52C76AEF" w14:textId="5D60BD3F">
      <w:pPr>
        <w:pStyle w:val="Normal"/>
        <w:spacing w:before="100" w:beforeAutospacing="on" w:after="100" w:afterAutospacing="on" w:line="240" w:lineRule="auto"/>
        <w:ind w:left="360"/>
        <w:rPr>
          <w:rFonts w:ascii="Times New Roman" w:hAnsi="Times New Roman" w:eastAsia="Calibri" w:cs="Mangal"/>
          <w:sz w:val="24"/>
          <w:szCs w:val="24"/>
        </w:rPr>
        <w:pPrChange w:author="Anjaly T A" w:date="2021-08-03T10:25:56.391Z">
          <w:pPr>
            <w:pStyle w:val="ListParagraph"/>
            <w:numPr>
              <w:ilvl w:val="0"/>
              <w:numId w:val="16"/>
            </w:numPr>
            <w:spacing w:beforeAutospacing="on" w:afterAutospacing="on" w:line="240" w:lineRule="auto"/>
          </w:pPr>
        </w:pPrChange>
      </w:pPr>
      <w:ins w:author="Anjaly T A" w:date="2021-08-03T10:25:59.291Z" w:id="450946966">
        <w:r w:rsidRPr="46CB497B" w:rsidR="382C1786">
          <w:rPr>
            <w:rFonts w:eastAsia="Times New Roman" w:cs="Times New Roman"/>
          </w:rPr>
          <w:t xml:space="preserve">6.4 </w:t>
        </w:r>
      </w:ins>
      <w:r w:rsidRPr="46CB497B" w:rsidR="0078389F">
        <w:rPr>
          <w:rFonts w:eastAsia="Times New Roman" w:cs="Times New Roman"/>
        </w:rPr>
        <w:t xml:space="preserve">Contain number patterns such as </w:t>
      </w:r>
      <w:proofErr w:type="spellStart"/>
      <w:r w:rsidRPr="46CB497B" w:rsidR="0078389F">
        <w:rPr>
          <w:rFonts w:eastAsia="Times New Roman" w:cs="Times New Roman"/>
        </w:rPr>
        <w:t>aaabbb</w:t>
      </w:r>
      <w:proofErr w:type="spellEnd"/>
      <w:r w:rsidRPr="46CB497B" w:rsidR="0078389F">
        <w:rPr>
          <w:rFonts w:eastAsia="Times New Roman" w:cs="Times New Roman"/>
        </w:rPr>
        <w:t xml:space="preserve">, qwerty, </w:t>
      </w:r>
      <w:proofErr w:type="spellStart"/>
      <w:r w:rsidRPr="46CB497B" w:rsidR="0078389F">
        <w:rPr>
          <w:rFonts w:eastAsia="Times New Roman" w:cs="Times New Roman"/>
        </w:rPr>
        <w:t>zyxwvuts</w:t>
      </w:r>
      <w:proofErr w:type="spellEnd"/>
      <w:r w:rsidRPr="46CB497B" w:rsidR="0078389F">
        <w:rPr>
          <w:rFonts w:eastAsia="Times New Roman" w:cs="Times New Roman"/>
        </w:rPr>
        <w:t>, or 123321.</w:t>
      </w:r>
    </w:p>
    <w:p w:rsidR="0078389F" w:rsidP="46CB497B" w:rsidRDefault="0078389F" w14:paraId="475E3F52" w14:textId="4E26D5BB">
      <w:pPr>
        <w:pStyle w:val="Normal"/>
        <w:spacing w:before="100" w:beforeAutospacing="on" w:after="100" w:afterAutospacing="on" w:line="240" w:lineRule="auto"/>
        <w:ind w:left="360"/>
        <w:rPr>
          <w:ins w:author="Anjaly T A" w:date="2021-08-03T10:31:14.952Z" w:id="1294854600"/>
          <w:rFonts w:ascii="Times New Roman" w:hAnsi="Times New Roman" w:eastAsia="Calibri" w:cs="Mangal"/>
          <w:sz w:val="24"/>
          <w:szCs w:val="24"/>
        </w:rPr>
        <w:pPrChange w:author="Anjaly T A" w:date="2021-08-03T10:26:02.757Z">
          <w:pPr>
            <w:pStyle w:val="ListParagraph"/>
            <w:numPr>
              <w:ilvl w:val="0"/>
              <w:numId w:val="16"/>
            </w:numPr>
            <w:spacing w:beforeAutospacing="on" w:afterAutospacing="on" w:line="240" w:lineRule="auto"/>
          </w:pPr>
        </w:pPrChange>
      </w:pPr>
      <w:ins w:author="Anjaly T A" w:date="2021-08-03T10:26:04.839Z" w:id="1573224241">
        <w:r w:rsidRPr="46CB497B" w:rsidR="7866FE32">
          <w:rPr>
            <w:rFonts w:eastAsia="Times New Roman" w:cs="Times New Roman"/>
          </w:rPr>
          <w:t xml:space="preserve">6.5 </w:t>
        </w:r>
      </w:ins>
      <w:r w:rsidRPr="46CB497B" w:rsidR="0078389F">
        <w:rPr>
          <w:rFonts w:eastAsia="Times New Roman" w:cs="Times New Roman"/>
        </w:rPr>
        <w:t xml:space="preserve">Are some </w:t>
      </w:r>
      <w:proofErr w:type="gramStart"/>
      <w:r w:rsidRPr="46CB497B" w:rsidR="0078389F">
        <w:rPr>
          <w:rFonts w:eastAsia="Times New Roman" w:cs="Times New Roman"/>
        </w:rPr>
        <w:t>version</w:t>
      </w:r>
      <w:proofErr w:type="gramEnd"/>
      <w:r w:rsidRPr="46CB497B" w:rsidR="0078389F">
        <w:rPr>
          <w:rFonts w:eastAsia="Times New Roman" w:cs="Times New Roman"/>
        </w:rPr>
        <w:t xml:space="preserve"> of “Welcome123” “Password123” “Changeme123</w:t>
      </w:r>
      <w:r w:rsidRPr="46CB497B" w:rsidR="0078389F">
        <w:rPr>
          <w:rFonts w:eastAsia="Times New Roman" w:cs="Times New Roman"/>
        </w:rPr>
        <w:t>”</w:t>
      </w:r>
    </w:p>
    <w:p w:rsidR="46CB497B" w:rsidP="46CB497B" w:rsidRDefault="46CB497B" w14:paraId="0C172706" w14:textId="37CEA4AD">
      <w:pPr>
        <w:pStyle w:val="Normal"/>
        <w:spacing w:beforeAutospacing="on" w:afterAutospacing="on" w:line="240" w:lineRule="auto"/>
        <w:ind w:left="360"/>
        <w:rPr>
          <w:rFonts w:ascii="Times New Roman" w:hAnsi="Times New Roman" w:eastAsia="Calibri" w:cs="Mangal"/>
          <w:sz w:val="24"/>
          <w:szCs w:val="24"/>
        </w:rPr>
      </w:pPr>
    </w:p>
    <w:p w:rsidRPr="00DF350A" w:rsidR="0078389F" w:rsidP="0078389F" w:rsidRDefault="0078389F" w14:paraId="05B0073B" w14:textId="45232780">
      <w:pPr>
        <w:spacing w:before="100" w:beforeAutospacing="1" w:after="100" w:afterAutospacing="1" w:line="240" w:lineRule="auto"/>
        <w:rPr>
          <w:rFonts w:eastAsia="Times New Roman" w:cs="Times New Roman"/>
          <w:szCs w:val="24"/>
        </w:rPr>
      </w:pPr>
      <w:r>
        <w:rPr>
          <w:rFonts w:eastAsia="Times New Roman" w:cs="Times New Roman"/>
          <w:szCs w:val="24"/>
        </w:rPr>
        <w:t xml:space="preserve">In addition, every work account should have a different, unique password. To enable users to maintain multiple passwords, we highly encourage the use of ‘password manager’ software that is authorized and provided by the organization.  Whenever possible, also enable the use of multi-factor authentication. We also recommend that each month, the system password to your machine be changed </w:t>
      </w:r>
      <w:r w:rsidR="001C01DB">
        <w:rPr>
          <w:rFonts w:eastAsia="Times New Roman" w:cs="Times New Roman"/>
          <w:szCs w:val="24"/>
        </w:rPr>
        <w:t>for better security.</w:t>
      </w:r>
    </w:p>
    <w:p w:rsidRPr="00FD3519" w:rsidR="006178DF" w:rsidP="0078389F" w:rsidRDefault="006178DF" w14:paraId="13983684" w14:textId="77777777">
      <w:pPr>
        <w:pStyle w:val="ListParagraph"/>
      </w:pPr>
    </w:p>
    <w:sectPr w:rsidRPr="00FD3519" w:rsidR="006178DF">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15B2" w:rsidP="0066487F" w:rsidRDefault="001715B2" w14:paraId="3B0B68BD" w14:textId="77777777">
      <w:pPr>
        <w:spacing w:after="0" w:line="240" w:lineRule="auto"/>
      </w:pPr>
      <w:r>
        <w:separator/>
      </w:r>
    </w:p>
  </w:endnote>
  <w:endnote w:type="continuationSeparator" w:id="0">
    <w:p w:rsidR="001715B2" w:rsidP="0066487F" w:rsidRDefault="001715B2" w14:paraId="76A4354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2193975"/>
      <w:docPartObj>
        <w:docPartGallery w:val="Page Numbers (Bottom of Page)"/>
        <w:docPartUnique/>
      </w:docPartObj>
    </w:sdtPr>
    <w:sdtEndPr>
      <w:rPr>
        <w:noProof/>
      </w:rPr>
    </w:sdtEndPr>
    <w:sdtContent>
      <w:p w:rsidR="001C4135" w:rsidRDefault="001C4135" w14:paraId="708EE4A8" w14:textId="1D244CC0">
        <w:pPr>
          <w:pStyle w:val="Footer"/>
        </w:pPr>
        <w:r>
          <w:fldChar w:fldCharType="begin"/>
        </w:r>
        <w:r>
          <w:instrText xml:space="preserve"> PAGE   \* MERGEFORMAT </w:instrText>
        </w:r>
        <w:r>
          <w:fldChar w:fldCharType="separate"/>
        </w:r>
        <w:r>
          <w:rPr>
            <w:noProof/>
          </w:rPr>
          <w:t>2</w:t>
        </w:r>
        <w:r>
          <w:rPr>
            <w:noProof/>
          </w:rPr>
          <w:fldChar w:fldCharType="end"/>
        </w:r>
      </w:p>
    </w:sdtContent>
  </w:sdt>
  <w:p w:rsidR="001C4135" w:rsidRDefault="001C4135" w14:paraId="2BAF0E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15B2" w:rsidP="0066487F" w:rsidRDefault="001715B2" w14:paraId="0F22D5B9" w14:textId="77777777">
      <w:pPr>
        <w:spacing w:after="0" w:line="240" w:lineRule="auto"/>
      </w:pPr>
      <w:r>
        <w:separator/>
      </w:r>
    </w:p>
  </w:footnote>
  <w:footnote w:type="continuationSeparator" w:id="0">
    <w:p w:rsidR="001715B2" w:rsidP="0066487F" w:rsidRDefault="001715B2" w14:paraId="7BBAF84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6487F" w:rsidR="0066487F" w:rsidP="001C4135" w:rsidRDefault="0066487F" w14:paraId="6057F818" w14:textId="10FEBD1C">
    <w:pPr>
      <w:pStyle w:val="Header"/>
      <w:ind w:firstLine="720"/>
      <w:rPr>
        <w:rFonts w:ascii="Verdana" w:hAnsi="Verdana"/>
        <w:szCs w:val="24"/>
      </w:rPr>
    </w:pPr>
  </w:p>
  <w:p w:rsidR="0066487F" w:rsidRDefault="0066487F" w14:paraId="29D5967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D90C2B"/>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1E40C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8" w15:restartNumberingAfterBreak="0">
    <w:nsid w:val="40FC390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9"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250F6F"/>
    <w:multiLevelType w:val="hybridMultilevel"/>
    <w:tmpl w:val="A31E3184"/>
    <w:lvl w:ilvl="0">
      <w:start w:val="4"/>
      <w:numFmt w:val="decimal"/>
      <w:lvlText w:val="%1"/>
      <w:lvlJc w:val="left"/>
      <w:pPr>
        <w:ind w:left="390" w:hanging="390"/>
      </w:pPr>
      <w:rPr>
        <w:color w:val="000000" w:themeColor="text1"/>
      </w:rPr>
    </w:lvl>
    <w:lvl w:ilvl="1">
      <w:start w:val="1"/>
      <w:numFmt w:val="decimal"/>
      <w:lvlText w:val="%1.%2"/>
      <w:lvlJc w:val="left"/>
      <w:pPr>
        <w:ind w:left="720" w:hanging="720"/>
      </w:pPr>
      <w:rPr>
        <w:color w:val="000000" w:themeColor="text1"/>
      </w:rPr>
    </w:lvl>
    <w:lvl w:ilvl="2">
      <w:start w:val="1"/>
      <w:numFmt w:val="decimal"/>
      <w:lvlText w:val="%1.%2.%3"/>
      <w:lvlJc w:val="left"/>
      <w:pPr>
        <w:ind w:left="720" w:hanging="720"/>
      </w:pPr>
      <w:rPr>
        <w:color w:val="000000" w:themeColor="text1"/>
      </w:rPr>
    </w:lvl>
    <w:lvl w:ilvl="3">
      <w:start w:val="1"/>
      <w:numFmt w:val="decimal"/>
      <w:lvlText w:val="%1.%2.%3.%4"/>
      <w:lvlJc w:val="left"/>
      <w:pPr>
        <w:ind w:left="1080" w:hanging="1080"/>
      </w:pPr>
      <w:rPr>
        <w:color w:val="000000" w:themeColor="text1"/>
      </w:rPr>
    </w:lvl>
    <w:lvl w:ilvl="4">
      <w:start w:val="1"/>
      <w:numFmt w:val="decimal"/>
      <w:lvlText w:val="%1.%2.%3.%4.%5"/>
      <w:lvlJc w:val="left"/>
      <w:pPr>
        <w:ind w:left="1440" w:hanging="1440"/>
      </w:pPr>
      <w:rPr>
        <w:color w:val="000000" w:themeColor="text1"/>
      </w:rPr>
    </w:lvl>
    <w:lvl w:ilvl="5">
      <w:start w:val="1"/>
      <w:numFmt w:val="decimal"/>
      <w:lvlText w:val="%1.%2.%3.%4.%5.%6"/>
      <w:lvlJc w:val="left"/>
      <w:pPr>
        <w:ind w:left="1440" w:hanging="1440"/>
      </w:pPr>
      <w:rPr>
        <w:color w:val="000000" w:themeColor="text1"/>
      </w:rPr>
    </w:lvl>
    <w:lvl w:ilvl="6">
      <w:start w:val="1"/>
      <w:numFmt w:val="decimal"/>
      <w:lvlText w:val="%1.%2.%3.%4.%5.%6.%7"/>
      <w:lvlJc w:val="left"/>
      <w:pPr>
        <w:ind w:left="1800" w:hanging="1800"/>
      </w:pPr>
      <w:rPr>
        <w:color w:val="000000" w:themeColor="text1"/>
      </w:rPr>
    </w:lvl>
    <w:lvl w:ilvl="7">
      <w:start w:val="1"/>
      <w:numFmt w:val="decimal"/>
      <w:lvlText w:val="%1.%2.%3.%4.%5.%6.%7.%8"/>
      <w:lvlJc w:val="left"/>
      <w:pPr>
        <w:ind w:left="2160" w:hanging="2160"/>
      </w:pPr>
      <w:rPr>
        <w:color w:val="000000" w:themeColor="text1"/>
      </w:rPr>
    </w:lvl>
    <w:lvl w:ilvl="8">
      <w:start w:val="1"/>
      <w:numFmt w:val="decimal"/>
      <w:lvlText w:val="%1.%2.%3.%4.%5.%6.%7.%8.%9"/>
      <w:lvlJc w:val="left"/>
      <w:pPr>
        <w:ind w:left="2160" w:hanging="2160"/>
      </w:pPr>
      <w:rPr>
        <w:color w:val="000000" w:themeColor="text1"/>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65581AF4"/>
    <w:multiLevelType w:val="hybridMultilevel"/>
    <w:tmpl w:val="09B6CE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CB351C9"/>
    <w:multiLevelType w:val="hybridMultilevel"/>
    <w:tmpl w:val="C9D4539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6"/>
  </w:num>
  <w:num w:numId="2">
    <w:abstractNumId w:val="0"/>
  </w:num>
  <w:num w:numId="3">
    <w:abstractNumId w:val="11"/>
  </w:num>
  <w:num w:numId="4">
    <w:abstractNumId w:val="4"/>
  </w:num>
  <w:num w:numId="5">
    <w:abstractNumId w:val="9"/>
  </w:num>
  <w:num w:numId="6">
    <w:abstractNumId w:val="3"/>
  </w:num>
  <w:num w:numId="7">
    <w:abstractNumId w:val="10"/>
  </w:num>
  <w:num w:numId="8">
    <w:abstractNumId w:val="13"/>
  </w:num>
  <w:num w:numId="9">
    <w:abstractNumId w:val="1"/>
  </w:num>
  <w:num w:numId="10">
    <w:abstractNumId w:val="5"/>
  </w:num>
  <w:num w:numId="11">
    <w:abstractNumId w:val="2"/>
  </w:num>
  <w:num w:numId="12">
    <w:abstractNumId w:val="12"/>
  </w:num>
  <w:num w:numId="13">
    <w:abstractNumId w:val="7"/>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tru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1223E"/>
    <w:rsid w:val="000424FD"/>
    <w:rsid w:val="000710BD"/>
    <w:rsid w:val="0007446F"/>
    <w:rsid w:val="000760F3"/>
    <w:rsid w:val="00087EB4"/>
    <w:rsid w:val="000916CF"/>
    <w:rsid w:val="00104D6B"/>
    <w:rsid w:val="001075E4"/>
    <w:rsid w:val="0012073B"/>
    <w:rsid w:val="00130ED0"/>
    <w:rsid w:val="001715B2"/>
    <w:rsid w:val="00171711"/>
    <w:rsid w:val="00191FBF"/>
    <w:rsid w:val="001959DF"/>
    <w:rsid w:val="001A6AB2"/>
    <w:rsid w:val="001C01DB"/>
    <w:rsid w:val="001C4135"/>
    <w:rsid w:val="001C4F84"/>
    <w:rsid w:val="001D04F3"/>
    <w:rsid w:val="001D2AF7"/>
    <w:rsid w:val="001F698B"/>
    <w:rsid w:val="00204DC2"/>
    <w:rsid w:val="0029200A"/>
    <w:rsid w:val="002D5B0F"/>
    <w:rsid w:val="003013B8"/>
    <w:rsid w:val="0033192C"/>
    <w:rsid w:val="00342CFC"/>
    <w:rsid w:val="003B6BD8"/>
    <w:rsid w:val="00411960"/>
    <w:rsid w:val="004260FA"/>
    <w:rsid w:val="00445399"/>
    <w:rsid w:val="004A5220"/>
    <w:rsid w:val="006055D6"/>
    <w:rsid w:val="006178DF"/>
    <w:rsid w:val="0066487F"/>
    <w:rsid w:val="006668BB"/>
    <w:rsid w:val="006E5C5B"/>
    <w:rsid w:val="00707422"/>
    <w:rsid w:val="007161FB"/>
    <w:rsid w:val="00717E04"/>
    <w:rsid w:val="0078389F"/>
    <w:rsid w:val="007902FD"/>
    <w:rsid w:val="00792C9B"/>
    <w:rsid w:val="007B3E20"/>
    <w:rsid w:val="007C478E"/>
    <w:rsid w:val="00803ED1"/>
    <w:rsid w:val="00817C43"/>
    <w:rsid w:val="008228E7"/>
    <w:rsid w:val="008575DE"/>
    <w:rsid w:val="00875E48"/>
    <w:rsid w:val="008B353D"/>
    <w:rsid w:val="008B54E3"/>
    <w:rsid w:val="008E3E91"/>
    <w:rsid w:val="009536CD"/>
    <w:rsid w:val="00980EDD"/>
    <w:rsid w:val="009C2FC8"/>
    <w:rsid w:val="009F4E7D"/>
    <w:rsid w:val="00A30B14"/>
    <w:rsid w:val="00A84AF0"/>
    <w:rsid w:val="00AB6AD9"/>
    <w:rsid w:val="00AF32E9"/>
    <w:rsid w:val="00B44A8A"/>
    <w:rsid w:val="00B96A66"/>
    <w:rsid w:val="00BA253C"/>
    <w:rsid w:val="00BA36B4"/>
    <w:rsid w:val="00BD6ABF"/>
    <w:rsid w:val="00BF0D99"/>
    <w:rsid w:val="00BF37D6"/>
    <w:rsid w:val="00C02699"/>
    <w:rsid w:val="00C234F8"/>
    <w:rsid w:val="00C2737D"/>
    <w:rsid w:val="00C41CE0"/>
    <w:rsid w:val="00C54188"/>
    <w:rsid w:val="00C72E22"/>
    <w:rsid w:val="00D7341F"/>
    <w:rsid w:val="00D95AE6"/>
    <w:rsid w:val="00E1237C"/>
    <w:rsid w:val="00E20ECB"/>
    <w:rsid w:val="00E56861"/>
    <w:rsid w:val="00E7001F"/>
    <w:rsid w:val="00EA2056"/>
    <w:rsid w:val="00EA3E41"/>
    <w:rsid w:val="00F111A2"/>
    <w:rsid w:val="00F46087"/>
    <w:rsid w:val="00FA6E5F"/>
    <w:rsid w:val="00FC1268"/>
    <w:rsid w:val="00FD3519"/>
    <w:rsid w:val="059159BD"/>
    <w:rsid w:val="0673F303"/>
    <w:rsid w:val="18989B2D"/>
    <w:rsid w:val="1BD03BEF"/>
    <w:rsid w:val="1CA751AE"/>
    <w:rsid w:val="211A9E5C"/>
    <w:rsid w:val="2372F45B"/>
    <w:rsid w:val="24D0DCCF"/>
    <w:rsid w:val="267DBA62"/>
    <w:rsid w:val="2860A01B"/>
    <w:rsid w:val="2F2B64B1"/>
    <w:rsid w:val="2FE16BED"/>
    <w:rsid w:val="2FF89B11"/>
    <w:rsid w:val="33BBF41F"/>
    <w:rsid w:val="35D8F784"/>
    <w:rsid w:val="36A61543"/>
    <w:rsid w:val="37B698DF"/>
    <w:rsid w:val="382C1786"/>
    <w:rsid w:val="3857A85C"/>
    <w:rsid w:val="3E915BB1"/>
    <w:rsid w:val="401D1D1A"/>
    <w:rsid w:val="402D2C12"/>
    <w:rsid w:val="43FDE763"/>
    <w:rsid w:val="4409148A"/>
    <w:rsid w:val="46CB497B"/>
    <w:rsid w:val="4A790C93"/>
    <w:rsid w:val="55670C1B"/>
    <w:rsid w:val="570B10C8"/>
    <w:rsid w:val="64E3CC55"/>
    <w:rsid w:val="65CA9D25"/>
    <w:rsid w:val="68C046F7"/>
    <w:rsid w:val="6A568C02"/>
    <w:rsid w:val="6D85FB0E"/>
    <w:rsid w:val="6DAD0058"/>
    <w:rsid w:val="747E5D4F"/>
    <w:rsid w:val="7866FE32"/>
    <w:rsid w:val="7BA48879"/>
    <w:rsid w:val="7BE8EC82"/>
    <w:rsid w:val="7DE9E53D"/>
    <w:rsid w:val="7F6AEB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3D5B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710BD"/>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0710BD"/>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styleId="Heading1Char" w:customStyle="1">
    <w:name w:val="Heading 1 Char"/>
    <w:basedOn w:val="DefaultParagraphFont"/>
    <w:link w:val="Heading1"/>
    <w:uiPriority w:val="9"/>
    <w:rsid w:val="00C72E22"/>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0710BD"/>
    <w:pPr>
      <w:spacing w:after="0" w:line="240" w:lineRule="auto"/>
    </w:pPr>
    <w:rPr>
      <w:rFonts w:ascii="Courier New" w:hAnsi="Courier New" w:eastAsia="Times New Roman" w:cs="Courier New"/>
      <w:sz w:val="20"/>
      <w:szCs w:val="20"/>
    </w:rPr>
  </w:style>
  <w:style w:type="character" w:styleId="PlainTextChar" w:customStyle="1">
    <w:name w:val="Plain Text Char"/>
    <w:basedOn w:val="DefaultParagraphFont"/>
    <w:link w:val="PlainText"/>
    <w:rsid w:val="000710BD"/>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semiHidden/>
    <w:rsid w:val="000710BD"/>
    <w:rPr>
      <w:rFonts w:asciiTheme="majorHAnsi" w:hAnsiTheme="majorHAnsi" w:eastAsiaTheme="majorEastAsia" w:cstheme="majorBidi"/>
      <w:b/>
      <w:bCs/>
      <w:color w:val="4F81BD" w:themeColor="accent1"/>
      <w:sz w:val="24"/>
    </w:rPr>
  </w:style>
  <w:style w:type="character" w:styleId="Heading4Char" w:customStyle="1">
    <w:name w:val="Heading 4 Char"/>
    <w:basedOn w:val="DefaultParagraphFont"/>
    <w:link w:val="Heading4"/>
    <w:uiPriority w:val="9"/>
    <w:rsid w:val="000710BD"/>
    <w:rPr>
      <w:rFonts w:asciiTheme="majorHAnsi" w:hAnsiTheme="majorHAnsi" w:eastAsiaTheme="majorEastAsia" w:cstheme="majorBidi"/>
      <w:b/>
      <w:bCs/>
      <w:i/>
      <w:iCs/>
      <w:color w:val="4F81BD" w:themeColor="accent1"/>
      <w:sz w:val="24"/>
    </w:rPr>
  </w:style>
  <w:style w:type="paragraph" w:styleId="NormalIndent">
    <w:name w:val="Normal Indent"/>
    <w:basedOn w:val="Normal"/>
    <w:link w:val="NormalIndentChar"/>
    <w:rsid w:val="000710BD"/>
    <w:pPr>
      <w:tabs>
        <w:tab w:val="left" w:pos="432"/>
      </w:tabs>
      <w:spacing w:after="0" w:line="240" w:lineRule="auto"/>
      <w:ind w:left="432"/>
    </w:pPr>
    <w:rPr>
      <w:rFonts w:ascii="Arial" w:hAnsi="Arial" w:eastAsia="Times New Roman" w:cs="Times New Roman"/>
      <w:sz w:val="20"/>
      <w:szCs w:val="24"/>
    </w:rPr>
  </w:style>
  <w:style w:type="character" w:styleId="NormalIndentChar" w:customStyle="1">
    <w:name w:val="Normal Indent Char"/>
    <w:link w:val="NormalIndent"/>
    <w:rsid w:val="000710BD"/>
    <w:rPr>
      <w:rFonts w:ascii="Arial" w:hAnsi="Arial" w:eastAsia="Times New Roman" w:cs="Times New Roman"/>
      <w:sz w:val="20"/>
      <w:szCs w:val="24"/>
    </w:rPr>
  </w:style>
  <w:style w:type="paragraph" w:styleId="paragraph" w:customStyle="1">
    <w:name w:val="paragraph"/>
    <w:basedOn w:val="Normal"/>
    <w:rsid w:val="0007446F"/>
    <w:pPr>
      <w:spacing w:before="100" w:beforeAutospacing="1" w:after="100" w:afterAutospacing="1" w:line="240" w:lineRule="auto"/>
    </w:pPr>
    <w:rPr>
      <w:rFonts w:eastAsia="Times New Roman" w:cs="Times New Roman"/>
      <w:szCs w:val="24"/>
      <w:lang w:val="en-IN" w:eastAsia="en-IN" w:bidi="hi-IN"/>
    </w:rPr>
  </w:style>
  <w:style w:type="character" w:styleId="normaltextrun" w:customStyle="1">
    <w:name w:val="normaltextrun"/>
    <w:basedOn w:val="DefaultParagraphFont"/>
    <w:rsid w:val="0007446F"/>
  </w:style>
  <w:style w:type="character" w:styleId="eop" w:customStyle="1">
    <w:name w:val="eop"/>
    <w:basedOn w:val="DefaultParagraphFont"/>
    <w:rsid w:val="0007446F"/>
  </w:style>
  <w:style w:type="paragraph" w:styleId="TOCHeading">
    <w:name w:val="TOC Heading"/>
    <w:basedOn w:val="Heading1"/>
    <w:next w:val="Normal"/>
    <w:uiPriority w:val="39"/>
    <w:unhideWhenUsed/>
    <w:qFormat/>
    <w:rsid w:val="0012073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2073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 w:id="1664160643">
      <w:bodyDiv w:val="1"/>
      <w:marLeft w:val="0"/>
      <w:marRight w:val="0"/>
      <w:marTop w:val="0"/>
      <w:marBottom w:val="0"/>
      <w:divBdr>
        <w:top w:val="none" w:sz="0" w:space="0" w:color="auto"/>
        <w:left w:val="none" w:sz="0" w:space="0" w:color="auto"/>
        <w:bottom w:val="none" w:sz="0" w:space="0" w:color="auto"/>
        <w:right w:val="none" w:sz="0" w:space="0" w:color="auto"/>
      </w:divBdr>
      <w:divsChild>
        <w:div w:id="102845658">
          <w:marLeft w:val="0"/>
          <w:marRight w:val="0"/>
          <w:marTop w:val="0"/>
          <w:marBottom w:val="0"/>
          <w:divBdr>
            <w:top w:val="none" w:sz="0" w:space="0" w:color="auto"/>
            <w:left w:val="none" w:sz="0" w:space="0" w:color="auto"/>
            <w:bottom w:val="none" w:sz="0" w:space="0" w:color="auto"/>
            <w:right w:val="none" w:sz="0" w:space="0" w:color="auto"/>
          </w:divBdr>
          <w:divsChild>
            <w:div w:id="971400986">
              <w:marLeft w:val="0"/>
              <w:marRight w:val="0"/>
              <w:marTop w:val="0"/>
              <w:marBottom w:val="0"/>
              <w:divBdr>
                <w:top w:val="none" w:sz="0" w:space="0" w:color="auto"/>
                <w:left w:val="none" w:sz="0" w:space="0" w:color="auto"/>
                <w:bottom w:val="none" w:sz="0" w:space="0" w:color="auto"/>
                <w:right w:val="none" w:sz="0" w:space="0" w:color="auto"/>
              </w:divBdr>
            </w:div>
          </w:divsChild>
        </w:div>
        <w:div w:id="562908827">
          <w:marLeft w:val="0"/>
          <w:marRight w:val="0"/>
          <w:marTop w:val="0"/>
          <w:marBottom w:val="0"/>
          <w:divBdr>
            <w:top w:val="none" w:sz="0" w:space="0" w:color="auto"/>
            <w:left w:val="none" w:sz="0" w:space="0" w:color="auto"/>
            <w:bottom w:val="none" w:sz="0" w:space="0" w:color="auto"/>
            <w:right w:val="none" w:sz="0" w:space="0" w:color="auto"/>
          </w:divBdr>
          <w:divsChild>
            <w:div w:id="1873759442">
              <w:marLeft w:val="0"/>
              <w:marRight w:val="0"/>
              <w:marTop w:val="0"/>
              <w:marBottom w:val="0"/>
              <w:divBdr>
                <w:top w:val="none" w:sz="0" w:space="0" w:color="auto"/>
                <w:left w:val="none" w:sz="0" w:space="0" w:color="auto"/>
                <w:bottom w:val="none" w:sz="0" w:space="0" w:color="auto"/>
                <w:right w:val="none" w:sz="0" w:space="0" w:color="auto"/>
              </w:divBdr>
            </w:div>
          </w:divsChild>
        </w:div>
        <w:div w:id="1997031028">
          <w:marLeft w:val="0"/>
          <w:marRight w:val="0"/>
          <w:marTop w:val="0"/>
          <w:marBottom w:val="0"/>
          <w:divBdr>
            <w:top w:val="none" w:sz="0" w:space="0" w:color="auto"/>
            <w:left w:val="none" w:sz="0" w:space="0" w:color="auto"/>
            <w:bottom w:val="none" w:sz="0" w:space="0" w:color="auto"/>
            <w:right w:val="none" w:sz="0" w:space="0" w:color="auto"/>
          </w:divBdr>
          <w:divsChild>
            <w:div w:id="834613077">
              <w:marLeft w:val="0"/>
              <w:marRight w:val="0"/>
              <w:marTop w:val="0"/>
              <w:marBottom w:val="0"/>
              <w:divBdr>
                <w:top w:val="none" w:sz="0" w:space="0" w:color="auto"/>
                <w:left w:val="none" w:sz="0" w:space="0" w:color="auto"/>
                <w:bottom w:val="none" w:sz="0" w:space="0" w:color="auto"/>
                <w:right w:val="none" w:sz="0" w:space="0" w:color="auto"/>
              </w:divBdr>
            </w:div>
          </w:divsChild>
        </w:div>
        <w:div w:id="1659260034">
          <w:marLeft w:val="0"/>
          <w:marRight w:val="0"/>
          <w:marTop w:val="0"/>
          <w:marBottom w:val="0"/>
          <w:divBdr>
            <w:top w:val="none" w:sz="0" w:space="0" w:color="auto"/>
            <w:left w:val="none" w:sz="0" w:space="0" w:color="auto"/>
            <w:bottom w:val="none" w:sz="0" w:space="0" w:color="auto"/>
            <w:right w:val="none" w:sz="0" w:space="0" w:color="auto"/>
          </w:divBdr>
          <w:divsChild>
            <w:div w:id="1774279298">
              <w:marLeft w:val="0"/>
              <w:marRight w:val="0"/>
              <w:marTop w:val="0"/>
              <w:marBottom w:val="0"/>
              <w:divBdr>
                <w:top w:val="none" w:sz="0" w:space="0" w:color="auto"/>
                <w:left w:val="none" w:sz="0" w:space="0" w:color="auto"/>
                <w:bottom w:val="none" w:sz="0" w:space="0" w:color="auto"/>
                <w:right w:val="none" w:sz="0" w:space="0" w:color="auto"/>
              </w:divBdr>
            </w:div>
          </w:divsChild>
        </w:div>
        <w:div w:id="1936011936">
          <w:marLeft w:val="0"/>
          <w:marRight w:val="0"/>
          <w:marTop w:val="0"/>
          <w:marBottom w:val="0"/>
          <w:divBdr>
            <w:top w:val="none" w:sz="0" w:space="0" w:color="auto"/>
            <w:left w:val="none" w:sz="0" w:space="0" w:color="auto"/>
            <w:bottom w:val="none" w:sz="0" w:space="0" w:color="auto"/>
            <w:right w:val="none" w:sz="0" w:space="0" w:color="auto"/>
          </w:divBdr>
          <w:divsChild>
            <w:div w:id="1016887891">
              <w:marLeft w:val="0"/>
              <w:marRight w:val="0"/>
              <w:marTop w:val="0"/>
              <w:marBottom w:val="0"/>
              <w:divBdr>
                <w:top w:val="none" w:sz="0" w:space="0" w:color="auto"/>
                <w:left w:val="none" w:sz="0" w:space="0" w:color="auto"/>
                <w:bottom w:val="none" w:sz="0" w:space="0" w:color="auto"/>
                <w:right w:val="none" w:sz="0" w:space="0" w:color="auto"/>
              </w:divBdr>
            </w:div>
          </w:divsChild>
        </w:div>
        <w:div w:id="1940136353">
          <w:marLeft w:val="0"/>
          <w:marRight w:val="0"/>
          <w:marTop w:val="0"/>
          <w:marBottom w:val="0"/>
          <w:divBdr>
            <w:top w:val="none" w:sz="0" w:space="0" w:color="auto"/>
            <w:left w:val="none" w:sz="0" w:space="0" w:color="auto"/>
            <w:bottom w:val="none" w:sz="0" w:space="0" w:color="auto"/>
            <w:right w:val="none" w:sz="0" w:space="0" w:color="auto"/>
          </w:divBdr>
          <w:divsChild>
            <w:div w:id="686294770">
              <w:marLeft w:val="0"/>
              <w:marRight w:val="0"/>
              <w:marTop w:val="0"/>
              <w:marBottom w:val="0"/>
              <w:divBdr>
                <w:top w:val="none" w:sz="0" w:space="0" w:color="auto"/>
                <w:left w:val="none" w:sz="0" w:space="0" w:color="auto"/>
                <w:bottom w:val="none" w:sz="0" w:space="0" w:color="auto"/>
                <w:right w:val="none" w:sz="0" w:space="0" w:color="auto"/>
              </w:divBdr>
            </w:div>
          </w:divsChild>
        </w:div>
        <w:div w:id="1689256062">
          <w:marLeft w:val="0"/>
          <w:marRight w:val="0"/>
          <w:marTop w:val="0"/>
          <w:marBottom w:val="0"/>
          <w:divBdr>
            <w:top w:val="none" w:sz="0" w:space="0" w:color="auto"/>
            <w:left w:val="none" w:sz="0" w:space="0" w:color="auto"/>
            <w:bottom w:val="none" w:sz="0" w:space="0" w:color="auto"/>
            <w:right w:val="none" w:sz="0" w:space="0" w:color="auto"/>
          </w:divBdr>
          <w:divsChild>
            <w:div w:id="1116411571">
              <w:marLeft w:val="0"/>
              <w:marRight w:val="0"/>
              <w:marTop w:val="0"/>
              <w:marBottom w:val="0"/>
              <w:divBdr>
                <w:top w:val="none" w:sz="0" w:space="0" w:color="auto"/>
                <w:left w:val="none" w:sz="0" w:space="0" w:color="auto"/>
                <w:bottom w:val="none" w:sz="0" w:space="0" w:color="auto"/>
                <w:right w:val="none" w:sz="0" w:space="0" w:color="auto"/>
              </w:divBdr>
            </w:div>
          </w:divsChild>
        </w:div>
        <w:div w:id="1616207575">
          <w:marLeft w:val="0"/>
          <w:marRight w:val="0"/>
          <w:marTop w:val="0"/>
          <w:marBottom w:val="0"/>
          <w:divBdr>
            <w:top w:val="none" w:sz="0" w:space="0" w:color="auto"/>
            <w:left w:val="none" w:sz="0" w:space="0" w:color="auto"/>
            <w:bottom w:val="none" w:sz="0" w:space="0" w:color="auto"/>
            <w:right w:val="none" w:sz="0" w:space="0" w:color="auto"/>
          </w:divBdr>
          <w:divsChild>
            <w:div w:id="1591428193">
              <w:marLeft w:val="0"/>
              <w:marRight w:val="0"/>
              <w:marTop w:val="0"/>
              <w:marBottom w:val="0"/>
              <w:divBdr>
                <w:top w:val="none" w:sz="0" w:space="0" w:color="auto"/>
                <w:left w:val="none" w:sz="0" w:space="0" w:color="auto"/>
                <w:bottom w:val="none" w:sz="0" w:space="0" w:color="auto"/>
                <w:right w:val="none" w:sz="0" w:space="0" w:color="auto"/>
              </w:divBdr>
            </w:div>
          </w:divsChild>
        </w:div>
        <w:div w:id="1556315834">
          <w:marLeft w:val="0"/>
          <w:marRight w:val="0"/>
          <w:marTop w:val="0"/>
          <w:marBottom w:val="0"/>
          <w:divBdr>
            <w:top w:val="none" w:sz="0" w:space="0" w:color="auto"/>
            <w:left w:val="none" w:sz="0" w:space="0" w:color="auto"/>
            <w:bottom w:val="none" w:sz="0" w:space="0" w:color="auto"/>
            <w:right w:val="none" w:sz="0" w:space="0" w:color="auto"/>
          </w:divBdr>
          <w:divsChild>
            <w:div w:id="311758698">
              <w:marLeft w:val="0"/>
              <w:marRight w:val="0"/>
              <w:marTop w:val="0"/>
              <w:marBottom w:val="0"/>
              <w:divBdr>
                <w:top w:val="none" w:sz="0" w:space="0" w:color="auto"/>
                <w:left w:val="none" w:sz="0" w:space="0" w:color="auto"/>
                <w:bottom w:val="none" w:sz="0" w:space="0" w:color="auto"/>
                <w:right w:val="none" w:sz="0" w:space="0" w:color="auto"/>
              </w:divBdr>
            </w:div>
          </w:divsChild>
        </w:div>
        <w:div w:id="1250889011">
          <w:marLeft w:val="0"/>
          <w:marRight w:val="0"/>
          <w:marTop w:val="0"/>
          <w:marBottom w:val="0"/>
          <w:divBdr>
            <w:top w:val="none" w:sz="0" w:space="0" w:color="auto"/>
            <w:left w:val="none" w:sz="0" w:space="0" w:color="auto"/>
            <w:bottom w:val="none" w:sz="0" w:space="0" w:color="auto"/>
            <w:right w:val="none" w:sz="0" w:space="0" w:color="auto"/>
          </w:divBdr>
          <w:divsChild>
            <w:div w:id="1248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eda5cd9e36d1490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fa80b5c-5a37-4e7e-bc74-ce56cb30626b}"/>
      </w:docPartPr>
      <w:docPartBody>
        <w:p w14:paraId="49C10CC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a9d6273-42f9-4ea3-9439-480d656af508">
      <UserInfo>
        <DisplayName/>
        <AccountId xsi:nil="true"/>
        <AccountType/>
      </UserInfo>
    </SharedWithUsers>
    <MediaLengthInSeconds xmlns="9749faf0-d882-4f79-b25b-bef4e6232f89" xsi:nil="true"/>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0B4EF-902E-49B7-9C9E-81693B5D9432}">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9749faf0-d882-4f79-b25b-bef4e6232f89"/>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6C15715A-B1E3-4F5C-988E-661924F229CB}">
  <ds:schemaRefs>
    <ds:schemaRef ds:uri="http://schemas.microsoft.com/sharepoint/v3/contenttype/forms"/>
  </ds:schemaRefs>
</ds:datastoreItem>
</file>

<file path=customXml/itemProps3.xml><?xml version="1.0" encoding="utf-8"?>
<ds:datastoreItem xmlns:ds="http://schemas.openxmlformats.org/officeDocument/2006/customXml" ds:itemID="{77C02FE7-0DDA-42A6-9DA7-3A038362AA80}"/>
</file>

<file path=customXml/itemProps4.xml><?xml version="1.0" encoding="utf-8"?>
<ds:datastoreItem xmlns:ds="http://schemas.openxmlformats.org/officeDocument/2006/customXml" ds:itemID="{75988A09-8F56-4EBC-BE1A-4CF2C2E86A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Cisco Systems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D. Guel</dc:creator>
  <cp:lastModifiedBy>Anjaly T A</cp:lastModifiedBy>
  <cp:revision>14</cp:revision>
  <dcterms:created xsi:type="dcterms:W3CDTF">2020-12-04T08:46:00Z</dcterms:created>
  <dcterms:modified xsi:type="dcterms:W3CDTF">2022-09-07T12:19:35Z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ComplianceAssetId">
    <vt:lpwstr/>
  </property>
  <property fmtid="{D5CDD505-2E9C-101B-9397-08002B2CF9AE}" pid="4" name="Order">
    <vt:r8>1205400</vt:r8>
  </property>
  <property fmtid="{D5CDD505-2E9C-101B-9397-08002B2CF9AE}" pid="5" name="_SourceUrl">
    <vt:lpwstr/>
  </property>
  <property fmtid="{D5CDD505-2E9C-101B-9397-08002B2CF9AE}" pid="6" name="_SharedFileIndex">
    <vt:lpwstr/>
  </property>
  <property fmtid="{D5CDD505-2E9C-101B-9397-08002B2CF9AE}" pid="7" name="xd_Prog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y fmtid="{D5CDD505-2E9C-101B-9397-08002B2CF9AE}" pid="12" name="MediaServiceImageTags">
    <vt:lpwstr/>
  </property>
</Properties>
</file>