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Pr="00DF4111" w:rsidR="00DF4111" w:rsidTr="588509F4" w14:paraId="4A00CF97" w14:textId="77777777">
        <w:trPr>
          <w:trHeight w:val="480"/>
        </w:trPr>
        <w:tc>
          <w:tcPr>
            <w:tcW w:w="47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14F3694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21Z" w:id="2093043948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Document Name</w:t>
            </w: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2Z" w:id="775304317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  <w:tc>
          <w:tcPr>
            <w:tcW w:w="472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5919B34F" w14:textId="56C0249E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24Z" w:id="1693030882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Incident Management Policy</w:t>
            </w:r>
          </w:p>
        </w:tc>
      </w:tr>
      <w:tr w:rsidRPr="00DF4111" w:rsidR="00DF4111" w:rsidTr="588509F4" w14:paraId="39033262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1C28B14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66Z" w:id="958240209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Version</w:t>
            </w: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25Z" w:id="1916478244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60265120" w14:textId="6454EE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67Z" w:id="723628762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0.</w:t>
            </w:r>
            <w:r w:rsidRPr="588509F4" w:rsidR="6793C9B4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2</w:t>
            </w:r>
          </w:p>
        </w:tc>
      </w:tr>
      <w:tr w:rsidRPr="00DF4111" w:rsidR="00DF4111" w:rsidTr="588509F4" w14:paraId="22BC064E" w14:textId="77777777">
        <w:trPr>
          <w:trHeight w:val="480"/>
          <w:del w:author="Anjaly T A" w:date="2022-08-23T07:52:33.081Z" w:id="88690685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0A38A9A9" w:rsidRDefault="00DF4111" w14:paraId="4AB0B9CF" w14:textId="462A6F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</w:pPr>
            <w:del w:author="Anjaly T A" w:date="2021-08-03T09:47:00.79Z" w:id="460599807">
              <w:r w:rsidRPr="588509F4" w:rsidDel="00DF4111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delText>Made by</w:delText>
              </w:r>
              <w:r w:rsidRPr="588509F4" w:rsidDel="00DF4111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3T07:53:18.868Z" w:id="918970632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delText> </w:delText>
              </w:r>
            </w:del>
            <w:ins w:author="Anjaly T A" w:date="2021-08-03T09:47:04.806Z" w:id="2113819374">
              <w:r w:rsidRPr="588509F4" w:rsidR="46E63C4D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t>Created By</w:t>
              </w:r>
            </w:ins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78D51CB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72Z" w:id="118190413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Dushyant S. Gupta</w:t>
            </w: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72Z" w:id="1857737866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</w:tr>
      <w:tr w:rsidR="0A38A9A9" w:rsidTr="588509F4" w14:paraId="52CCF3DF">
        <w:trPr>
          <w:trHeight w:val="450"/>
          <w:ins w:author="Anjaly T A" w:date="2021-08-03T09:46:45.435Z" w:id="745947227"/>
        </w:trPr>
        <w:tc>
          <w:tcPr>
            <w:tcW w:w="467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292A055" w:rsidP="588509F4" w:rsidRDefault="1292A055" w14:paraId="7E9EE7E0" w14:textId="268C4ECF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center"/>
              <w:rPr>
                <w:rFonts w:ascii="Times New Roman" w:hAnsi="Times New Roman" w:eastAsia="Calibri" w:cs="Mangal"/>
                <w:b w:val="1"/>
                <w:bCs w:val="1"/>
                <w:noProof w:val="0"/>
                <w:sz w:val="24"/>
                <w:szCs w:val="24"/>
                <w:lang w:val="en-US"/>
                <w:rPrChange w:author="Anjaly T A" w:date="2022-08-23T07:53:18.874Z" w:id="142262313">
                  <w:rPr>
                    <w:rFonts w:ascii="Times New Roman" w:hAnsi="Times New Roman" w:eastAsia="Calibri" w:cs="Mangal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rPrChange>
              </w:rPr>
              <w:pPrChange w:author="Anjaly T A" w:date="2022-08-23T07:52:37.972Z">
                <w:pPr>
                  <w:pStyle w:val="Normal"/>
                  <w:spacing w:before="0" w:beforeAutospacing="off"/>
                </w:pPr>
              </w:pPrChange>
            </w:pPr>
            <w:ins w:author="Anjaly T A" w:date="2022-08-23T07:52:41.872Z" w:id="161121110">
              <w:r w:rsidRPr="588509F4" w:rsidR="643B4F71">
                <w:rPr>
                  <w:rFonts w:ascii="Times New Roman" w:hAnsi="Times New Roman" w:eastAsia="Calibri" w:cs="Mangal"/>
                  <w:b w:val="1"/>
                  <w:bCs w:val="1"/>
                  <w:color w:val="333332"/>
                  <w:sz w:val="24"/>
                  <w:szCs w:val="24"/>
                  <w:lang w:eastAsia="en-IN" w:bidi="hi-IN"/>
                </w:rPr>
                <w:t>Last Updated By</w:t>
              </w:r>
            </w:ins>
          </w:p>
        </w:tc>
        <w:tc>
          <w:tcPr>
            <w:tcW w:w="4674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A38A9A9" w:rsidP="588509F4" w:rsidRDefault="0A38A9A9" w14:paraId="3DE39464" w14:textId="4952607A">
            <w:pPr>
              <w:pStyle w:val="Normal"/>
              <w:spacing w:line="240" w:lineRule="auto"/>
              <w:jc w:val="center"/>
              <w:rPr>
                <w:rFonts w:ascii="Times New Roman" w:hAnsi="Times New Roman" w:eastAsia="Calibri" w:cs="Mangal"/>
                <w:b w:val="1"/>
                <w:bCs w:val="1"/>
                <w:color w:val="333332"/>
                <w:sz w:val="24"/>
                <w:szCs w:val="24"/>
                <w:lang w:val="en-IN" w:eastAsia="en-IN" w:bidi="hi-IN"/>
                <w:rPrChange w:author="Anjaly T A" w:date="2022-08-23T07:53:18.877Z" w:id="136083373">
                  <w:rPr>
                    <w:rFonts w:ascii="Times New Roman" w:hAnsi="Times New Roman" w:eastAsia="Calibri" w:cs="Mangal"/>
                    <w:b w:val="0"/>
                    <w:bCs w:val="0"/>
                    <w:color w:val="333332"/>
                    <w:sz w:val="24"/>
                    <w:szCs w:val="24"/>
                    <w:lang w:val="en-IN" w:eastAsia="en-IN" w:bidi="hi-IN"/>
                  </w:rPr>
                </w:rPrChange>
              </w:rPr>
            </w:pPr>
            <w:ins w:author="Anjaly T A" w:date="2021-08-03T09:49:59.591Z" w:id="1170486349">
              <w:r w:rsidRPr="588509F4" w:rsidR="22ECB9F2">
                <w:rPr>
                  <w:rFonts w:ascii="Times New Roman" w:hAnsi="Times New Roman" w:eastAsia="Calibri" w:cs="Mangal"/>
                  <w:b w:val="1"/>
                  <w:bCs w:val="1"/>
                  <w:color w:val="333332"/>
                  <w:sz w:val="24"/>
                  <w:szCs w:val="24"/>
                  <w:lang w:val="en-IN" w:eastAsia="en-IN" w:bidi="hi-IN"/>
                  <w:rPrChange w:author="Anjaly T A" w:date="2022-08-23T07:53:18.876Z" w:id="1220389898">
                    <w:rPr>
                      <w:rFonts w:ascii="Times New Roman" w:hAnsi="Times New Roman" w:eastAsia="Calibri" w:cs="Mangal"/>
                      <w:b w:val="0"/>
                      <w:bCs w:val="0"/>
                      <w:color w:val="333332"/>
                      <w:sz w:val="24"/>
                      <w:szCs w:val="24"/>
                      <w:lang w:val="en-IN" w:eastAsia="en-IN" w:bidi="hi-IN"/>
                    </w:rPr>
                  </w:rPrChange>
                </w:rPr>
                <w:t>Anjaly T A</w:t>
              </w:r>
            </w:ins>
          </w:p>
        </w:tc>
      </w:tr>
      <w:tr w:rsidRPr="00DF4111" w:rsidR="00DF4111" w:rsidTr="588509F4" w14:paraId="55081B72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224AA632" w14:textId="12630EA1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81Z" w:id="2004172553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del w:author="Anjaly T A" w:date="2022-08-23T07:52:51.801Z" w:id="2098833901">
              <w:r w:rsidRPr="588509F4" w:rsidDel="00DF4111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delText>Reviewed</w:delText>
              </w:r>
            </w:del>
            <w:ins w:author="Anjaly T A" w:date="2022-08-23T07:52:53.877Z" w:id="956962107">
              <w:r w:rsidRPr="588509F4" w:rsidR="554A5848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t>Approved</w:t>
              </w:r>
            </w:ins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 xml:space="preserve"> By</w:t>
            </w: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8Z" w:id="348994811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24D6870F" w14:textId="1640C9C2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83Z" w:id="266120534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ins w:author="Anjaly T A" w:date="2022-08-23T07:52:56.975Z" w:id="1476109089">
              <w:r w:rsidRPr="588509F4" w:rsidR="653A4CEB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3T07:53:18.881Z" w:id="1712819041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>Inder</w:t>
              </w:r>
            </w:ins>
            <w:ins w:author="Anjaly T A" w:date="2022-08-23T07:53:07.166Z" w:id="2147249146">
              <w:r w:rsidRPr="588509F4" w:rsidR="653A4CEB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3T07:53:18.882Z" w:id="1696514490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>jit Singh Bedi</w:t>
              </w:r>
            </w:ins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82Z" w:id="496379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</w:tr>
      <w:tr w:rsidRPr="00DF4111" w:rsidR="00DF4111" w:rsidTr="588509F4" w14:paraId="3780C91F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3311CBD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84Z" w:id="663223471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Released on</w:t>
            </w: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84Z" w:id="1551249683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F4111" w:rsidR="00DF4111" w:rsidP="588509F4" w:rsidRDefault="00DF4111" w14:paraId="4CC4DDE0" w14:textId="2797639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3T07:53:18.886Z" w:id="2049046185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588509F4" w:rsidR="00DF4111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3T07:53:18.885Z" w:id="1602173962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  <w:ins w:author="Anjaly T A" w:date="2022-08-23T07:53:13.23Z" w:id="437690148">
              <w:r w:rsidRPr="588509F4" w:rsidR="4E7A1ADC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3T07:53:18.886Z" w:id="1327953743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>23-08-2022</w:t>
              </w:r>
            </w:ins>
          </w:p>
        </w:tc>
      </w:tr>
    </w:tbl>
    <w:p w:rsidR="00DF4111" w:rsidP="00195D72" w:rsidRDefault="00DF4111" w14:paraId="3167B20A" w14:textId="112F11DF"/>
    <w:p w:rsidR="00DF4111" w:rsidRDefault="00DF4111" w14:paraId="55CD43B2" w14:textId="77777777">
      <w:r>
        <w:br w:type="page"/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</w:rPr>
        <w:id w:val="1842972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4111" w:rsidRDefault="00DF4111" w14:paraId="43814DE5" w14:textId="4545EF24">
          <w:pPr>
            <w:pStyle w:val="TOCHeading"/>
          </w:pPr>
          <w:r>
            <w:t>Contents</w:t>
          </w:r>
        </w:p>
        <w:p w:rsidR="00505030" w:rsidRDefault="00DF4111" w14:paraId="31B884D9" w14:textId="20DE86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454917">
            <w:r w:rsidRPr="00805836" w:rsidR="00505030">
              <w:rPr>
                <w:rStyle w:val="Hyperlink"/>
                <w:noProof/>
              </w:rPr>
              <w:t>1.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noProof/>
              </w:rPr>
              <w:t>Overview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_Toc61454917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3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0ECD524D" w14:textId="52770B8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18">
            <w:r w:rsidRPr="00805836" w:rsidR="00505030">
              <w:rPr>
                <w:rStyle w:val="Hyperlink"/>
                <w:noProof/>
              </w:rPr>
              <w:t>2.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noProof/>
              </w:rPr>
              <w:t>Purpose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_Toc61454918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3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75DB02CD" w14:textId="37FC1FE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19">
            <w:r w:rsidRPr="00805836" w:rsidR="00505030">
              <w:rPr>
                <w:rStyle w:val="Hyperlink"/>
                <w:noProof/>
              </w:rPr>
              <w:t>3.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noProof/>
              </w:rPr>
              <w:t>Scope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_Toc61454919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3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6E076077" w14:textId="0EA0C1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20">
            <w:r w:rsidRPr="00805836" w:rsidR="00505030">
              <w:rPr>
                <w:rStyle w:val="Hyperlink"/>
                <w:noProof/>
              </w:rPr>
              <w:t>4.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noProof/>
              </w:rPr>
              <w:t>Contingency Plans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_Toc61454920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3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2C0CA7F2" w14:textId="2568E2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21">
            <w:r w:rsidRPr="00805836" w:rsidR="00505030">
              <w:rPr>
                <w:rStyle w:val="Hyperlink"/>
                <w:noProof/>
              </w:rPr>
              <w:t>5.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noProof/>
              </w:rPr>
              <w:t>Policy Compliance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_Toc61454921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3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7C93CC59" w14:textId="2A9101D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22">
            <w:r w:rsidRPr="00805836" w:rsidR="00505030">
              <w:rPr>
                <w:rStyle w:val="Hyperlink"/>
                <w:rFonts w:cs="Times New Roman"/>
                <w:noProof/>
              </w:rPr>
              <w:t>5.2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rFonts w:cs="Times New Roman"/>
                <w:noProof/>
              </w:rPr>
              <w:t>Exceptions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_Toc61454922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4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505030" w:rsidRDefault="000E6890" w14:paraId="4D135F94" w14:textId="27C6FAB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  <w:szCs w:val="20"/>
              <w:lang w:val="en-IN" w:eastAsia="en-IN" w:bidi="hi-IN"/>
            </w:rPr>
          </w:pPr>
          <w:hyperlink w:history="1" w:anchor="_Toc61454923">
            <w:r w:rsidRPr="00805836" w:rsidR="00505030">
              <w:rPr>
                <w:rStyle w:val="Hyperlink"/>
                <w:rFonts w:cs="Times New Roman"/>
                <w:noProof/>
              </w:rPr>
              <w:t>5.3</w:t>
            </w:r>
            <w:r w:rsidR="00505030">
              <w:rPr>
                <w:rFonts w:asciiTheme="minorHAnsi" w:hAnsiTheme="minorHAnsi" w:eastAsiaTheme="minorEastAsia"/>
                <w:noProof/>
                <w:sz w:val="22"/>
                <w:szCs w:val="20"/>
                <w:lang w:val="en-IN" w:eastAsia="en-IN" w:bidi="hi-IN"/>
              </w:rPr>
              <w:tab/>
            </w:r>
            <w:r w:rsidRPr="00805836" w:rsidR="00505030">
              <w:rPr>
                <w:rStyle w:val="Hyperlink"/>
                <w:rFonts w:cs="Times New Roman"/>
                <w:noProof/>
              </w:rPr>
              <w:t>Non-Compliance</w:t>
            </w:r>
            <w:r w:rsidR="00505030">
              <w:rPr>
                <w:noProof/>
                <w:webHidden/>
              </w:rPr>
              <w:tab/>
            </w:r>
            <w:r w:rsidR="00505030">
              <w:rPr>
                <w:noProof/>
                <w:webHidden/>
              </w:rPr>
              <w:fldChar w:fldCharType="begin"/>
            </w:r>
            <w:r w:rsidR="00505030">
              <w:rPr>
                <w:noProof/>
                <w:webHidden/>
              </w:rPr>
              <w:instrText xml:space="preserve"> PAGEREF _Toc61454923 \h </w:instrText>
            </w:r>
            <w:r w:rsidR="00505030">
              <w:rPr>
                <w:noProof/>
                <w:webHidden/>
              </w:rPr>
            </w:r>
            <w:r w:rsidR="00505030">
              <w:rPr>
                <w:noProof/>
                <w:webHidden/>
              </w:rPr>
              <w:fldChar w:fldCharType="separate"/>
            </w:r>
            <w:r w:rsidR="00505030">
              <w:rPr>
                <w:noProof/>
                <w:webHidden/>
              </w:rPr>
              <w:t>4</w:t>
            </w:r>
            <w:r w:rsidR="00505030">
              <w:rPr>
                <w:noProof/>
                <w:webHidden/>
              </w:rPr>
              <w:fldChar w:fldCharType="end"/>
            </w:r>
          </w:hyperlink>
        </w:p>
        <w:p w:rsidR="00DF4111" w:rsidRDefault="00DF4111" w14:paraId="52962647" w14:textId="7B46844F">
          <w:r>
            <w:rPr>
              <w:b/>
              <w:bCs/>
              <w:noProof/>
            </w:rPr>
            <w:fldChar w:fldCharType="end"/>
          </w:r>
        </w:p>
      </w:sdtContent>
    </w:sdt>
    <w:p w:rsidR="00DF4111" w:rsidP="00195D72" w:rsidRDefault="00DF4111" w14:paraId="4C165E5E" w14:textId="232FC7F5"/>
    <w:p w:rsidR="00DF4111" w:rsidRDefault="00DF4111" w14:paraId="7B16BC5F" w14:textId="77777777">
      <w:r>
        <w:br w:type="page"/>
      </w:r>
    </w:p>
    <w:p w:rsidR="008228E7" w:rsidP="008228E7" w:rsidRDefault="00C72E22" w14:paraId="22844BBE" w14:textId="77777777">
      <w:pPr>
        <w:pStyle w:val="Heading1"/>
        <w:numPr>
          <w:ilvl w:val="0"/>
          <w:numId w:val="1"/>
        </w:numPr>
        <w:spacing w:before="0"/>
      </w:pPr>
      <w:bookmarkStart w:name="_Toc61454917" w:id="0"/>
      <w:r>
        <w:t>Overview</w:t>
      </w:r>
      <w:bookmarkEnd w:id="0"/>
    </w:p>
    <w:p w:rsidR="00E93C78" w:rsidP="0A38A9A9" w:rsidRDefault="00E93C78" w14:paraId="485A8067" w14:textId="174F1D83">
      <w:pPr>
        <w:spacing w:before="1" w:after="0"/>
        <w:ind w:right="65"/>
        <w:jc w:val="both"/>
        <w:rPr>
          <w:rFonts w:eastAsia="Arial" w:cs="Times New Roman"/>
        </w:rPr>
      </w:pPr>
      <w:r w:rsidRPr="0A38A9A9" w:rsidR="00E93C78">
        <w:rPr>
          <w:rFonts w:eastAsia="Arial" w:cs="Times New Roman"/>
        </w:rPr>
        <w:t>Since</w:t>
      </w:r>
      <w:r w:rsidRPr="0A38A9A9" w:rsidR="00E93C78">
        <w:rPr>
          <w:rFonts w:eastAsia="Arial" w:cs="Times New Roman"/>
          <w:spacing w:val="50"/>
        </w:rPr>
        <w:t xml:space="preserve"> </w:t>
      </w:r>
      <w:r w:rsidRPr="0A38A9A9" w:rsidR="00E93C78">
        <w:rPr>
          <w:rFonts w:eastAsia="Arial" w:cs="Times New Roman"/>
        </w:rPr>
        <w:t>disasters</w:t>
      </w:r>
      <w:r w:rsidRPr="0A38A9A9" w:rsidR="00E93C78">
        <w:rPr>
          <w:rFonts w:eastAsia="Arial" w:cs="Times New Roman"/>
          <w:spacing w:val="50"/>
        </w:rPr>
        <w:t xml:space="preserve"> </w:t>
      </w:r>
      <w:r w:rsidRPr="0A38A9A9" w:rsidR="00E93C78">
        <w:rPr>
          <w:rFonts w:eastAsia="Arial" w:cs="Times New Roman"/>
        </w:rPr>
        <w:t>happen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so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rarel</w:t>
      </w:r>
      <w:r w:rsidRPr="0A38A9A9" w:rsidR="00E93C78">
        <w:rPr>
          <w:rFonts w:eastAsia="Arial" w:cs="Times New Roman"/>
          <w:spacing w:val="-15"/>
        </w:rPr>
        <w:t>y</w:t>
      </w:r>
      <w:r w:rsidRPr="0A38A9A9" w:rsidR="00E93C78">
        <w:rPr>
          <w:rFonts w:eastAsia="Arial" w:cs="Times New Roman"/>
        </w:rPr>
        <w:t>,</w:t>
      </w:r>
      <w:r w:rsidRPr="0A38A9A9" w:rsidR="00E93C78">
        <w:rPr>
          <w:rFonts w:eastAsia="Arial" w:cs="Times New Roman"/>
          <w:spacing w:val="48"/>
        </w:rPr>
        <w:t xml:space="preserve"> </w:t>
      </w:r>
      <w:r w:rsidRPr="0A38A9A9" w:rsidR="00E93C78">
        <w:rPr>
          <w:rFonts w:eastAsia="Arial" w:cs="Times New Roman"/>
        </w:rPr>
        <w:t>management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often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ignores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the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>disaster</w:t>
      </w:r>
      <w:r w:rsidRPr="0A38A9A9" w:rsidR="00E93C78">
        <w:rPr>
          <w:rFonts w:eastAsia="Arial" w:cs="Times New Roman"/>
          <w:spacing w:val="50"/>
        </w:rPr>
        <w:t xml:space="preserve"> </w:t>
      </w:r>
      <w:r w:rsidRPr="0A38A9A9" w:rsidR="00E93C78">
        <w:rPr>
          <w:rFonts w:eastAsia="Arial" w:cs="Times New Roman"/>
        </w:rPr>
        <w:t>recovery</w:t>
      </w:r>
      <w:r w:rsidRPr="0A38A9A9" w:rsidR="00E93C78">
        <w:rPr>
          <w:rFonts w:eastAsia="Arial" w:cs="Times New Roman"/>
          <w:spacing w:val="49"/>
        </w:rPr>
        <w:t xml:space="preserve"> </w:t>
      </w:r>
      <w:r w:rsidRPr="0A38A9A9" w:rsidR="00E93C78">
        <w:rPr>
          <w:rFonts w:eastAsia="Arial" w:cs="Times New Roman"/>
        </w:rPr>
        <w:t xml:space="preserve">planning process. </w:t>
      </w:r>
      <w:r w:rsidRPr="0A38A9A9" w:rsidR="00E93C78">
        <w:rPr>
          <w:rFonts w:eastAsia="Arial" w:cs="Times New Roman"/>
          <w:spacing w:val="31"/>
        </w:rPr>
        <w:t xml:space="preserve"> </w:t>
      </w:r>
      <w:r w:rsidRPr="0A38A9A9" w:rsidR="00E93C78">
        <w:rPr>
          <w:rFonts w:eastAsia="Arial" w:cs="Times New Roman"/>
        </w:rPr>
        <w:t>It</w:t>
      </w:r>
      <w:r w:rsidRPr="0A38A9A9" w:rsidR="00E93C78">
        <w:rPr>
          <w:rFonts w:eastAsia="Arial" w:cs="Times New Roman"/>
          <w:spacing w:val="9"/>
        </w:rPr>
        <w:t xml:space="preserve"> </w:t>
      </w:r>
      <w:r w:rsidRPr="0A38A9A9" w:rsidR="00E93C78">
        <w:rPr>
          <w:rFonts w:eastAsia="Arial" w:cs="Times New Roman"/>
        </w:rPr>
        <w:t>is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important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to</w:t>
      </w:r>
      <w:r w:rsidRPr="0A38A9A9" w:rsidR="00E93C78">
        <w:rPr>
          <w:rFonts w:eastAsia="Arial" w:cs="Times New Roman"/>
          <w:spacing w:val="8"/>
        </w:rPr>
        <w:t xml:space="preserve"> </w:t>
      </w:r>
      <w:r w:rsidRPr="0A38A9A9" w:rsidR="00E93C78">
        <w:rPr>
          <w:rFonts w:eastAsia="Arial" w:cs="Times New Roman"/>
        </w:rPr>
        <w:t>realize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that</w:t>
      </w:r>
      <w:r w:rsidRPr="0A38A9A9" w:rsidR="00E93C78">
        <w:rPr>
          <w:rFonts w:eastAsia="Arial" w:cs="Times New Roman"/>
          <w:spacing w:val="7"/>
        </w:rPr>
        <w:t xml:space="preserve"> </w:t>
      </w:r>
      <w:r w:rsidRPr="0A38A9A9" w:rsidR="00E93C78">
        <w:rPr>
          <w:rFonts w:eastAsia="Arial" w:cs="Times New Roman"/>
        </w:rPr>
        <w:t>having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a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contingency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plan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in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the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event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of</w:t>
      </w:r>
      <w:r w:rsidRPr="0A38A9A9" w:rsidR="00E93C78">
        <w:rPr>
          <w:rFonts w:eastAsia="Arial" w:cs="Times New Roman"/>
          <w:spacing w:val="8"/>
        </w:rPr>
        <w:t xml:space="preserve"> </w:t>
      </w:r>
      <w:r w:rsidRPr="0A38A9A9" w:rsidR="00E93C78">
        <w:rPr>
          <w:rFonts w:eastAsia="Arial" w:cs="Times New Roman"/>
        </w:rPr>
        <w:t>a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disaster</w:t>
      </w:r>
      <w:r w:rsidRPr="0A38A9A9" w:rsidR="00E93C78">
        <w:rPr>
          <w:rFonts w:eastAsia="Arial" w:cs="Times New Roman"/>
          <w:spacing w:val="10"/>
        </w:rPr>
        <w:t xml:space="preserve"> </w:t>
      </w:r>
      <w:r w:rsidRPr="0A38A9A9" w:rsidR="00E93C78">
        <w:rPr>
          <w:rFonts w:eastAsia="Arial" w:cs="Times New Roman"/>
        </w:rPr>
        <w:t>gives</w:t>
      </w:r>
      <w:r w:rsidRPr="0A38A9A9" w:rsidR="00E93C78">
        <w:rPr>
          <w:rFonts w:eastAsia="Arial" w:cs="Times New Roman"/>
        </w:rPr>
        <w:t xml:space="preserve"> </w:t>
      </w:r>
      <w:r w:rsidRPr="0A38A9A9" w:rsidR="00D03CA8">
        <w:rPr>
          <w:rFonts w:eastAsia="Arial" w:cs="Times New Roman"/>
        </w:rPr>
        <w:t xml:space="preserve">the </w:t>
      </w:r>
      <w:r w:rsidRPr="0A38A9A9" w:rsidR="4CCC6EE7">
        <w:rPr>
          <w:rFonts w:eastAsia="Arial" w:cs="Times New Roman"/>
        </w:rPr>
        <w:t>organization a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competitive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 xml:space="preserve">advantage.  </w:t>
      </w:r>
      <w:r w:rsidRPr="0A38A9A9" w:rsidR="00E93C78">
        <w:rPr>
          <w:rFonts w:eastAsia="Arial" w:cs="Times New Roman"/>
          <w:spacing w:val="21"/>
        </w:rPr>
        <w:t xml:space="preserve"> </w:t>
      </w:r>
      <w:r w:rsidRPr="0A38A9A9" w:rsidR="00E93C78">
        <w:rPr>
          <w:rFonts w:eastAsia="Arial" w:cs="Times New Roman"/>
        </w:rPr>
        <w:t>This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policy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requires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management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to financially support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and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diligently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attend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to disaster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contingency</w:t>
      </w:r>
      <w:r w:rsidRPr="0A38A9A9" w:rsidR="00E93C78">
        <w:rPr>
          <w:rFonts w:eastAsia="Arial" w:cs="Times New Roman"/>
          <w:spacing w:val="1"/>
        </w:rPr>
        <w:t xml:space="preserve"> </w:t>
      </w:r>
      <w:r w:rsidRPr="0A38A9A9" w:rsidR="00E93C78">
        <w:rPr>
          <w:rFonts w:eastAsia="Arial" w:cs="Times New Roman"/>
        </w:rPr>
        <w:t>planning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e</w:t>
      </w:r>
      <w:r w:rsidRPr="0A38A9A9" w:rsidR="00E93C78">
        <w:rPr>
          <w:rFonts w:eastAsia="Arial" w:cs="Times New Roman"/>
          <w:spacing w:val="-3"/>
        </w:rPr>
        <w:t>f</w:t>
      </w:r>
      <w:r w:rsidRPr="0A38A9A9" w:rsidR="00E93C78">
        <w:rPr>
          <w:rFonts w:eastAsia="Arial" w:cs="Times New Roman"/>
        </w:rPr>
        <w:t xml:space="preserve">forts. </w:t>
      </w:r>
      <w:r w:rsidRPr="0A38A9A9" w:rsidR="00E93C78">
        <w:rPr>
          <w:rFonts w:eastAsia="Arial" w:cs="Times New Roman"/>
          <w:spacing w:val="7"/>
        </w:rPr>
        <w:t xml:space="preserve"> </w:t>
      </w:r>
      <w:r w:rsidRPr="0A38A9A9" w:rsidR="00E93C78">
        <w:rPr>
          <w:rFonts w:eastAsia="Arial" w:cs="Times New Roman"/>
        </w:rPr>
        <w:t>Disasters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are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not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limited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to adverse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weather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 xml:space="preserve">conditions.  </w:t>
      </w:r>
      <w:r w:rsidRPr="0A38A9A9" w:rsidR="00E93C78">
        <w:rPr>
          <w:rFonts w:eastAsia="Arial" w:cs="Times New Roman"/>
          <w:spacing w:val="9"/>
        </w:rPr>
        <w:t xml:space="preserve"> </w:t>
      </w:r>
      <w:r w:rsidRPr="0A38A9A9" w:rsidR="00E93C78">
        <w:rPr>
          <w:rFonts w:eastAsia="Arial" w:cs="Times New Roman"/>
        </w:rPr>
        <w:t>Any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event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that could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likely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cause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an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extended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delay</w:t>
      </w:r>
      <w:r w:rsidRPr="0A38A9A9" w:rsidR="00E93C78">
        <w:rPr>
          <w:rFonts w:eastAsia="Arial" w:cs="Times New Roman"/>
          <w:spacing w:val="3"/>
        </w:rPr>
        <w:t xml:space="preserve"> </w:t>
      </w:r>
      <w:r w:rsidRPr="0A38A9A9" w:rsidR="00E93C78">
        <w:rPr>
          <w:rFonts w:eastAsia="Arial" w:cs="Times New Roman"/>
        </w:rPr>
        <w:t>of</w:t>
      </w:r>
      <w:r w:rsidRPr="0A38A9A9" w:rsidR="00E93C78">
        <w:rPr>
          <w:rFonts w:eastAsia="Arial" w:cs="Times New Roman"/>
          <w:spacing w:val="2"/>
        </w:rPr>
        <w:t xml:space="preserve"> </w:t>
      </w:r>
      <w:r w:rsidRPr="0A38A9A9" w:rsidR="00E93C78">
        <w:rPr>
          <w:rFonts w:eastAsia="Arial" w:cs="Times New Roman"/>
        </w:rPr>
        <w:t>service should be considered.</w:t>
      </w:r>
      <w:r w:rsidRPr="0A38A9A9" w:rsidR="00267C68">
        <w:rPr>
          <w:rFonts w:eastAsia="Arial" w:cs="Times New Roman"/>
        </w:rPr>
        <w:t xml:space="preserve">  The Disaster Recovery Pla</w:t>
      </w:r>
      <w:r w:rsidRPr="0A38A9A9" w:rsidR="00C001FA">
        <w:rPr>
          <w:rFonts w:eastAsia="Arial" w:cs="Times New Roman"/>
        </w:rPr>
        <w:t xml:space="preserve">n is often part of the Business </w:t>
      </w:r>
      <w:r w:rsidRPr="0A38A9A9" w:rsidR="00267C68">
        <w:rPr>
          <w:rFonts w:eastAsia="Arial" w:cs="Times New Roman"/>
        </w:rPr>
        <w:t>Continuity Plan.</w:t>
      </w:r>
    </w:p>
    <w:p w:rsidRPr="00E93C78" w:rsidR="00E93C78" w:rsidP="00E93C78" w:rsidRDefault="00E93C78" w14:paraId="52FCDB17" w14:textId="77777777">
      <w:pPr>
        <w:spacing w:before="1" w:after="0" w:line="220" w:lineRule="exact"/>
        <w:ind w:right="65"/>
        <w:rPr>
          <w:rFonts w:eastAsia="Arial" w:cs="Times New Roman"/>
          <w:szCs w:val="24"/>
        </w:rPr>
      </w:pPr>
    </w:p>
    <w:p w:rsidR="00C72E22" w:rsidP="00A84AF0" w:rsidRDefault="00C72E22" w14:paraId="496DDBDE" w14:textId="77777777">
      <w:pPr>
        <w:pStyle w:val="Heading1"/>
        <w:numPr>
          <w:ilvl w:val="0"/>
          <w:numId w:val="1"/>
        </w:numPr>
        <w:spacing w:before="0"/>
      </w:pPr>
      <w:bookmarkStart w:name="_Toc61454918" w:id="1"/>
      <w:r>
        <w:t>Purpose</w:t>
      </w:r>
      <w:bookmarkEnd w:id="1"/>
    </w:p>
    <w:p w:rsidRPr="00E93C78" w:rsidR="00E93C78" w:rsidP="000E6890" w:rsidRDefault="00E93C78" w14:paraId="1698BDAD" w14:textId="07C9132C">
      <w:pPr>
        <w:jc w:val="both"/>
      </w:pPr>
      <w:r>
        <w:t>This policy defines the requirement for a baseline disaster recovery plan to be developed an</w:t>
      </w:r>
      <w:r w:rsidR="00267C68">
        <w:t xml:space="preserve">d implemented by </w:t>
      </w:r>
      <w:r w:rsidR="00D03CA8">
        <w:t xml:space="preserve">Xtracap </w:t>
      </w:r>
      <w:r w:rsidR="00267C68">
        <w:t xml:space="preserve">that will describe the process to recover IT Systems, Applications and Data from any type of disaster that causes a major outage. </w:t>
      </w:r>
    </w:p>
    <w:p w:rsidR="00C72E22" w:rsidP="00A84AF0" w:rsidRDefault="00C72E22" w14:paraId="7CB14A25" w14:textId="77777777">
      <w:pPr>
        <w:pStyle w:val="Heading1"/>
        <w:numPr>
          <w:ilvl w:val="0"/>
          <w:numId w:val="1"/>
        </w:numPr>
        <w:spacing w:before="0"/>
      </w:pPr>
      <w:bookmarkStart w:name="_Toc61454919" w:id="2"/>
      <w:r>
        <w:t>Scope</w:t>
      </w:r>
      <w:bookmarkEnd w:id="2"/>
    </w:p>
    <w:p w:rsidRPr="00E93C78" w:rsidR="00E93C78" w:rsidP="00F8080E" w:rsidRDefault="00E93C78" w14:paraId="311CF2EA" w14:textId="16A4F6DD">
      <w:r>
        <w:t xml:space="preserve">This policy is directed to the IT Management Staff who is accountable to ensure the plan is developed, tested and kept up-to-date. </w:t>
      </w:r>
      <w:r w:rsidR="00E10461">
        <w:t xml:space="preserve"> This policy is</w:t>
      </w:r>
      <w:r w:rsidR="00165136">
        <w:t xml:space="preserve"> to highlight the contingencies that may arise in the business </w:t>
      </w:r>
      <w:r w:rsidR="00AA3CAD">
        <w:t xml:space="preserve">and </w:t>
      </w:r>
      <w:r w:rsidR="00932B51">
        <w:t xml:space="preserve">the basic manner to tackle these issues. </w:t>
      </w:r>
    </w:p>
    <w:p w:rsidRPr="001077CA" w:rsidR="00E93C78" w:rsidP="001077CA" w:rsidRDefault="00E93C78" w14:paraId="3E9FD453" w14:textId="7542EED5">
      <w:pPr>
        <w:pStyle w:val="Heading1"/>
        <w:numPr>
          <w:ilvl w:val="0"/>
          <w:numId w:val="1"/>
        </w:numPr>
        <w:spacing w:before="0"/>
      </w:pPr>
      <w:r w:rsidRPr="001077CA">
        <w:t xml:space="preserve"> </w:t>
      </w:r>
      <w:bookmarkStart w:name="_Toc61454920" w:id="3"/>
      <w:r w:rsidRPr="001077CA">
        <w:t>Contingency Plans</w:t>
      </w:r>
      <w:bookmarkEnd w:id="3"/>
    </w:p>
    <w:p w:rsidRPr="00E93C78" w:rsidR="00E93C78" w:rsidP="00292285" w:rsidRDefault="00E93C78" w14:paraId="14A13B6A" w14:textId="584150C1">
      <w:pPr>
        <w:spacing w:after="0"/>
        <w:ind w:right="4330"/>
        <w:jc w:val="both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The following</w:t>
      </w:r>
      <w:r w:rsidR="00BA4065">
        <w:rPr>
          <w:rFonts w:eastAsia="Arial" w:cs="Times New Roman"/>
          <w:szCs w:val="24"/>
        </w:rPr>
        <w:t xml:space="preserve"> are the contingency </w:t>
      </w:r>
      <w:r w:rsidRPr="00E93C78">
        <w:rPr>
          <w:rFonts w:eastAsia="Arial" w:cs="Times New Roman"/>
          <w:szCs w:val="24"/>
        </w:rPr>
        <w:t>plans</w:t>
      </w:r>
      <w:r w:rsidR="00BA4065">
        <w:rPr>
          <w:rFonts w:eastAsia="Arial" w:cs="Times New Roman"/>
          <w:szCs w:val="24"/>
        </w:rPr>
        <w:t>:</w:t>
      </w:r>
    </w:p>
    <w:p w:rsidRPr="0069497A" w:rsidR="00A01D03" w:rsidP="0A38A9A9" w:rsidRDefault="00E93C78" w14:paraId="4BC8E1B0" w14:textId="6792476E">
      <w:pPr>
        <w:pStyle w:val="ListParagraph"/>
        <w:numPr>
          <w:ilvl w:val="2"/>
          <w:numId w:val="15"/>
        </w:numPr>
        <w:spacing w:before="1" w:after="120" w:line="240" w:lineRule="auto"/>
        <w:ind w:right="360"/>
        <w:rPr>
          <w:rFonts w:eastAsia="Arial" w:cs="Times New Roman"/>
        </w:rPr>
      </w:pPr>
      <w:r w:rsidRPr="0A38A9A9" w:rsidR="00E93C78">
        <w:rPr>
          <w:rFonts w:eastAsia="Arial" w:cs="Times New Roman"/>
        </w:rPr>
        <w:t>Computer</w:t>
      </w:r>
      <w:r w:rsidRPr="0A38A9A9" w:rsidR="00E93C78">
        <w:rPr>
          <w:rFonts w:eastAsia="Arial" w:cs="Times New Roman"/>
          <w:spacing w:val="6"/>
        </w:rPr>
        <w:t xml:space="preserve"> </w:t>
      </w:r>
      <w:r w:rsidRPr="0A38A9A9" w:rsidR="00E93C78">
        <w:rPr>
          <w:rFonts w:eastAsia="Arial" w:cs="Times New Roman"/>
        </w:rPr>
        <w:t>Emergency</w:t>
      </w:r>
      <w:r w:rsidRPr="0A38A9A9" w:rsidR="00E93C78">
        <w:rPr>
          <w:rFonts w:eastAsia="Arial" w:cs="Times New Roman"/>
          <w:spacing w:val="6"/>
        </w:rPr>
        <w:t xml:space="preserve"> </w:t>
      </w:r>
      <w:r w:rsidRPr="0A38A9A9" w:rsidR="00E93C78">
        <w:rPr>
          <w:rFonts w:eastAsia="Arial" w:cs="Times New Roman"/>
        </w:rPr>
        <w:t>Response</w:t>
      </w:r>
      <w:r w:rsidRPr="0A38A9A9" w:rsidR="00E93C78">
        <w:rPr>
          <w:rFonts w:eastAsia="Arial" w:cs="Times New Roman"/>
          <w:spacing w:val="6"/>
        </w:rPr>
        <w:t xml:space="preserve"> </w:t>
      </w:r>
      <w:r w:rsidRPr="0A38A9A9" w:rsidR="00E93C78">
        <w:rPr>
          <w:rFonts w:eastAsia="Arial" w:cs="Times New Roman"/>
        </w:rPr>
        <w:t>Plan:</w:t>
      </w:r>
      <w:r w:rsidRPr="0A38A9A9" w:rsidR="00E93C78">
        <w:rPr>
          <w:rFonts w:eastAsia="Arial" w:cs="Times New Roman"/>
          <w:b w:val="1"/>
          <w:bCs w:val="1"/>
        </w:rPr>
        <w:t xml:space="preserve"> </w:t>
      </w:r>
      <w:r w:rsidRPr="0A38A9A9" w:rsidR="00A01D03">
        <w:rPr>
          <w:rFonts w:eastAsia="Arial" w:cs="Times New Roman"/>
        </w:rPr>
        <w:t xml:space="preserve">For any computer emergency response plans, employees must contact the IT Infra Lead – Inderjit Singh Bedi. </w:t>
      </w:r>
      <w:ins w:author="Anjaly T A" w:date="2021-08-03T09:47:56.255Z" w:id="1763703822">
        <w:r>
          <w:br/>
        </w:r>
      </w:ins>
      <w:r w:rsidRPr="0A38A9A9" w:rsidR="00A01D03">
        <w:rPr>
          <w:rFonts w:eastAsia="Arial" w:cs="Times New Roman"/>
        </w:rPr>
        <w:t xml:space="preserve">It is advisable that all data in machines of all individuals must be kept on the Cloud Service being used by the company and </w:t>
      </w:r>
      <w:r w:rsidRPr="0A38A9A9" w:rsidR="0021617F">
        <w:rPr>
          <w:rFonts w:eastAsia="Arial" w:cs="Times New Roman"/>
        </w:rPr>
        <w:t xml:space="preserve">on the local memory. </w:t>
      </w:r>
      <w:r w:rsidRPr="0A38A9A9" w:rsidR="00A61103">
        <w:rPr>
          <w:rFonts w:eastAsia="Arial" w:cs="Times New Roman"/>
        </w:rPr>
        <w:t xml:space="preserve">Any employee that faces </w:t>
      </w:r>
      <w:r w:rsidRPr="0A38A9A9" w:rsidR="00BA3FBF">
        <w:rPr>
          <w:rFonts w:eastAsia="Arial" w:cs="Times New Roman"/>
        </w:rPr>
        <w:t>any issue with the computer must contact the aforementioned lead immediately</w:t>
      </w:r>
    </w:p>
    <w:p w:rsidRPr="0069497A" w:rsidR="006E7948" w:rsidP="000E6890" w:rsidRDefault="00EA2958" w14:paraId="2031D4F7" w14:textId="68FC551B">
      <w:pPr>
        <w:pStyle w:val="ListParagraph"/>
        <w:numPr>
          <w:ilvl w:val="2"/>
          <w:numId w:val="15"/>
        </w:numPr>
        <w:spacing w:after="120" w:line="240" w:lineRule="auto"/>
        <w:ind w:right="360"/>
        <w:rPr>
          <w:rFonts w:eastAsia="Arial" w:cs="Times New Roman"/>
          <w:szCs w:val="24"/>
        </w:rPr>
      </w:pPr>
      <w:r w:rsidRPr="0069497A">
        <w:rPr>
          <w:rFonts w:eastAsia="Arial" w:cs="Times New Roman"/>
          <w:bCs/>
          <w:szCs w:val="24"/>
        </w:rPr>
        <w:t>C</w:t>
      </w:r>
      <w:r w:rsidRPr="0069497A" w:rsidR="00E93C78">
        <w:rPr>
          <w:rFonts w:eastAsia="Arial" w:cs="Times New Roman"/>
          <w:bCs/>
          <w:szCs w:val="24"/>
        </w:rPr>
        <w:t>riticality</w:t>
      </w:r>
      <w:r w:rsidRPr="0069497A" w:rsidR="00E93C78">
        <w:rPr>
          <w:rFonts w:eastAsia="Arial" w:cs="Times New Roman"/>
          <w:bCs/>
          <w:spacing w:val="15"/>
          <w:szCs w:val="24"/>
        </w:rPr>
        <w:t xml:space="preserve"> </w:t>
      </w:r>
      <w:r w:rsidRPr="0069497A" w:rsidR="00E93C78">
        <w:rPr>
          <w:rFonts w:eastAsia="Arial" w:cs="Times New Roman"/>
          <w:bCs/>
          <w:szCs w:val="24"/>
        </w:rPr>
        <w:t>of</w:t>
      </w:r>
      <w:r w:rsidRPr="0069497A" w:rsidR="00E93C78">
        <w:rPr>
          <w:rFonts w:eastAsia="Arial" w:cs="Times New Roman"/>
          <w:bCs/>
          <w:spacing w:val="13"/>
          <w:szCs w:val="24"/>
        </w:rPr>
        <w:t xml:space="preserve"> </w:t>
      </w:r>
      <w:r w:rsidRPr="0069497A" w:rsidR="00E93C78">
        <w:rPr>
          <w:rFonts w:eastAsia="Arial" w:cs="Times New Roman"/>
          <w:bCs/>
          <w:szCs w:val="24"/>
        </w:rPr>
        <w:t>Service</w:t>
      </w:r>
      <w:r w:rsidRPr="0069497A" w:rsidR="00E93C78">
        <w:rPr>
          <w:rFonts w:eastAsia="Arial" w:cs="Times New Roman"/>
          <w:bCs/>
          <w:spacing w:val="14"/>
          <w:szCs w:val="24"/>
        </w:rPr>
        <w:t xml:space="preserve"> </w:t>
      </w:r>
      <w:r w:rsidRPr="0069497A" w:rsidR="00292285">
        <w:rPr>
          <w:rFonts w:eastAsia="Arial" w:cs="Times New Roman"/>
          <w:bCs/>
          <w:szCs w:val="24"/>
        </w:rPr>
        <w:t>List:</w:t>
      </w:r>
      <w:r w:rsidRPr="0069497A" w:rsidR="00292285">
        <w:rPr>
          <w:rFonts w:eastAsia="Arial" w:cs="Times New Roman"/>
          <w:b/>
          <w:bCs/>
          <w:szCs w:val="24"/>
        </w:rPr>
        <w:t xml:space="preserve"> </w:t>
      </w:r>
      <w:r w:rsidRPr="0069497A" w:rsidR="009B6001">
        <w:rPr>
          <w:rFonts w:eastAsia="Arial" w:cs="Times New Roman"/>
          <w:szCs w:val="24"/>
        </w:rPr>
        <w:t xml:space="preserve">A list of all critical services can be found in the Cloud </w:t>
      </w:r>
      <w:r w:rsidRPr="0069497A" w:rsidR="00EF4CA9">
        <w:rPr>
          <w:rFonts w:eastAsia="Arial" w:cs="Times New Roman"/>
          <w:szCs w:val="24"/>
        </w:rPr>
        <w:t xml:space="preserve">in the Shared Folder which is accessible to all employees. </w:t>
      </w:r>
    </w:p>
    <w:p w:rsidRPr="00292285" w:rsidR="00E93C78" w:rsidP="0069497A" w:rsidRDefault="00E93C78" w14:paraId="6FCDDFBE" w14:textId="391D13F3">
      <w:pPr>
        <w:pStyle w:val="ListParagraph"/>
        <w:numPr>
          <w:ilvl w:val="2"/>
          <w:numId w:val="15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Backup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and Restoration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="00292285">
        <w:rPr>
          <w:rFonts w:eastAsia="Arial" w:cs="Times New Roman"/>
          <w:b/>
          <w:bCs/>
          <w:spacing w:val="-2"/>
          <w:szCs w:val="24"/>
        </w:rPr>
        <w:t xml:space="preserve"> </w:t>
      </w:r>
      <w:r w:rsidR="0069497A">
        <w:rPr>
          <w:rFonts w:eastAsia="Arial" w:cs="Times New Roman"/>
          <w:szCs w:val="24"/>
        </w:rPr>
        <w:t xml:space="preserve">Data on Production is </w:t>
      </w:r>
      <w:r w:rsidR="00DA5380">
        <w:rPr>
          <w:rFonts w:eastAsia="Arial" w:cs="Times New Roman"/>
          <w:szCs w:val="24"/>
        </w:rPr>
        <w:t>backed up on a real-time basis</w:t>
      </w:r>
      <w:r w:rsidR="00A50B73">
        <w:rPr>
          <w:rFonts w:eastAsia="Arial" w:cs="Times New Roman"/>
          <w:szCs w:val="24"/>
        </w:rPr>
        <w:t xml:space="preserve"> on the DR server. </w:t>
      </w:r>
      <w:r w:rsidR="001D17D4">
        <w:rPr>
          <w:rFonts w:eastAsia="Arial" w:cs="Times New Roman"/>
          <w:szCs w:val="24"/>
        </w:rPr>
        <w:t xml:space="preserve">Backups of all servers are also </w:t>
      </w:r>
      <w:r w:rsidR="00A1588D">
        <w:rPr>
          <w:rFonts w:eastAsia="Arial" w:cs="Times New Roman"/>
          <w:szCs w:val="24"/>
        </w:rPr>
        <w:t xml:space="preserve">automatically downloaded </w:t>
      </w:r>
      <w:r w:rsidR="001D17D4">
        <w:rPr>
          <w:rFonts w:eastAsia="Arial" w:cs="Times New Roman"/>
          <w:szCs w:val="24"/>
        </w:rPr>
        <w:t xml:space="preserve">daily </w:t>
      </w:r>
      <w:r w:rsidR="00A1588D">
        <w:rPr>
          <w:rFonts w:eastAsia="Arial" w:cs="Times New Roman"/>
          <w:szCs w:val="24"/>
        </w:rPr>
        <w:t>to</w:t>
      </w:r>
      <w:r w:rsidR="001D6733">
        <w:rPr>
          <w:rFonts w:eastAsia="Arial" w:cs="Times New Roman"/>
          <w:szCs w:val="24"/>
        </w:rPr>
        <w:t xml:space="preserve"> our premises. Weekly backups are </w:t>
      </w:r>
      <w:r w:rsidR="00B8263C">
        <w:rPr>
          <w:rFonts w:eastAsia="Arial" w:cs="Times New Roman"/>
          <w:szCs w:val="24"/>
        </w:rPr>
        <w:t>maintained offshore with the business</w:t>
      </w:r>
      <w:r w:rsidR="001157B7">
        <w:rPr>
          <w:rFonts w:eastAsia="Arial" w:cs="Times New Roman"/>
          <w:szCs w:val="24"/>
        </w:rPr>
        <w:t xml:space="preserve">. Based on the need of the incident, data recovery will </w:t>
      </w:r>
    </w:p>
    <w:p w:rsidR="00292285" w:rsidP="00B8263C" w:rsidRDefault="00E93C78" w14:paraId="480D7BC7" w14:textId="21940E45">
      <w:pPr>
        <w:pStyle w:val="ListParagraph"/>
        <w:numPr>
          <w:ilvl w:val="2"/>
          <w:numId w:val="15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Equipment</w:t>
      </w:r>
      <w:r w:rsidRPr="00C001FA">
        <w:rPr>
          <w:rFonts w:eastAsia="Arial" w:cs="Times New Roman"/>
          <w:bCs/>
          <w:spacing w:val="48"/>
          <w:szCs w:val="24"/>
        </w:rPr>
        <w:t xml:space="preserve"> </w:t>
      </w:r>
      <w:r w:rsidRPr="00C001FA" w:rsidR="00292285">
        <w:rPr>
          <w:rFonts w:eastAsia="Arial" w:cs="Times New Roman"/>
          <w:bCs/>
          <w:szCs w:val="24"/>
        </w:rPr>
        <w:t>Replacement Plan: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="00B8263C">
        <w:rPr>
          <w:rFonts w:eastAsia="Arial" w:cs="Times New Roman"/>
          <w:szCs w:val="24"/>
        </w:rPr>
        <w:t>For any equipment replacement place a complaint with the IT Infra Lead</w:t>
      </w:r>
      <w:r w:rsidR="00F8080E">
        <w:rPr>
          <w:rFonts w:eastAsia="Arial" w:cs="Times New Roman"/>
          <w:szCs w:val="24"/>
        </w:rPr>
        <w:t>. Based on the severity and the need of the equipment, the turn around time to receive the replacement will vary.</w:t>
      </w:r>
    </w:p>
    <w:p w:rsidRPr="008950F5" w:rsidR="007378C6" w:rsidP="008950F5" w:rsidRDefault="00FD0E29" w14:paraId="47F425F0" w14:textId="3272D4E9">
      <w:pPr>
        <w:pStyle w:val="Heading1"/>
        <w:numPr>
          <w:ilvl w:val="0"/>
          <w:numId w:val="1"/>
        </w:numPr>
        <w:spacing w:before="0"/>
      </w:pPr>
      <w:r w:rsidRPr="008950F5">
        <w:t>Procedure</w:t>
      </w:r>
    </w:p>
    <w:p w:rsidRPr="008950F5" w:rsidR="00FD0E29" w:rsidP="008950F5" w:rsidRDefault="00FD0E29" w14:paraId="7A5EAA95" w14:textId="2489437F">
      <w:pPr>
        <w:spacing w:after="120"/>
        <w:ind w:right="360"/>
        <w:rPr>
          <w:rFonts w:eastAsia="Arial" w:cs="Times New Roman"/>
          <w:szCs w:val="24"/>
        </w:rPr>
      </w:pPr>
      <w:r w:rsidRPr="008950F5">
        <w:rPr>
          <w:rFonts w:eastAsia="Arial" w:cs="Times New Roman"/>
          <w:szCs w:val="24"/>
        </w:rPr>
        <w:t xml:space="preserve">In case </w:t>
      </w:r>
      <w:r w:rsidRPr="008950F5" w:rsidR="00F30834">
        <w:rPr>
          <w:rFonts w:eastAsia="Arial" w:cs="Times New Roman"/>
          <w:szCs w:val="24"/>
        </w:rPr>
        <w:t>of any incident, the Internal IT team consisting of developers and IT Infra</w:t>
      </w:r>
      <w:r w:rsidRPr="008950F5" w:rsidR="008B5FE3">
        <w:rPr>
          <w:rFonts w:eastAsia="Arial" w:cs="Times New Roman"/>
          <w:szCs w:val="24"/>
        </w:rPr>
        <w:t xml:space="preserve"> Lead will take the appropriate actions to solve the incident and publish a root-cause analysis along with the fixes. </w:t>
      </w:r>
      <w:r w:rsidRPr="008950F5" w:rsidR="001644FF">
        <w:rPr>
          <w:rFonts w:eastAsia="Arial" w:cs="Times New Roman"/>
          <w:szCs w:val="24"/>
        </w:rPr>
        <w:t xml:space="preserve">The severity of the incident will decide the priority and manpower needed to fix it. </w:t>
      </w:r>
    </w:p>
    <w:p w:rsidRPr="00292285" w:rsidR="00292285" w:rsidP="00292285" w:rsidRDefault="00292285" w14:paraId="521F0BE3" w14:textId="77777777">
      <w:pPr>
        <w:spacing w:after="0" w:line="220" w:lineRule="exact"/>
        <w:ind w:right="876"/>
        <w:rPr>
          <w:rFonts w:eastAsia="Arial" w:cs="Times New Roman"/>
          <w:szCs w:val="24"/>
        </w:rPr>
      </w:pPr>
    </w:p>
    <w:p w:rsidR="00C72E22" w:rsidP="00A84AF0" w:rsidRDefault="009C2FC8" w14:paraId="0C17F6C8" w14:textId="77777777">
      <w:pPr>
        <w:pStyle w:val="Heading1"/>
        <w:numPr>
          <w:ilvl w:val="0"/>
          <w:numId w:val="1"/>
        </w:numPr>
        <w:spacing w:before="0"/>
      </w:pPr>
      <w:bookmarkStart w:name="_Toc61454921" w:id="4"/>
      <w:r>
        <w:t>Policy Compliance</w:t>
      </w:r>
      <w:bookmarkEnd w:id="4"/>
    </w:p>
    <w:p w:rsidRPr="008950F5" w:rsidR="00B96A66" w:rsidP="008950F5" w:rsidRDefault="008950F5" w14:paraId="0E631F0A" w14:textId="3DF189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6.1 </w:t>
      </w:r>
      <w:r w:rsidRPr="008950F5" w:rsidR="00B96A66">
        <w:rPr>
          <w:rFonts w:cs="Times New Roman"/>
          <w:szCs w:val="24"/>
        </w:rPr>
        <w:t>Compliance Measurement</w:t>
      </w:r>
    </w:p>
    <w:p w:rsidR="00B96A66" w:rsidP="0A38A9A9" w:rsidRDefault="00B96A66" w14:paraId="0BAA87F2" w14:textId="2D1756AF">
      <w:pPr>
        <w:pStyle w:val="ListParagraph"/>
        <w:spacing w:after="0"/>
        <w:ind w:left="0"/>
        <w:rPr>
          <w:rFonts w:cs="Times New Roman"/>
        </w:rPr>
      </w:pPr>
      <w:r w:rsidRPr="0A38A9A9" w:rsidR="00B96A66">
        <w:rPr>
          <w:rFonts w:cs="Times New Roman"/>
        </w:rPr>
        <w:t xml:space="preserve">The </w:t>
      </w:r>
      <w:r w:rsidRPr="0A38A9A9" w:rsidR="005F6555">
        <w:rPr>
          <w:rFonts w:cs="Times New Roman"/>
        </w:rPr>
        <w:t>IT Infra</w:t>
      </w:r>
      <w:r w:rsidRPr="0A38A9A9" w:rsidR="00B96A66">
        <w:rPr>
          <w:rFonts w:cs="Times New Roman"/>
        </w:rPr>
        <w:t xml:space="preserve"> team will verify compliance to this policy through various methods, including but not limited to, </w:t>
      </w:r>
      <w:r w:rsidRPr="0A38A9A9" w:rsidR="007B3E20">
        <w:rPr>
          <w:rFonts w:cs="Times New Roman"/>
        </w:rPr>
        <w:t>periodic walk-thr</w:t>
      </w:r>
      <w:ins w:author="Anjaly T A" w:date="2021-08-03T09:48:53.342Z" w:id="234503679">
        <w:r w:rsidRPr="0A38A9A9" w:rsidR="3D0D2713">
          <w:rPr>
            <w:rFonts w:cs="Times New Roman"/>
          </w:rPr>
          <w:t>o</w:t>
        </w:r>
      </w:ins>
      <w:r w:rsidRPr="0A38A9A9" w:rsidR="007B3E20">
        <w:rPr>
          <w:rFonts w:cs="Times New Roman"/>
        </w:rPr>
        <w:t>u</w:t>
      </w:r>
      <w:ins w:author="Anjaly T A" w:date="2021-08-03T09:48:57.191Z" w:id="379157074">
        <w:r w:rsidRPr="0A38A9A9" w:rsidR="5E681FD6">
          <w:rPr>
            <w:rFonts w:cs="Times New Roman"/>
          </w:rPr>
          <w:t>gh</w:t>
        </w:r>
      </w:ins>
      <w:r w:rsidRPr="0A38A9A9" w:rsidR="007B3E20">
        <w:rPr>
          <w:rFonts w:cs="Times New Roman"/>
        </w:rPr>
        <w:t xml:space="preserve">s, video monitoring, </w:t>
      </w:r>
      <w:r w:rsidRPr="0A38A9A9" w:rsidR="00B96A66">
        <w:rPr>
          <w:rFonts w:cs="Times New Roman"/>
        </w:rPr>
        <w:t xml:space="preserve">business tool reports, internal and external audits, and feedback to the policy owner. </w:t>
      </w:r>
    </w:p>
    <w:p w:rsidRPr="001C31CD" w:rsidR="008950F5" w:rsidP="008950F5" w:rsidRDefault="008950F5" w14:paraId="28F5BEBE" w14:textId="77777777">
      <w:pPr>
        <w:pStyle w:val="ListParagraph"/>
        <w:spacing w:after="0"/>
        <w:ind w:left="0"/>
        <w:rPr>
          <w:rFonts w:cs="Times New Roman"/>
          <w:szCs w:val="24"/>
        </w:rPr>
      </w:pPr>
    </w:p>
    <w:p w:rsidR="00B96A66" w:rsidP="008950F5" w:rsidRDefault="00B96A66" w14:paraId="282E0311" w14:textId="70F0D2DD">
      <w:pPr>
        <w:pStyle w:val="Heading1"/>
        <w:numPr>
          <w:ilvl w:val="1"/>
          <w:numId w:val="18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name="_Toc61454922" w:id="5"/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  <w:bookmarkEnd w:id="5"/>
    </w:p>
    <w:p w:rsidRPr="001C31CD" w:rsidR="00B96A66" w:rsidP="00B96A66" w:rsidRDefault="00B96A66" w14:paraId="083866D7" w14:textId="7777777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C001F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:rsidRPr="001C31CD" w:rsidR="00B96A66" w:rsidP="008950F5" w:rsidRDefault="00B96A66" w14:paraId="76CDFA67" w14:textId="27F958D4">
      <w:pPr>
        <w:pStyle w:val="Heading1"/>
        <w:numPr>
          <w:ilvl w:val="1"/>
          <w:numId w:val="17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name="_Toc61454923" w:id="6"/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  <w:bookmarkEnd w:id="6"/>
    </w:p>
    <w:p w:rsidRPr="00195D72" w:rsidR="00FD3519" w:rsidP="0A38A9A9" w:rsidRDefault="00B96A66" w14:paraId="7BD0CCD3" w14:textId="090C562B">
      <w:pPr>
        <w:pStyle w:val="ListParagraph"/>
        <w:ind w:left="0"/>
        <w:rPr>
          <w:rFonts w:cs="Times New Roman"/>
        </w:rPr>
      </w:pPr>
      <w:r w:rsidRPr="0A38A9A9" w:rsidR="00B96A66">
        <w:rPr>
          <w:rFonts w:cs="Times New Roman"/>
        </w:rPr>
        <w:t>An</w:t>
      </w:r>
      <w:ins w:author="Anjaly T A" w:date="2021-08-03T09:49:29.442Z" w:id="1963212744">
        <w:r w:rsidRPr="0A38A9A9" w:rsidR="6D92322B">
          <w:rPr>
            <w:rFonts w:cs="Times New Roman"/>
          </w:rPr>
          <w:t>y</w:t>
        </w:r>
      </w:ins>
      <w:r w:rsidRPr="0A38A9A9" w:rsidR="00B96A66">
        <w:rPr>
          <w:rFonts w:cs="Times New Roman"/>
        </w:rPr>
        <w:t xml:space="preserve"> employee found to have violated this policy may be subject to disciplinary action, up to and including termination of employment.</w:t>
      </w:r>
    </w:p>
    <w:sectPr w:rsidRPr="00195D72" w:rsidR="00FD3519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0201" w:rsidP="0066487F" w:rsidRDefault="00510201" w14:paraId="12D45AC0" w14:textId="77777777">
      <w:pPr>
        <w:spacing w:after="0" w:line="240" w:lineRule="auto"/>
      </w:pPr>
      <w:r>
        <w:separator/>
      </w:r>
    </w:p>
  </w:endnote>
  <w:endnote w:type="continuationSeparator" w:id="0">
    <w:p w:rsidR="00510201" w:rsidP="0066487F" w:rsidRDefault="00510201" w14:paraId="54AB345D" w14:textId="77777777">
      <w:pPr>
        <w:spacing w:after="0" w:line="240" w:lineRule="auto"/>
      </w:pPr>
      <w:r>
        <w:continuationSeparator/>
      </w:r>
    </w:p>
  </w:endnote>
  <w:endnote w:type="continuationNotice" w:id="1">
    <w:p w:rsidR="000E6890" w:rsidRDefault="000E6890" w14:paraId="7C536C5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72E22" w:rsidR="0066487F" w:rsidP="00C72E22" w:rsidRDefault="00C72E22" w14:paraId="2F6BBD87" w14:textId="6FAB4804">
    <w:pPr>
      <w:pStyle w:val="Footer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inorHAnsi" w:hAnsiTheme="minorHAnsi" w:eastAsiaTheme="minorEastAsia"/>
      </w:rPr>
      <w:fldChar w:fldCharType="begin"/>
    </w:r>
    <w:r>
      <w:instrText xml:space="preserve"> PAGE   \* MERGEFORMAT </w:instrText>
    </w:r>
    <w:r>
      <w:rPr>
        <w:rFonts w:asciiTheme="minorHAnsi" w:hAnsiTheme="minorHAnsi" w:eastAsiaTheme="minorEastAsia"/>
      </w:rPr>
      <w:fldChar w:fldCharType="separate"/>
    </w:r>
    <w:r w:rsidRPr="00A70D35" w:rsidR="00A70D35">
      <w:rPr>
        <w:rFonts w:asciiTheme="majorHAnsi" w:hAnsiTheme="majorHAnsi" w:eastAsiaTheme="majorEastAsia" w:cstheme="majorBidi"/>
        <w:noProof/>
      </w:rPr>
      <w:t>3</w:t>
    </w:r>
    <w:r>
      <w:rPr>
        <w:rFonts w:asciiTheme="majorHAnsi" w:hAnsiTheme="majorHAnsi" w:eastAsiaTheme="majorEastAsia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0201" w:rsidP="0066487F" w:rsidRDefault="00510201" w14:paraId="0620ABB5" w14:textId="77777777">
      <w:pPr>
        <w:spacing w:after="0" w:line="240" w:lineRule="auto"/>
      </w:pPr>
      <w:r>
        <w:separator/>
      </w:r>
    </w:p>
  </w:footnote>
  <w:footnote w:type="continuationSeparator" w:id="0">
    <w:p w:rsidR="00510201" w:rsidP="0066487F" w:rsidRDefault="00510201" w14:paraId="6309FE03" w14:textId="77777777">
      <w:pPr>
        <w:spacing w:after="0" w:line="240" w:lineRule="auto"/>
      </w:pPr>
      <w:r>
        <w:continuationSeparator/>
      </w:r>
    </w:p>
  </w:footnote>
  <w:footnote w:type="continuationNotice" w:id="1">
    <w:p w:rsidR="000E6890" w:rsidRDefault="000E6890" w14:paraId="5B0F533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6487F" w:rsidR="0066487F" w:rsidRDefault="0066487F" w14:paraId="6851EC4D" w14:textId="50021B58">
    <w:pPr>
      <w:pStyle w:val="Header"/>
      <w:rPr>
        <w:rFonts w:ascii="Verdana" w:hAnsi="Verdana"/>
        <w:szCs w:val="24"/>
      </w:rPr>
    </w:pPr>
  </w:p>
  <w:p w:rsidR="0066487F" w:rsidRDefault="0066487F" w14:paraId="29E332C5" w14:textId="4F5B1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hybridMultilevel"/>
    <w:tmpl w:val="0409001F"/>
    <w:lvl w:ilvl="0" w:tplc="A29A9942">
      <w:start w:val="1"/>
      <w:numFmt w:val="decimal"/>
      <w:lvlText w:val="%1."/>
      <w:lvlJc w:val="left"/>
      <w:pPr>
        <w:ind w:left="360" w:hanging="360"/>
      </w:pPr>
    </w:lvl>
    <w:lvl w:ilvl="1" w:tplc="EB3881C8">
      <w:start w:val="1"/>
      <w:numFmt w:val="decimal"/>
      <w:lvlText w:val="%1.%2."/>
      <w:lvlJc w:val="left"/>
      <w:pPr>
        <w:ind w:left="792" w:hanging="432"/>
      </w:pPr>
    </w:lvl>
    <w:lvl w:ilvl="2" w:tplc="388E0678">
      <w:start w:val="1"/>
      <w:numFmt w:val="decimal"/>
      <w:lvlText w:val="%1.%2.%3."/>
      <w:lvlJc w:val="left"/>
      <w:pPr>
        <w:ind w:left="1224" w:hanging="504"/>
      </w:pPr>
    </w:lvl>
    <w:lvl w:ilvl="3" w:tplc="6BD68E66">
      <w:start w:val="1"/>
      <w:numFmt w:val="decimal"/>
      <w:lvlText w:val="%1.%2.%3.%4."/>
      <w:lvlJc w:val="left"/>
      <w:pPr>
        <w:ind w:left="1728" w:hanging="648"/>
      </w:pPr>
    </w:lvl>
    <w:lvl w:ilvl="4" w:tplc="7BB0A158">
      <w:start w:val="1"/>
      <w:numFmt w:val="decimal"/>
      <w:lvlText w:val="%1.%2.%3.%4.%5."/>
      <w:lvlJc w:val="left"/>
      <w:pPr>
        <w:ind w:left="2232" w:hanging="792"/>
      </w:pPr>
    </w:lvl>
    <w:lvl w:ilvl="5" w:tplc="3F0ACB4E">
      <w:start w:val="1"/>
      <w:numFmt w:val="decimal"/>
      <w:lvlText w:val="%1.%2.%3.%4.%5.%6."/>
      <w:lvlJc w:val="left"/>
      <w:pPr>
        <w:ind w:left="2736" w:hanging="936"/>
      </w:pPr>
    </w:lvl>
    <w:lvl w:ilvl="6" w:tplc="13667AFC">
      <w:start w:val="1"/>
      <w:numFmt w:val="decimal"/>
      <w:lvlText w:val="%1.%2.%3.%4.%5.%6.%7."/>
      <w:lvlJc w:val="left"/>
      <w:pPr>
        <w:ind w:left="3240" w:hanging="1080"/>
      </w:pPr>
    </w:lvl>
    <w:lvl w:ilvl="7" w:tplc="8F8EB07E">
      <w:start w:val="1"/>
      <w:numFmt w:val="decimal"/>
      <w:lvlText w:val="%1.%2.%3.%4.%5.%6.%7.%8."/>
      <w:lvlJc w:val="left"/>
      <w:pPr>
        <w:ind w:left="3744" w:hanging="1224"/>
      </w:pPr>
    </w:lvl>
    <w:lvl w:ilvl="8" w:tplc="3DAA34D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F54C6"/>
    <w:multiLevelType w:val="multilevel"/>
    <w:tmpl w:val="CE98127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D1399D"/>
    <w:multiLevelType w:val="multilevel"/>
    <w:tmpl w:val="F5008B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hint="default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theme="minorBid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cstheme="minorBid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theme="minorBid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cstheme="minorBid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theme="minorBid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cstheme="minorBid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theme="minorBidi"/>
      </w:rPr>
    </w:lvl>
  </w:abstractNum>
  <w:abstractNum w:abstractNumId="7" w15:restartNumberingAfterBreak="0">
    <w:nsid w:val="2C6009CF"/>
    <w:multiLevelType w:val="hybridMultilevel"/>
    <w:tmpl w:val="F3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D57921"/>
    <w:multiLevelType w:val="multilevel"/>
    <w:tmpl w:val="91C49B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9563E8"/>
    <w:multiLevelType w:val="multilevel"/>
    <w:tmpl w:val="FB4652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668D092C"/>
    <w:multiLevelType w:val="hybridMultilevel"/>
    <w:tmpl w:val="0D9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17"/>
  </w:num>
  <w:num w:numId="12">
    <w:abstractNumId w:val="9"/>
  </w:num>
  <w:num w:numId="13">
    <w:abstractNumId w:val="7"/>
  </w:num>
  <w:num w:numId="14">
    <w:abstractNumId w:val="16"/>
  </w:num>
  <w:num w:numId="15">
    <w:abstractNumId w:val="2"/>
  </w:num>
  <w:num w:numId="16">
    <w:abstractNumId w:val="15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223E"/>
    <w:rsid w:val="000424FD"/>
    <w:rsid w:val="000E6890"/>
    <w:rsid w:val="000F155A"/>
    <w:rsid w:val="00104D6B"/>
    <w:rsid w:val="00107509"/>
    <w:rsid w:val="001077CA"/>
    <w:rsid w:val="001157B7"/>
    <w:rsid w:val="001644FF"/>
    <w:rsid w:val="00165136"/>
    <w:rsid w:val="00191FBF"/>
    <w:rsid w:val="00195D72"/>
    <w:rsid w:val="001A6AB2"/>
    <w:rsid w:val="001C4F84"/>
    <w:rsid w:val="001D04F3"/>
    <w:rsid w:val="001D17D4"/>
    <w:rsid w:val="001D6733"/>
    <w:rsid w:val="001E30FA"/>
    <w:rsid w:val="001F698B"/>
    <w:rsid w:val="00204DC2"/>
    <w:rsid w:val="0021617F"/>
    <w:rsid w:val="00267C68"/>
    <w:rsid w:val="00292285"/>
    <w:rsid w:val="002A06CD"/>
    <w:rsid w:val="002D4839"/>
    <w:rsid w:val="002D5B0F"/>
    <w:rsid w:val="003013B8"/>
    <w:rsid w:val="00305194"/>
    <w:rsid w:val="0033192C"/>
    <w:rsid w:val="00351451"/>
    <w:rsid w:val="003B6BD8"/>
    <w:rsid w:val="003F462D"/>
    <w:rsid w:val="00411960"/>
    <w:rsid w:val="00445399"/>
    <w:rsid w:val="00494703"/>
    <w:rsid w:val="004A69C6"/>
    <w:rsid w:val="004C3BC6"/>
    <w:rsid w:val="004E0A31"/>
    <w:rsid w:val="00505030"/>
    <w:rsid w:val="00510201"/>
    <w:rsid w:val="005F6555"/>
    <w:rsid w:val="005F6E58"/>
    <w:rsid w:val="0066487F"/>
    <w:rsid w:val="006668BB"/>
    <w:rsid w:val="0069497A"/>
    <w:rsid w:val="006E094A"/>
    <w:rsid w:val="006E7948"/>
    <w:rsid w:val="007161FB"/>
    <w:rsid w:val="00717E04"/>
    <w:rsid w:val="007378C6"/>
    <w:rsid w:val="00771438"/>
    <w:rsid w:val="007734E0"/>
    <w:rsid w:val="00792C9B"/>
    <w:rsid w:val="007B3E20"/>
    <w:rsid w:val="007D66D4"/>
    <w:rsid w:val="008228E7"/>
    <w:rsid w:val="00836569"/>
    <w:rsid w:val="00875E48"/>
    <w:rsid w:val="008950F5"/>
    <w:rsid w:val="008B353D"/>
    <w:rsid w:val="008B54E3"/>
    <w:rsid w:val="008B5FE3"/>
    <w:rsid w:val="008E3E91"/>
    <w:rsid w:val="00932B51"/>
    <w:rsid w:val="009536CD"/>
    <w:rsid w:val="009B6001"/>
    <w:rsid w:val="009C2FC8"/>
    <w:rsid w:val="00A01D03"/>
    <w:rsid w:val="00A047BB"/>
    <w:rsid w:val="00A1588D"/>
    <w:rsid w:val="00A50B73"/>
    <w:rsid w:val="00A61103"/>
    <w:rsid w:val="00A6303A"/>
    <w:rsid w:val="00A70D35"/>
    <w:rsid w:val="00A84AF0"/>
    <w:rsid w:val="00AA3CAD"/>
    <w:rsid w:val="00AF32E9"/>
    <w:rsid w:val="00B8263C"/>
    <w:rsid w:val="00B96A66"/>
    <w:rsid w:val="00BA253C"/>
    <w:rsid w:val="00BA3FBF"/>
    <w:rsid w:val="00BA4065"/>
    <w:rsid w:val="00BC201B"/>
    <w:rsid w:val="00BD6ABF"/>
    <w:rsid w:val="00BF37D6"/>
    <w:rsid w:val="00C001FA"/>
    <w:rsid w:val="00C02699"/>
    <w:rsid w:val="00C2210A"/>
    <w:rsid w:val="00C234F8"/>
    <w:rsid w:val="00C2737D"/>
    <w:rsid w:val="00C41CE0"/>
    <w:rsid w:val="00C54188"/>
    <w:rsid w:val="00C72E22"/>
    <w:rsid w:val="00C97A54"/>
    <w:rsid w:val="00CF5BE6"/>
    <w:rsid w:val="00D03CA8"/>
    <w:rsid w:val="00D7341F"/>
    <w:rsid w:val="00DA5380"/>
    <w:rsid w:val="00DE586F"/>
    <w:rsid w:val="00DF4111"/>
    <w:rsid w:val="00E046B3"/>
    <w:rsid w:val="00E10461"/>
    <w:rsid w:val="00E1237C"/>
    <w:rsid w:val="00E12CAC"/>
    <w:rsid w:val="00E17899"/>
    <w:rsid w:val="00E93C78"/>
    <w:rsid w:val="00EA2056"/>
    <w:rsid w:val="00EA2958"/>
    <w:rsid w:val="00EF4CA9"/>
    <w:rsid w:val="00F15156"/>
    <w:rsid w:val="00F30834"/>
    <w:rsid w:val="00F8080E"/>
    <w:rsid w:val="00FA1BD4"/>
    <w:rsid w:val="00FA6E5F"/>
    <w:rsid w:val="00FD0E29"/>
    <w:rsid w:val="00FD3519"/>
    <w:rsid w:val="07F9637E"/>
    <w:rsid w:val="0A38A9A9"/>
    <w:rsid w:val="0AC2000F"/>
    <w:rsid w:val="0C86DC78"/>
    <w:rsid w:val="1292A055"/>
    <w:rsid w:val="22ECB9F2"/>
    <w:rsid w:val="2BAFB9DC"/>
    <w:rsid w:val="2D4B8A3D"/>
    <w:rsid w:val="2EDC434E"/>
    <w:rsid w:val="3D0D2713"/>
    <w:rsid w:val="46E63C4D"/>
    <w:rsid w:val="4A2EF638"/>
    <w:rsid w:val="4CCC6EE7"/>
    <w:rsid w:val="4E7A1ADC"/>
    <w:rsid w:val="554A5848"/>
    <w:rsid w:val="588509F4"/>
    <w:rsid w:val="5E681FD6"/>
    <w:rsid w:val="643B4F71"/>
    <w:rsid w:val="653A4CEB"/>
    <w:rsid w:val="6793C9B4"/>
    <w:rsid w:val="684703E3"/>
    <w:rsid w:val="6D92322B"/>
    <w:rsid w:val="6EA1F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164F91E"/>
  <w15:docId w15:val="{7B0AA41D-8A9B-4E7A-AD81-CEC388DB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72E2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6E094A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10750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411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4111"/>
    <w:pPr>
      <w:spacing w:after="100"/>
    </w:pPr>
  </w:style>
  <w:style w:type="paragraph" w:styleId="paragraph" w:customStyle="1">
    <w:name w:val="paragraph"/>
    <w:basedOn w:val="Normal"/>
    <w:rsid w:val="00DF41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 w:bidi="hi-IN"/>
    </w:rPr>
  </w:style>
  <w:style w:type="character" w:styleId="normaltextrun" w:customStyle="1">
    <w:name w:val="normaltextrun"/>
    <w:basedOn w:val="DefaultParagraphFont"/>
    <w:rsid w:val="00DF4111"/>
  </w:style>
  <w:style w:type="character" w:styleId="eop" w:customStyle="1">
    <w:name w:val="eop"/>
    <w:basedOn w:val="DefaultParagraphFont"/>
    <w:rsid w:val="00DF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1a4ef63be7ea433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9792-d266-459e-b533-d29bdd064769}"/>
      </w:docPartPr>
      <w:docPartBody>
        <w:p w14:paraId="25417F3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29520-AF67-42CB-9FD4-F8C5866A8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39EBAB-76E8-4FF2-A357-3C4E39537E34}"/>
</file>

<file path=customXml/itemProps3.xml><?xml version="1.0" encoding="utf-8"?>
<ds:datastoreItem xmlns:ds="http://schemas.openxmlformats.org/officeDocument/2006/customXml" ds:itemID="{A086B8F8-625A-45F0-A1CA-22C9B94438B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749faf0-d882-4f79-b25b-bef4e6232f89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7EA9DF9-A8A2-4898-8195-89497C4B669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Cisco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D. Guel</dc:creator>
  <cp:keywords/>
  <cp:lastModifiedBy>Anjaly T A</cp:lastModifiedBy>
  <cp:revision>45</cp:revision>
  <dcterms:created xsi:type="dcterms:W3CDTF">2020-12-05T20:42:00Z</dcterms:created>
  <dcterms:modified xsi:type="dcterms:W3CDTF">2022-11-02T11:23:58Z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ComplianceAssetId">
    <vt:lpwstr/>
  </property>
  <property fmtid="{D5CDD505-2E9C-101B-9397-08002B2CF9AE}" pid="4" name="Order">
    <vt:r8>1204600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