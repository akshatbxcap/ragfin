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5E1B" w:rsidRDefault="00675E1B" w14:paraId="62738DD6" w14:textId="37A7E00E">
      <w:pPr>
        <w:rPr>
          <w:rFonts w:asciiTheme="majorHAnsi" w:hAnsiTheme="majorHAnsi" w:eastAsiaTheme="majorEastAsia" w:cstheme="majorBidi"/>
          <w:b/>
          <w:bCs/>
          <w:color w:val="365F91" w:themeColor="accent1" w:themeShade="BF"/>
          <w:sz w:val="36"/>
          <w:szCs w:val="2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675E1B" w:rsidR="00675E1B" w:rsidTr="32CE4A5C" w14:paraId="01871392" w14:textId="77777777">
        <w:trPr>
          <w:trHeight w:val="480"/>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75E1B" w:rsidR="00675E1B" w:rsidP="32CE4A5C" w:rsidRDefault="00675E1B" w14:paraId="06154242" w14:textId="77777777">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509Z" w:id="254057702">
                  <w:rPr>
                    <w:rFonts w:ascii="Segoe UI" w:hAnsi="Segoe UI" w:eastAsia="Times New Roman" w:cs="Segoe UI"/>
                    <w:b w:val="0"/>
                    <w:bCs w:val="0"/>
                    <w:sz w:val="18"/>
                    <w:szCs w:val="18"/>
                    <w:lang w:val="en-IN" w:eastAsia="en-IN" w:bidi="hi-IN"/>
                  </w:rPr>
                </w:rPrChange>
              </w:rPr>
            </w:pPr>
            <w:r w:rsidRPr="32CE4A5C" w:rsidR="00675E1B">
              <w:rPr>
                <w:rFonts w:ascii="Times New Roman" w:hAnsi="Times New Roman" w:eastAsia="Times New Roman" w:cs="Times New Roman"/>
                <w:b w:val="1"/>
                <w:bCs w:val="1"/>
                <w:color w:val="333332"/>
                <w:sz w:val="22"/>
                <w:szCs w:val="22"/>
                <w:lang w:eastAsia="en-IN" w:bidi="hi-IN"/>
                <w:rPrChange w:author="Anjaly T A" w:date="2022-08-23T07:55:27.49Z" w:id="1764496127">
                  <w:rPr>
                    <w:rFonts w:eastAsia="Times New Roman" w:cs="Times New Roman"/>
                    <w:b w:val="1"/>
                    <w:bCs w:val="1"/>
                    <w:color w:val="333332"/>
                    <w:sz w:val="22"/>
                    <w:szCs w:val="22"/>
                    <w:lang w:eastAsia="en-IN" w:bidi="hi-IN"/>
                  </w:rPr>
                </w:rPrChange>
              </w:rPr>
              <w:t>Document Name</w:t>
            </w:r>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4.89Z" w:id="980659216">
                  <w:rPr>
                    <w:rFonts w:eastAsia="Times New Roman" w:cs="Times New Roman"/>
                    <w:b w:val="0"/>
                    <w:bCs w:val="0"/>
                    <w:color w:val="333332"/>
                    <w:sz w:val="22"/>
                    <w:szCs w:val="22"/>
                    <w:lang w:val="en-IN" w:eastAsia="en-IN" w:bidi="hi-IN"/>
                  </w:rPr>
                </w:rPrChange>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675E1B" w:rsidR="00675E1B" w:rsidP="32CE4A5C" w:rsidRDefault="00675E1B" w14:paraId="789B8696" w14:textId="4910A8FA">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517Z" w:id="962940358">
                  <w:rPr>
                    <w:rFonts w:ascii="Segoe UI" w:hAnsi="Segoe UI" w:eastAsia="Times New Roman" w:cs="Segoe UI"/>
                    <w:b w:val="0"/>
                    <w:bCs w:val="0"/>
                    <w:sz w:val="18"/>
                    <w:szCs w:val="18"/>
                    <w:lang w:val="en-IN" w:eastAsia="en-IN" w:bidi="hi-IN"/>
                  </w:rPr>
                </w:rPrChange>
              </w:rPr>
            </w:pPr>
            <w:r w:rsidRPr="32CE4A5C" w:rsidR="00675E1B">
              <w:rPr>
                <w:rFonts w:ascii="Times New Roman" w:hAnsi="Times New Roman" w:eastAsia="Times New Roman" w:cs="Times New Roman"/>
                <w:b w:val="1"/>
                <w:bCs w:val="1"/>
                <w:color w:val="333332"/>
                <w:sz w:val="22"/>
                <w:szCs w:val="22"/>
                <w:lang w:eastAsia="en-IN" w:bidi="hi-IN"/>
                <w:rPrChange w:author="Anjaly T A" w:date="2022-08-23T07:55:27.514Z" w:id="827199198">
                  <w:rPr>
                    <w:rFonts w:eastAsia="Times New Roman" w:cs="Times New Roman"/>
                    <w:b w:val="1"/>
                    <w:bCs w:val="1"/>
                    <w:color w:val="333332"/>
                    <w:sz w:val="22"/>
                    <w:szCs w:val="22"/>
                    <w:lang w:eastAsia="en-IN" w:bidi="hi-IN"/>
                  </w:rPr>
                </w:rPrChange>
              </w:rPr>
              <w:t>Email Policy</w:t>
            </w:r>
          </w:p>
        </w:tc>
      </w:tr>
      <w:tr w:rsidRPr="00675E1B" w:rsidR="00675E1B" w:rsidTr="32CE4A5C" w14:paraId="24883341"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75E1B" w:rsidR="00675E1B" w:rsidP="32CE4A5C" w:rsidRDefault="00675E1B" w14:paraId="36066AE2" w14:textId="77777777">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525Z" w:id="921110498">
                  <w:rPr>
                    <w:rFonts w:ascii="Segoe UI" w:hAnsi="Segoe UI" w:eastAsia="Times New Roman" w:cs="Segoe UI"/>
                    <w:b w:val="0"/>
                    <w:bCs w:val="0"/>
                    <w:sz w:val="18"/>
                    <w:szCs w:val="18"/>
                    <w:lang w:val="en-IN" w:eastAsia="en-IN" w:bidi="hi-IN"/>
                  </w:rPr>
                </w:rPrChange>
              </w:rPr>
            </w:pPr>
            <w:r w:rsidRPr="32CE4A5C" w:rsidR="00675E1B">
              <w:rPr>
                <w:rFonts w:ascii="Times New Roman" w:hAnsi="Times New Roman" w:eastAsia="Times New Roman" w:cs="Times New Roman"/>
                <w:b w:val="1"/>
                <w:bCs w:val="1"/>
                <w:color w:val="333332"/>
                <w:sz w:val="22"/>
                <w:szCs w:val="22"/>
                <w:lang w:eastAsia="en-IN" w:bidi="hi-IN"/>
                <w:rPrChange w:author="Anjaly T A" w:date="2022-08-23T07:55:27.519Z" w:id="602400090">
                  <w:rPr>
                    <w:rFonts w:eastAsia="Times New Roman" w:cs="Times New Roman"/>
                    <w:b w:val="1"/>
                    <w:bCs w:val="1"/>
                    <w:color w:val="333332"/>
                    <w:sz w:val="22"/>
                    <w:szCs w:val="22"/>
                    <w:lang w:eastAsia="en-IN" w:bidi="hi-IN"/>
                  </w:rPr>
                </w:rPrChange>
              </w:rPr>
              <w:t>Version</w:t>
            </w:r>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4.895Z" w:id="1707557562">
                  <w:rPr>
                    <w:rFonts w:eastAsia="Times New Roman" w:cs="Times New Roman"/>
                    <w:b w:val="0"/>
                    <w:bCs w:val="0"/>
                    <w:color w:val="333332"/>
                    <w:sz w:val="22"/>
                    <w:szCs w:val="2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75E1B" w:rsidR="00675E1B" w:rsidP="32CE4A5C" w:rsidRDefault="00675E1B" w14:paraId="2F3F2556" w14:textId="7C4272DE">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543Z" w:id="1732422916">
                  <w:rPr>
                    <w:rFonts w:ascii="Segoe UI" w:hAnsi="Segoe UI" w:eastAsia="Times New Roman" w:cs="Segoe UI"/>
                    <w:b w:val="0"/>
                    <w:bCs w:val="0"/>
                    <w:sz w:val="18"/>
                    <w:szCs w:val="18"/>
                    <w:lang w:val="en-IN" w:eastAsia="en-IN" w:bidi="hi-IN"/>
                  </w:rPr>
                </w:rPrChange>
              </w:rPr>
            </w:pPr>
            <w:r w:rsidRPr="32CE4A5C" w:rsidR="00675E1B">
              <w:rPr>
                <w:rFonts w:ascii="Times New Roman" w:hAnsi="Times New Roman" w:eastAsia="Times New Roman" w:cs="Times New Roman"/>
                <w:b w:val="1"/>
                <w:bCs w:val="1"/>
                <w:color w:val="333332"/>
                <w:sz w:val="22"/>
                <w:szCs w:val="22"/>
                <w:lang w:eastAsia="en-IN" w:bidi="hi-IN"/>
                <w:rPrChange w:author="Anjaly T A" w:date="2022-08-23T07:55:27.529Z" w:id="847996867">
                  <w:rPr>
                    <w:rFonts w:eastAsia="Times New Roman" w:cs="Times New Roman"/>
                    <w:b w:val="1"/>
                    <w:bCs w:val="1"/>
                    <w:color w:val="333332"/>
                    <w:sz w:val="22"/>
                    <w:szCs w:val="22"/>
                    <w:lang w:eastAsia="en-IN" w:bidi="hi-IN"/>
                  </w:rPr>
                </w:rPrChange>
              </w:rPr>
              <w:t>0.</w:t>
            </w:r>
            <w:ins w:author="Anjaly T A" w:date="2022-08-23T07:54:47.046Z" w:id="1376810501">
              <w:r w:rsidRPr="32CE4A5C" w:rsidR="6349AEBD">
                <w:rPr>
                  <w:rFonts w:ascii="Times New Roman" w:hAnsi="Times New Roman" w:eastAsia="Times New Roman" w:cs="Times New Roman"/>
                  <w:b w:val="1"/>
                  <w:bCs w:val="1"/>
                  <w:color w:val="333332"/>
                  <w:sz w:val="22"/>
                  <w:szCs w:val="22"/>
                  <w:lang w:eastAsia="en-IN" w:bidi="hi-IN"/>
                  <w:rPrChange w:author="Anjaly T A" w:date="2022-08-23T07:55:27.532Z" w:id="498771310">
                    <w:rPr>
                      <w:rFonts w:eastAsia="Times New Roman" w:cs="Times New Roman"/>
                      <w:b w:val="1"/>
                      <w:bCs w:val="1"/>
                      <w:color w:val="333332"/>
                      <w:sz w:val="22"/>
                      <w:szCs w:val="22"/>
                      <w:lang w:eastAsia="en-IN" w:bidi="hi-IN"/>
                    </w:rPr>
                  </w:rPrChange>
                </w:rPr>
                <w:t>3</w:t>
              </w:r>
            </w:ins>
            <w:del w:author="Anjaly T A" w:date="2022-08-23T07:54:45.263Z" w:id="752760284">
              <w:r w:rsidRPr="32CE4A5C" w:rsidDel="00675E1B">
                <w:rPr>
                  <w:rFonts w:ascii="Times New Roman" w:hAnsi="Times New Roman" w:eastAsia="Times New Roman" w:cs="Times New Roman"/>
                  <w:b w:val="1"/>
                  <w:bCs w:val="1"/>
                  <w:color w:val="333332"/>
                  <w:sz w:val="22"/>
                  <w:szCs w:val="22"/>
                  <w:lang w:eastAsia="en-IN" w:bidi="hi-IN"/>
                  <w:rPrChange w:author="Anjaly T A" w:date="2022-08-23T07:55:22.861Z" w:id="1250966484">
                    <w:rPr>
                      <w:rFonts w:eastAsia="Times New Roman" w:cs="Times New Roman"/>
                      <w:b w:val="1"/>
                      <w:bCs w:val="1"/>
                      <w:color w:val="333332"/>
                      <w:sz w:val="22"/>
                      <w:szCs w:val="22"/>
                      <w:lang w:eastAsia="en-IN" w:bidi="hi-IN"/>
                    </w:rPr>
                  </w:rPrChange>
                </w:rPr>
                <w:delText>1</w:delText>
              </w:r>
            </w:del>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4.9Z" w:id="109825116">
                  <w:rPr>
                    <w:rFonts w:eastAsia="Times New Roman" w:cs="Times New Roman"/>
                    <w:b w:val="0"/>
                    <w:bCs w:val="0"/>
                    <w:color w:val="333332"/>
                    <w:sz w:val="22"/>
                    <w:szCs w:val="22"/>
                    <w:lang w:val="en-IN" w:eastAsia="en-IN" w:bidi="hi-IN"/>
                  </w:rPr>
                </w:rPrChange>
              </w:rPr>
              <w:t> </w:t>
            </w:r>
          </w:p>
        </w:tc>
      </w:tr>
      <w:tr w:rsidRPr="00675E1B" w:rsidR="00675E1B" w:rsidTr="32CE4A5C" w14:paraId="4BB72800" w14:textId="77777777">
        <w:trPr>
          <w:trHeight w:val="48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75E1B" w:rsidR="00675E1B" w:rsidP="32CE4A5C" w:rsidRDefault="00675E1B" w14:paraId="18230461" w14:textId="257DF877">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noProof w:val="0"/>
                <w:sz w:val="24"/>
                <w:szCs w:val="24"/>
                <w:lang w:val="en-IN"/>
                <w:rPrChange w:author="Anjaly T A" w:date="2022-08-23T07:55:27.56Z" w:id="1321432016">
                  <w:rPr>
                    <w:rFonts w:ascii="Times New Roman" w:hAnsi="Times New Roman" w:eastAsia="Calibri" w:cs="Mangal"/>
                    <w:b w:val="0"/>
                    <w:bCs w:val="0"/>
                    <w:noProof w:val="0"/>
                    <w:sz w:val="24"/>
                    <w:szCs w:val="24"/>
                    <w:lang w:val="en-IN"/>
                  </w:rPr>
                </w:rPrChange>
              </w:rPr>
            </w:pPr>
            <w:del w:author="Anjaly T A" w:date="2021-08-03T09:51:56.371Z" w:id="1936332090">
              <w:r w:rsidRPr="32CE4A5C" w:rsidDel="00675E1B">
                <w:rPr>
                  <w:rFonts w:ascii="Times New Roman" w:hAnsi="Times New Roman" w:eastAsia="Times New Roman" w:cs="Times New Roman"/>
                  <w:b w:val="1"/>
                  <w:bCs w:val="1"/>
                  <w:color w:val="333332"/>
                  <w:sz w:val="22"/>
                  <w:szCs w:val="22"/>
                  <w:lang w:eastAsia="en-IN" w:bidi="hi-IN"/>
                  <w:rPrChange w:author="Anjaly T A" w:date="2022-08-23T07:55:27.546Z" w:id="1389780658">
                    <w:rPr>
                      <w:rFonts w:eastAsia="Times New Roman" w:cs="Times New Roman"/>
                      <w:b w:val="1"/>
                      <w:bCs w:val="1"/>
                      <w:color w:val="333332"/>
                      <w:sz w:val="22"/>
                      <w:szCs w:val="22"/>
                      <w:lang w:eastAsia="en-IN" w:bidi="hi-IN"/>
                    </w:rPr>
                  </w:rPrChange>
                </w:rPr>
                <w:delText xml:space="preserve">Made </w:delText>
              </w:r>
            </w:del>
            <w:del w:author="Anjaly T A" w:date="2022-08-23T07:54:51.113Z" w:id="1267388636">
              <w:r w:rsidRPr="32CE4A5C" w:rsidDel="00675E1B">
                <w:rPr>
                  <w:rFonts w:ascii="Times New Roman" w:hAnsi="Times New Roman" w:eastAsia="Times New Roman" w:cs="Times New Roman"/>
                  <w:b w:val="1"/>
                  <w:bCs w:val="1"/>
                  <w:color w:val="333332"/>
                  <w:sz w:val="22"/>
                  <w:szCs w:val="22"/>
                  <w:lang w:eastAsia="en-IN" w:bidi="hi-IN"/>
                  <w:rPrChange w:author="Anjaly T A" w:date="2022-08-23T07:55:27.548Z" w:id="1568840354">
                    <w:rPr>
                      <w:rFonts w:eastAsia="Times New Roman" w:cs="Times New Roman"/>
                      <w:b w:val="1"/>
                      <w:bCs w:val="1"/>
                      <w:color w:val="333332"/>
                      <w:sz w:val="22"/>
                      <w:szCs w:val="22"/>
                      <w:lang w:eastAsia="en-IN" w:bidi="hi-IN"/>
                    </w:rPr>
                  </w:rPrChange>
                </w:rPr>
                <w:delText>b</w:delText>
              </w:r>
              <w:r w:rsidRPr="32CE4A5C" w:rsidDel="00675E1B">
                <w:rPr>
                  <w:rFonts w:ascii="Times New Roman" w:hAnsi="Times New Roman" w:eastAsia="Times New Roman" w:cs="Times New Roman"/>
                  <w:b w:val="1"/>
                  <w:bCs w:val="1"/>
                  <w:color w:val="333332"/>
                  <w:sz w:val="22"/>
                  <w:szCs w:val="22"/>
                  <w:lang w:eastAsia="en-IN" w:bidi="hi-IN"/>
                  <w:rPrChange w:author="Anjaly T A" w:date="2022-08-23T07:55:27.55Z" w:id="350209985">
                    <w:rPr>
                      <w:rFonts w:eastAsia="Times New Roman" w:cs="Times New Roman"/>
                      <w:b w:val="1"/>
                      <w:bCs w:val="1"/>
                      <w:color w:val="333332"/>
                      <w:sz w:val="22"/>
                      <w:szCs w:val="22"/>
                      <w:lang w:eastAsia="en-IN" w:bidi="hi-IN"/>
                    </w:rPr>
                  </w:rPrChange>
                </w:rPr>
                <w:delText>y</w:delText>
              </w:r>
              <w:r w:rsidRPr="32CE4A5C" w:rsidDel="00675E1B">
                <w:rPr>
                  <w:rFonts w:ascii="Times New Roman" w:hAnsi="Times New Roman" w:eastAsia="Times New Roman" w:cs="Times New Roman"/>
                  <w:b w:val="1"/>
                  <w:bCs w:val="1"/>
                  <w:color w:val="333332"/>
                  <w:sz w:val="22"/>
                  <w:szCs w:val="22"/>
                  <w:lang w:val="en-IN" w:eastAsia="en-IN" w:bidi="hi-IN"/>
                  <w:rPrChange w:author="Anjaly T A" w:date="2022-08-23T07:55:24.903Z" w:id="1528022250">
                    <w:rPr>
                      <w:rFonts w:eastAsia="Times New Roman" w:cs="Times New Roman"/>
                      <w:b w:val="0"/>
                      <w:bCs w:val="0"/>
                      <w:color w:val="333332"/>
                      <w:sz w:val="22"/>
                      <w:szCs w:val="22"/>
                      <w:lang w:val="en-IN" w:eastAsia="en-IN" w:bidi="hi-IN"/>
                    </w:rPr>
                  </w:rPrChange>
                </w:rPr>
                <w:delText> </w:delText>
              </w:r>
            </w:del>
            <w:ins w:author="Anjaly T A" w:date="2022-08-23T07:54:55.057Z" w:id="883834736">
              <w:r w:rsidRPr="32CE4A5C" w:rsidR="0FD9F156">
                <w:rPr>
                  <w:rFonts w:ascii="Times New Roman" w:hAnsi="Times New Roman" w:eastAsia="Times New Roman" w:cs="Times New Roman"/>
                  <w:b w:val="1"/>
                  <w:bCs w:val="1"/>
                  <w:color w:val="333332"/>
                  <w:sz w:val="22"/>
                  <w:szCs w:val="22"/>
                  <w:lang w:eastAsia="en-IN" w:bidi="hi-IN"/>
                  <w:rPrChange w:author="Anjaly T A" w:date="2022-08-23T07:55:27.557Z" w:id="470014958">
                    <w:rPr>
                      <w:rFonts w:eastAsia="Times New Roman" w:cs="Times New Roman"/>
                      <w:b w:val="1"/>
                      <w:bCs w:val="1"/>
                      <w:color w:val="333332"/>
                      <w:sz w:val="22"/>
                      <w:szCs w:val="22"/>
                      <w:lang w:eastAsia="en-IN" w:bidi="hi-IN"/>
                    </w:rPr>
                  </w:rPrChange>
                </w:rPr>
                <w:t>Last Approved By</w:t>
              </w:r>
            </w:ins>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75E1B" w:rsidR="00675E1B" w:rsidP="32CE4A5C" w:rsidRDefault="00675E1B" w14:paraId="126BC6D2" w14:textId="4D8050EF">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noProof w:val="0"/>
                <w:sz w:val="24"/>
                <w:szCs w:val="24"/>
                <w:lang w:val="en-IN"/>
                <w:rPrChange w:author="Anjaly T A" w:date="2022-08-23T07:55:27.577Z" w:id="1326321742">
                  <w:rPr>
                    <w:rFonts w:ascii="Times New Roman" w:hAnsi="Times New Roman" w:eastAsia="Calibri" w:cs="Mangal"/>
                    <w:b w:val="0"/>
                    <w:bCs w:val="0"/>
                    <w:noProof w:val="0"/>
                    <w:sz w:val="24"/>
                    <w:szCs w:val="24"/>
                    <w:lang w:val="en-IN"/>
                  </w:rPr>
                </w:rPrChange>
              </w:rPr>
            </w:pPr>
            <w:del w:author="Anjaly T A" w:date="2022-08-23T07:54:58.967Z" w:id="2101102152">
              <w:r w:rsidRPr="32CE4A5C" w:rsidDel="00675E1B">
                <w:rPr>
                  <w:rFonts w:ascii="Times New Roman" w:hAnsi="Times New Roman" w:eastAsia="Times New Roman" w:cs="Times New Roman"/>
                  <w:b w:val="1"/>
                  <w:bCs w:val="1"/>
                  <w:color w:val="333332"/>
                  <w:sz w:val="22"/>
                  <w:szCs w:val="22"/>
                  <w:lang w:eastAsia="en-IN" w:bidi="hi-IN"/>
                  <w:rPrChange w:author="Anjaly T A" w:date="2022-08-23T07:55:27.563Z" w:id="1893256514">
                    <w:rPr>
                      <w:rFonts w:eastAsia="Times New Roman" w:cs="Times New Roman"/>
                      <w:b w:val="1"/>
                      <w:bCs w:val="1"/>
                      <w:color w:val="333332"/>
                      <w:sz w:val="22"/>
                      <w:szCs w:val="22"/>
                      <w:lang w:eastAsia="en-IN" w:bidi="hi-IN"/>
                    </w:rPr>
                  </w:rPrChange>
                </w:rPr>
                <w:delText>Dushyant S. Gupta</w:delText>
              </w:r>
              <w:r w:rsidRPr="32CE4A5C" w:rsidDel="00675E1B">
                <w:rPr>
                  <w:rFonts w:ascii="Times New Roman" w:hAnsi="Times New Roman" w:eastAsia="Times New Roman" w:cs="Times New Roman"/>
                  <w:b w:val="1"/>
                  <w:bCs w:val="1"/>
                  <w:color w:val="333332"/>
                  <w:sz w:val="22"/>
                  <w:szCs w:val="22"/>
                  <w:lang w:val="en-IN" w:eastAsia="en-IN" w:bidi="hi-IN"/>
                  <w:rPrChange w:author="Anjaly T A" w:date="2022-08-23T07:55:24.906Z" w:id="515197712">
                    <w:rPr>
                      <w:rFonts w:eastAsia="Times New Roman" w:cs="Times New Roman"/>
                      <w:b w:val="0"/>
                      <w:bCs w:val="0"/>
                      <w:color w:val="333332"/>
                      <w:sz w:val="22"/>
                      <w:szCs w:val="22"/>
                      <w:lang w:val="en-IN" w:eastAsia="en-IN" w:bidi="hi-IN"/>
                    </w:rPr>
                  </w:rPrChange>
                </w:rPr>
                <w:delText> </w:delText>
              </w:r>
            </w:del>
            <w:ins w:author="Anjaly T A" w:date="2022-08-23T07:54:59.935Z" w:id="1425908601">
              <w:r w:rsidRPr="32CE4A5C" w:rsidR="104036CB">
                <w:rPr>
                  <w:rFonts w:ascii="Times New Roman" w:hAnsi="Times New Roman" w:eastAsia="Times New Roman" w:cs="Times New Roman"/>
                  <w:b w:val="1"/>
                  <w:bCs w:val="1"/>
                  <w:color w:val="333332"/>
                  <w:sz w:val="22"/>
                  <w:szCs w:val="22"/>
                  <w:lang w:eastAsia="en-IN" w:bidi="hi-IN"/>
                  <w:rPrChange w:author="Anjaly T A" w:date="2022-08-23T07:55:27.57Z" w:id="1681314653">
                    <w:rPr>
                      <w:rFonts w:eastAsia="Times New Roman" w:cs="Times New Roman"/>
                      <w:b w:val="1"/>
                      <w:bCs w:val="1"/>
                      <w:color w:val="333332"/>
                      <w:sz w:val="22"/>
                      <w:szCs w:val="22"/>
                      <w:lang w:eastAsia="en-IN" w:bidi="hi-IN"/>
                    </w:rPr>
                  </w:rPrChange>
                </w:rPr>
                <w:t>Anj</w:t>
              </w:r>
            </w:ins>
            <w:ins w:author="Anjaly T A" w:date="2022-08-23T07:55:01.195Z" w:id="1877416665">
              <w:r w:rsidRPr="32CE4A5C" w:rsidR="104036CB">
                <w:rPr>
                  <w:rFonts w:ascii="Times New Roman" w:hAnsi="Times New Roman" w:eastAsia="Times New Roman" w:cs="Times New Roman"/>
                  <w:b w:val="1"/>
                  <w:bCs w:val="1"/>
                  <w:color w:val="333332"/>
                  <w:sz w:val="22"/>
                  <w:szCs w:val="22"/>
                  <w:lang w:eastAsia="en-IN" w:bidi="hi-IN"/>
                  <w:rPrChange w:author="Anjaly T A" w:date="2022-08-23T07:55:27.573Z" w:id="119446066">
                    <w:rPr>
                      <w:rFonts w:eastAsia="Times New Roman" w:cs="Times New Roman"/>
                      <w:b w:val="1"/>
                      <w:bCs w:val="1"/>
                      <w:color w:val="333332"/>
                      <w:sz w:val="22"/>
                      <w:szCs w:val="22"/>
                      <w:lang w:eastAsia="en-IN" w:bidi="hi-IN"/>
                    </w:rPr>
                  </w:rPrChange>
                </w:rPr>
                <w:t>aly T A</w:t>
              </w:r>
            </w:ins>
          </w:p>
        </w:tc>
      </w:tr>
      <w:tr w:rsidRPr="00675E1B" w:rsidR="00675E1B" w:rsidTr="32CE4A5C" w14:paraId="3C1162F4"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75E1B" w:rsidR="00675E1B" w:rsidP="32CE4A5C" w:rsidRDefault="00675E1B" w14:paraId="4C866D4D" w14:textId="1863119F">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588Z" w:id="1873941451">
                  <w:rPr>
                    <w:rFonts w:ascii="Segoe UI" w:hAnsi="Segoe UI" w:eastAsia="Times New Roman" w:cs="Segoe UI"/>
                    <w:b w:val="0"/>
                    <w:bCs w:val="0"/>
                    <w:sz w:val="18"/>
                    <w:szCs w:val="18"/>
                    <w:lang w:val="en-IN" w:eastAsia="en-IN" w:bidi="hi-IN"/>
                  </w:rPr>
                </w:rPrChange>
              </w:rPr>
            </w:pPr>
            <w:del w:author="Anjaly T A" w:date="2022-08-23T07:55:03.523Z" w:id="1088514215">
              <w:r w:rsidRPr="32CE4A5C" w:rsidDel="00675E1B">
                <w:rPr>
                  <w:rFonts w:ascii="Times New Roman" w:hAnsi="Times New Roman" w:eastAsia="Times New Roman" w:cs="Times New Roman"/>
                  <w:b w:val="1"/>
                  <w:bCs w:val="1"/>
                  <w:color w:val="333332"/>
                  <w:sz w:val="22"/>
                  <w:szCs w:val="22"/>
                  <w:lang w:eastAsia="en-IN" w:bidi="hi-IN"/>
                  <w:rPrChange w:author="Anjaly T A" w:date="2022-08-23T07:55:27.581Z" w:id="361740282">
                    <w:rPr>
                      <w:rFonts w:eastAsia="Times New Roman" w:cs="Times New Roman"/>
                      <w:b w:val="1"/>
                      <w:bCs w:val="1"/>
                      <w:color w:val="333332"/>
                      <w:sz w:val="22"/>
                      <w:szCs w:val="22"/>
                      <w:lang w:eastAsia="en-IN" w:bidi="hi-IN"/>
                    </w:rPr>
                  </w:rPrChange>
                </w:rPr>
                <w:delText>Reviewed By</w:delText>
              </w:r>
            </w:del>
            <w:ins w:author="Anjaly T A" w:date="2022-08-23T07:55:05.496Z" w:id="710841225">
              <w:r w:rsidRPr="32CE4A5C" w:rsidR="22ECA81B">
                <w:rPr>
                  <w:rFonts w:ascii="Times New Roman" w:hAnsi="Times New Roman" w:eastAsia="Times New Roman" w:cs="Times New Roman"/>
                  <w:b w:val="1"/>
                  <w:bCs w:val="1"/>
                  <w:color w:val="333332"/>
                  <w:sz w:val="22"/>
                  <w:szCs w:val="22"/>
                  <w:lang w:eastAsia="en-IN" w:bidi="hi-IN"/>
                  <w:rPrChange w:author="Anjaly T A" w:date="2022-08-23T07:55:27.582Z" w:id="1749841386">
                    <w:rPr>
                      <w:rFonts w:eastAsia="Times New Roman" w:cs="Times New Roman"/>
                      <w:b w:val="1"/>
                      <w:bCs w:val="1"/>
                      <w:color w:val="333332"/>
                      <w:sz w:val="22"/>
                      <w:szCs w:val="22"/>
                      <w:lang w:eastAsia="en-IN" w:bidi="hi-IN"/>
                    </w:rPr>
                  </w:rPrChange>
                </w:rPr>
                <w:t>Approved By</w:t>
              </w:r>
            </w:ins>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4.91Z" w:id="892848669">
                  <w:rPr>
                    <w:rFonts w:eastAsia="Times New Roman" w:cs="Times New Roman"/>
                    <w:b w:val="0"/>
                    <w:bCs w:val="0"/>
                    <w:color w:val="333332"/>
                    <w:sz w:val="22"/>
                    <w:szCs w:val="2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75E1B" w:rsidR="00675E1B" w:rsidP="32CE4A5C" w:rsidRDefault="00675E1B" w14:paraId="5C1C12FD" w14:textId="5DF6FBBD">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594Z" w:id="1517954136">
                  <w:rPr>
                    <w:rFonts w:ascii="Segoe UI" w:hAnsi="Segoe UI" w:eastAsia="Times New Roman" w:cs="Segoe UI"/>
                    <w:b w:val="0"/>
                    <w:bCs w:val="0"/>
                    <w:sz w:val="18"/>
                    <w:szCs w:val="18"/>
                    <w:lang w:val="en-IN" w:eastAsia="en-IN" w:bidi="hi-IN"/>
                  </w:rPr>
                </w:rPrChange>
              </w:rPr>
            </w:pPr>
            <w:ins w:author="Anjaly T A" w:date="2022-08-23T07:55:12.598Z" w:id="488346480">
              <w:r w:rsidRPr="32CE4A5C" w:rsidR="5A030BB2">
                <w:rPr>
                  <w:rFonts w:ascii="Times New Roman" w:hAnsi="Times New Roman" w:eastAsia="Times New Roman" w:cs="Times New Roman"/>
                  <w:b w:val="1"/>
                  <w:bCs w:val="1"/>
                  <w:color w:val="333332"/>
                  <w:sz w:val="22"/>
                  <w:szCs w:val="22"/>
                  <w:lang w:val="en-IN" w:eastAsia="en-IN" w:bidi="hi-IN"/>
                  <w:rPrChange w:author="Anjaly T A" w:date="2022-08-23T07:55:27.59Z" w:id="1702185577">
                    <w:rPr>
                      <w:rFonts w:eastAsia="Times New Roman" w:cs="Times New Roman"/>
                      <w:b w:val="0"/>
                      <w:bCs w:val="0"/>
                      <w:color w:val="333332"/>
                      <w:sz w:val="22"/>
                      <w:szCs w:val="22"/>
                      <w:lang w:val="en-IN" w:eastAsia="en-IN" w:bidi="hi-IN"/>
                    </w:rPr>
                  </w:rPrChange>
                </w:rPr>
                <w:t>Inderjit Singh Bedi</w:t>
              </w:r>
            </w:ins>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4.913Z" w:id="109974467">
                  <w:rPr>
                    <w:rFonts w:eastAsia="Times New Roman" w:cs="Times New Roman"/>
                    <w:b w:val="0"/>
                    <w:bCs w:val="0"/>
                    <w:color w:val="333332"/>
                    <w:sz w:val="22"/>
                    <w:szCs w:val="22"/>
                    <w:lang w:val="en-IN" w:eastAsia="en-IN" w:bidi="hi-IN"/>
                  </w:rPr>
                </w:rPrChange>
              </w:rPr>
              <w:t> </w:t>
            </w:r>
          </w:p>
        </w:tc>
      </w:tr>
      <w:tr w:rsidRPr="00675E1B" w:rsidR="00675E1B" w:rsidTr="32CE4A5C" w14:paraId="41DE69BC"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675E1B" w:rsidR="00675E1B" w:rsidP="32CE4A5C" w:rsidRDefault="00675E1B" w14:paraId="020E0BD4" w14:textId="77777777">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601Z" w:id="497107491">
                  <w:rPr>
                    <w:rFonts w:ascii="Segoe UI" w:hAnsi="Segoe UI" w:eastAsia="Times New Roman" w:cs="Segoe UI"/>
                    <w:b w:val="0"/>
                    <w:bCs w:val="0"/>
                    <w:sz w:val="18"/>
                    <w:szCs w:val="18"/>
                    <w:lang w:val="en-IN" w:eastAsia="en-IN" w:bidi="hi-IN"/>
                  </w:rPr>
                </w:rPrChange>
              </w:rPr>
            </w:pPr>
            <w:r w:rsidRPr="32CE4A5C" w:rsidR="00675E1B">
              <w:rPr>
                <w:rFonts w:ascii="Times New Roman" w:hAnsi="Times New Roman" w:eastAsia="Times New Roman" w:cs="Times New Roman"/>
                <w:b w:val="1"/>
                <w:bCs w:val="1"/>
                <w:color w:val="333332"/>
                <w:sz w:val="22"/>
                <w:szCs w:val="22"/>
                <w:lang w:eastAsia="en-IN" w:bidi="hi-IN"/>
                <w:rPrChange w:author="Anjaly T A" w:date="2022-08-23T07:55:27.596Z" w:id="875642616">
                  <w:rPr>
                    <w:rFonts w:eastAsia="Times New Roman" w:cs="Times New Roman"/>
                    <w:b w:val="1"/>
                    <w:bCs w:val="1"/>
                    <w:color w:val="333332"/>
                    <w:sz w:val="22"/>
                    <w:szCs w:val="22"/>
                    <w:lang w:eastAsia="en-IN" w:bidi="hi-IN"/>
                  </w:rPr>
                </w:rPrChange>
              </w:rPr>
              <w:t>Released on</w:t>
            </w:r>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4.914Z" w:id="1834059737">
                  <w:rPr>
                    <w:rFonts w:eastAsia="Times New Roman" w:cs="Times New Roman"/>
                    <w:b w:val="0"/>
                    <w:bCs w:val="0"/>
                    <w:color w:val="333332"/>
                    <w:sz w:val="22"/>
                    <w:szCs w:val="22"/>
                    <w:lang w:val="en-IN" w:eastAsia="en-IN" w:bidi="hi-IN"/>
                  </w:rPr>
                </w:rPrChange>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675E1B" w:rsidR="00675E1B" w:rsidP="32CE4A5C" w:rsidRDefault="00675E1B" w14:paraId="6FE867AE" w14:textId="1D4A1E8B">
            <w:pPr>
              <w:spacing w:after="0" w:line="240" w:lineRule="auto"/>
              <w:jc w:val="center"/>
              <w:textAlignment w:val="baseline"/>
              <w:rPr>
                <w:rFonts w:ascii="Times New Roman" w:hAnsi="Times New Roman" w:eastAsia="Times New Roman" w:cs="Times New Roman"/>
                <w:b w:val="1"/>
                <w:bCs w:val="1"/>
                <w:sz w:val="18"/>
                <w:szCs w:val="18"/>
                <w:lang w:val="en-IN" w:eastAsia="en-IN" w:bidi="hi-IN"/>
                <w:rPrChange w:author="Anjaly T A" w:date="2022-08-23T07:55:27.61Z" w:id="612730373">
                  <w:rPr>
                    <w:rFonts w:ascii="Segoe UI" w:hAnsi="Segoe UI" w:eastAsia="Times New Roman" w:cs="Segoe UI"/>
                    <w:b w:val="0"/>
                    <w:bCs w:val="0"/>
                    <w:sz w:val="18"/>
                    <w:szCs w:val="18"/>
                    <w:lang w:val="en-IN" w:eastAsia="en-IN" w:bidi="hi-IN"/>
                  </w:rPr>
                </w:rPrChange>
              </w:rPr>
            </w:pPr>
            <w:r w:rsidRPr="32CE4A5C" w:rsidR="00675E1B">
              <w:rPr>
                <w:rFonts w:ascii="Times New Roman" w:hAnsi="Times New Roman" w:eastAsia="Times New Roman" w:cs="Times New Roman"/>
                <w:b w:val="1"/>
                <w:bCs w:val="1"/>
                <w:color w:val="333332"/>
                <w:sz w:val="22"/>
                <w:szCs w:val="22"/>
                <w:lang w:val="en-IN" w:eastAsia="en-IN" w:bidi="hi-IN"/>
                <w:rPrChange w:author="Anjaly T A" w:date="2022-08-23T07:55:27.604Z" w:id="1738916381">
                  <w:rPr>
                    <w:rFonts w:eastAsia="Times New Roman" w:cs="Times New Roman"/>
                    <w:b w:val="0"/>
                    <w:bCs w:val="0"/>
                    <w:color w:val="333332"/>
                    <w:sz w:val="22"/>
                    <w:szCs w:val="22"/>
                    <w:lang w:val="en-IN" w:eastAsia="en-IN" w:bidi="hi-IN"/>
                  </w:rPr>
                </w:rPrChange>
              </w:rPr>
              <w:t> </w:t>
            </w:r>
            <w:ins w:author="Anjaly T A" w:date="2022-08-23T07:55:18.439Z" w:id="2074252433">
              <w:r w:rsidRPr="32CE4A5C" w:rsidR="1DD79299">
                <w:rPr>
                  <w:rFonts w:ascii="Times New Roman" w:hAnsi="Times New Roman" w:eastAsia="Times New Roman" w:cs="Times New Roman"/>
                  <w:b w:val="1"/>
                  <w:bCs w:val="1"/>
                  <w:color w:val="333332"/>
                  <w:sz w:val="22"/>
                  <w:szCs w:val="22"/>
                  <w:lang w:val="en-IN" w:eastAsia="en-IN" w:bidi="hi-IN"/>
                  <w:rPrChange w:author="Anjaly T A" w:date="2022-08-23T07:55:24.916Z" w:id="1405842491">
                    <w:rPr>
                      <w:rFonts w:eastAsia="Times New Roman" w:cs="Times New Roman"/>
                      <w:b w:val="0"/>
                      <w:bCs w:val="0"/>
                      <w:color w:val="333332"/>
                      <w:sz w:val="22"/>
                      <w:szCs w:val="22"/>
                      <w:lang w:val="en-IN" w:eastAsia="en-IN" w:bidi="hi-IN"/>
                    </w:rPr>
                  </w:rPrChange>
                </w:rPr>
                <w:t>23-08-2022</w:t>
              </w:r>
            </w:ins>
          </w:p>
        </w:tc>
      </w:tr>
    </w:tbl>
    <w:p w:rsidR="00675E1B" w:rsidRDefault="00675E1B" w14:paraId="68FD4A13" w14:textId="79DAFB71">
      <w:pPr>
        <w:rPr>
          <w:rFonts w:asciiTheme="majorHAnsi" w:hAnsiTheme="majorHAnsi" w:eastAsiaTheme="majorEastAsia" w:cstheme="majorBidi"/>
          <w:b/>
          <w:bCs/>
          <w:color w:val="365F91" w:themeColor="accent1" w:themeShade="BF"/>
          <w:sz w:val="36"/>
          <w:szCs w:val="28"/>
        </w:rPr>
      </w:pPr>
    </w:p>
    <w:p w:rsidR="00675E1B" w:rsidRDefault="00675E1B" w14:paraId="60ED1CD4" w14:textId="0377D7BF">
      <w:pPr>
        <w:rPr>
          <w:rFonts w:asciiTheme="majorHAnsi" w:hAnsiTheme="majorHAnsi" w:eastAsiaTheme="majorEastAsia" w:cstheme="majorBidi"/>
          <w:b/>
          <w:bCs/>
          <w:color w:val="365F91" w:themeColor="accent1" w:themeShade="BF"/>
          <w:sz w:val="36"/>
          <w:szCs w:val="28"/>
        </w:rPr>
      </w:pPr>
    </w:p>
    <w:p w:rsidR="00675E1B" w:rsidRDefault="00675E1B" w14:paraId="279C6EFD" w14:textId="375AA705">
      <w:pPr>
        <w:rPr>
          <w:rFonts w:asciiTheme="majorHAnsi" w:hAnsiTheme="majorHAnsi" w:eastAsiaTheme="majorEastAsia" w:cstheme="majorBidi"/>
          <w:b/>
          <w:bCs/>
          <w:color w:val="365F91" w:themeColor="accent1" w:themeShade="BF"/>
          <w:sz w:val="36"/>
          <w:szCs w:val="28"/>
        </w:rPr>
      </w:pPr>
    </w:p>
    <w:p w:rsidR="00675E1B" w:rsidRDefault="00675E1B" w14:paraId="2BC62CC1" w14:textId="6CAFBBF5">
      <w:pPr>
        <w:rPr>
          <w:rFonts w:asciiTheme="majorHAnsi" w:hAnsiTheme="majorHAnsi" w:eastAsiaTheme="majorEastAsia" w:cstheme="majorBidi"/>
          <w:b/>
          <w:bCs/>
          <w:color w:val="365F91" w:themeColor="accent1" w:themeShade="BF"/>
          <w:sz w:val="36"/>
          <w:szCs w:val="28"/>
        </w:rPr>
      </w:pPr>
    </w:p>
    <w:p w:rsidR="00675E1B" w:rsidRDefault="00675E1B" w14:paraId="2CCA89A9" w14:textId="710FE259">
      <w:pPr>
        <w:rPr>
          <w:rFonts w:asciiTheme="majorHAnsi" w:hAnsiTheme="majorHAnsi" w:eastAsiaTheme="majorEastAsia" w:cstheme="majorBidi"/>
          <w:b/>
          <w:bCs/>
          <w:color w:val="365F91" w:themeColor="accent1" w:themeShade="BF"/>
          <w:sz w:val="36"/>
          <w:szCs w:val="28"/>
        </w:rPr>
      </w:pPr>
    </w:p>
    <w:p w:rsidR="00675E1B" w:rsidRDefault="00675E1B" w14:paraId="096B54E4" w14:textId="75A4594F">
      <w:pPr>
        <w:rPr>
          <w:rFonts w:asciiTheme="majorHAnsi" w:hAnsiTheme="majorHAnsi" w:eastAsiaTheme="majorEastAsia" w:cstheme="majorBidi"/>
          <w:b/>
          <w:bCs/>
          <w:color w:val="365F91" w:themeColor="accent1" w:themeShade="BF"/>
          <w:sz w:val="36"/>
          <w:szCs w:val="28"/>
        </w:rPr>
      </w:pPr>
    </w:p>
    <w:p w:rsidR="00675E1B" w:rsidRDefault="00675E1B" w14:paraId="3D032B87" w14:textId="3DA9AF63">
      <w:pPr>
        <w:rPr>
          <w:rFonts w:asciiTheme="majorHAnsi" w:hAnsiTheme="majorHAnsi" w:eastAsiaTheme="majorEastAsia" w:cstheme="majorBidi"/>
          <w:b/>
          <w:bCs/>
          <w:color w:val="365F91" w:themeColor="accent1" w:themeShade="BF"/>
          <w:sz w:val="36"/>
          <w:szCs w:val="28"/>
        </w:rPr>
      </w:pPr>
    </w:p>
    <w:p w:rsidR="00675E1B" w:rsidRDefault="00675E1B" w14:paraId="31BA3E89" w14:textId="50FDD1E1">
      <w:pPr>
        <w:rPr>
          <w:rFonts w:asciiTheme="majorHAnsi" w:hAnsiTheme="majorHAnsi" w:eastAsiaTheme="majorEastAsia" w:cstheme="majorBidi"/>
          <w:b/>
          <w:bCs/>
          <w:color w:val="365F91" w:themeColor="accent1" w:themeShade="BF"/>
          <w:sz w:val="36"/>
          <w:szCs w:val="28"/>
        </w:rPr>
      </w:pPr>
    </w:p>
    <w:p w:rsidR="00675E1B" w:rsidRDefault="00675E1B" w14:paraId="346982D9" w14:textId="4ECD9E11">
      <w:pPr>
        <w:rPr>
          <w:rFonts w:asciiTheme="majorHAnsi" w:hAnsiTheme="majorHAnsi" w:eastAsiaTheme="majorEastAsia" w:cstheme="majorBidi"/>
          <w:b/>
          <w:bCs/>
          <w:color w:val="365F91" w:themeColor="accent1" w:themeShade="BF"/>
          <w:sz w:val="36"/>
          <w:szCs w:val="28"/>
        </w:rPr>
      </w:pPr>
    </w:p>
    <w:p w:rsidR="00675E1B" w:rsidRDefault="00675E1B" w14:paraId="4135C6D8" w14:textId="471A300C">
      <w:pPr>
        <w:rPr>
          <w:rFonts w:asciiTheme="majorHAnsi" w:hAnsiTheme="majorHAnsi" w:eastAsiaTheme="majorEastAsia" w:cstheme="majorBidi"/>
          <w:b/>
          <w:bCs/>
          <w:color w:val="365F91" w:themeColor="accent1" w:themeShade="BF"/>
          <w:sz w:val="36"/>
          <w:szCs w:val="28"/>
        </w:rPr>
      </w:pPr>
    </w:p>
    <w:p w:rsidR="00675E1B" w:rsidRDefault="00675E1B" w14:paraId="52B2258F" w14:textId="1757B9B1">
      <w:pPr>
        <w:rPr>
          <w:rFonts w:asciiTheme="majorHAnsi" w:hAnsiTheme="majorHAnsi" w:eastAsiaTheme="majorEastAsia" w:cstheme="majorBidi"/>
          <w:b/>
          <w:bCs/>
          <w:color w:val="365F91" w:themeColor="accent1" w:themeShade="BF"/>
          <w:sz w:val="36"/>
          <w:szCs w:val="28"/>
        </w:rPr>
      </w:pPr>
    </w:p>
    <w:p w:rsidR="00675E1B" w:rsidRDefault="00675E1B" w14:paraId="1B7B6D81" w14:textId="6924BC29">
      <w:pPr>
        <w:rPr>
          <w:rFonts w:asciiTheme="majorHAnsi" w:hAnsiTheme="majorHAnsi" w:eastAsiaTheme="majorEastAsia" w:cstheme="majorBidi"/>
          <w:b/>
          <w:bCs/>
          <w:color w:val="365F91" w:themeColor="accent1" w:themeShade="BF"/>
          <w:sz w:val="36"/>
          <w:szCs w:val="28"/>
        </w:rPr>
      </w:pPr>
    </w:p>
    <w:p w:rsidR="00675E1B" w:rsidRDefault="00675E1B" w14:paraId="415369FB" w14:textId="38158A0A">
      <w:pPr>
        <w:rPr>
          <w:rFonts w:asciiTheme="majorHAnsi" w:hAnsiTheme="majorHAnsi" w:eastAsiaTheme="majorEastAsia" w:cstheme="majorBidi"/>
          <w:b/>
          <w:bCs/>
          <w:color w:val="365F91" w:themeColor="accent1" w:themeShade="BF"/>
          <w:sz w:val="36"/>
          <w:szCs w:val="28"/>
        </w:rPr>
      </w:pPr>
    </w:p>
    <w:p w:rsidR="00675E1B" w:rsidRDefault="00675E1B" w14:paraId="2D5D82E4" w14:textId="1F2F694C">
      <w:pPr>
        <w:rPr>
          <w:rFonts w:asciiTheme="majorHAnsi" w:hAnsiTheme="majorHAnsi" w:eastAsiaTheme="majorEastAsia" w:cstheme="majorBidi"/>
          <w:b/>
          <w:bCs/>
          <w:color w:val="365F91" w:themeColor="accent1" w:themeShade="BF"/>
          <w:sz w:val="36"/>
          <w:szCs w:val="28"/>
        </w:rPr>
      </w:pPr>
    </w:p>
    <w:sdt>
      <w:sdtPr>
        <w:id w:val="323782397"/>
        <w:docPartObj>
          <w:docPartGallery w:val="Table of Contents"/>
          <w:docPartUnique/>
        </w:docPartObj>
      </w:sdtPr>
      <w:sdtEndPr>
        <w:rPr>
          <w:rFonts w:ascii="Times New Roman" w:hAnsi="Times New Roman" w:eastAsiaTheme="minorHAnsi" w:cstheme="minorBidi"/>
          <w:b/>
          <w:bCs/>
          <w:noProof/>
          <w:color w:val="auto"/>
          <w:sz w:val="24"/>
          <w:szCs w:val="22"/>
        </w:rPr>
      </w:sdtEndPr>
      <w:sdtContent>
        <w:p w:rsidR="00675E1B" w:rsidRDefault="00675E1B" w14:paraId="704437ED" w14:textId="5DC92BE7">
          <w:pPr>
            <w:pStyle w:val="TOCHeading"/>
          </w:pPr>
          <w:r>
            <w:t>Contents</w:t>
          </w:r>
        </w:p>
        <w:p w:rsidR="00675E1B" w:rsidRDefault="00675E1B" w14:paraId="5DC3383E" w14:textId="0F7D0459">
          <w:pPr>
            <w:pStyle w:val="TOC1"/>
            <w:tabs>
              <w:tab w:val="left" w:pos="440"/>
              <w:tab w:val="right" w:leader="dot" w:pos="9350"/>
            </w:tabs>
            <w:rPr>
              <w:rFonts w:asciiTheme="minorHAnsi" w:hAnsiTheme="minorHAnsi" w:eastAsiaTheme="minorEastAsia"/>
              <w:noProof/>
              <w:sz w:val="22"/>
              <w:szCs w:val="20"/>
              <w:lang w:val="en-IN" w:eastAsia="en-IN" w:bidi="hi-IN"/>
            </w:rPr>
          </w:pPr>
          <w:r>
            <w:fldChar w:fldCharType="begin"/>
          </w:r>
          <w:r>
            <w:instrText xml:space="preserve"> TOC \o "1-3" \h \z \u </w:instrText>
          </w:r>
          <w:r>
            <w:fldChar w:fldCharType="separate"/>
          </w:r>
          <w:hyperlink w:history="1" w:anchor="_Toc61440094">
            <w:r w:rsidRPr="00211C1B">
              <w:rPr>
                <w:rStyle w:val="Hyperlink"/>
                <w:noProof/>
              </w:rPr>
              <w:t>1</w:t>
            </w:r>
            <w:r>
              <w:rPr>
                <w:rFonts w:asciiTheme="minorHAnsi" w:hAnsiTheme="minorHAnsi" w:eastAsiaTheme="minorEastAsia"/>
                <w:noProof/>
                <w:sz w:val="22"/>
                <w:szCs w:val="20"/>
                <w:lang w:val="en-IN" w:eastAsia="en-IN" w:bidi="hi-IN"/>
              </w:rPr>
              <w:tab/>
            </w:r>
            <w:r w:rsidRPr="00211C1B">
              <w:rPr>
                <w:rStyle w:val="Hyperlink"/>
                <w:noProof/>
              </w:rPr>
              <w:t>Overview</w:t>
            </w:r>
            <w:r>
              <w:rPr>
                <w:noProof/>
                <w:webHidden/>
              </w:rPr>
              <w:tab/>
            </w:r>
            <w:r>
              <w:rPr>
                <w:noProof/>
                <w:webHidden/>
              </w:rPr>
              <w:fldChar w:fldCharType="begin"/>
            </w:r>
            <w:r>
              <w:rPr>
                <w:noProof/>
                <w:webHidden/>
              </w:rPr>
              <w:instrText xml:space="preserve"> PAGEREF _Toc61440094 \h </w:instrText>
            </w:r>
            <w:r>
              <w:rPr>
                <w:noProof/>
                <w:webHidden/>
              </w:rPr>
            </w:r>
            <w:r>
              <w:rPr>
                <w:noProof/>
                <w:webHidden/>
              </w:rPr>
              <w:fldChar w:fldCharType="separate"/>
            </w:r>
            <w:r>
              <w:rPr>
                <w:noProof/>
                <w:webHidden/>
              </w:rPr>
              <w:t>3</w:t>
            </w:r>
            <w:r>
              <w:rPr>
                <w:noProof/>
                <w:webHidden/>
              </w:rPr>
              <w:fldChar w:fldCharType="end"/>
            </w:r>
          </w:hyperlink>
        </w:p>
        <w:p w:rsidR="00675E1B" w:rsidRDefault="00675E1B" w14:paraId="25518522" w14:textId="4A1C81B4">
          <w:pPr>
            <w:pStyle w:val="TOC1"/>
            <w:tabs>
              <w:tab w:val="left" w:pos="440"/>
              <w:tab w:val="right" w:leader="dot" w:pos="9350"/>
            </w:tabs>
            <w:rPr>
              <w:rFonts w:asciiTheme="minorHAnsi" w:hAnsiTheme="minorHAnsi" w:eastAsiaTheme="minorEastAsia"/>
              <w:noProof/>
              <w:sz w:val="22"/>
              <w:szCs w:val="20"/>
              <w:lang w:val="en-IN" w:eastAsia="en-IN" w:bidi="hi-IN"/>
            </w:rPr>
          </w:pPr>
          <w:hyperlink w:history="1" w:anchor="_Toc61440095">
            <w:r w:rsidRPr="00211C1B">
              <w:rPr>
                <w:rStyle w:val="Hyperlink"/>
                <w:noProof/>
              </w:rPr>
              <w:t>2</w:t>
            </w:r>
            <w:r>
              <w:rPr>
                <w:rFonts w:asciiTheme="minorHAnsi" w:hAnsiTheme="minorHAnsi" w:eastAsiaTheme="minorEastAsia"/>
                <w:noProof/>
                <w:sz w:val="22"/>
                <w:szCs w:val="20"/>
                <w:lang w:val="en-IN" w:eastAsia="en-IN" w:bidi="hi-IN"/>
              </w:rPr>
              <w:tab/>
            </w:r>
            <w:r w:rsidRPr="00211C1B">
              <w:rPr>
                <w:rStyle w:val="Hyperlink"/>
                <w:noProof/>
              </w:rPr>
              <w:t>Purpose</w:t>
            </w:r>
            <w:r>
              <w:rPr>
                <w:noProof/>
                <w:webHidden/>
              </w:rPr>
              <w:tab/>
            </w:r>
            <w:r>
              <w:rPr>
                <w:noProof/>
                <w:webHidden/>
              </w:rPr>
              <w:fldChar w:fldCharType="begin"/>
            </w:r>
            <w:r>
              <w:rPr>
                <w:noProof/>
                <w:webHidden/>
              </w:rPr>
              <w:instrText xml:space="preserve"> PAGEREF _Toc61440095 \h </w:instrText>
            </w:r>
            <w:r>
              <w:rPr>
                <w:noProof/>
                <w:webHidden/>
              </w:rPr>
            </w:r>
            <w:r>
              <w:rPr>
                <w:noProof/>
                <w:webHidden/>
              </w:rPr>
              <w:fldChar w:fldCharType="separate"/>
            </w:r>
            <w:r>
              <w:rPr>
                <w:noProof/>
                <w:webHidden/>
              </w:rPr>
              <w:t>3</w:t>
            </w:r>
            <w:r>
              <w:rPr>
                <w:noProof/>
                <w:webHidden/>
              </w:rPr>
              <w:fldChar w:fldCharType="end"/>
            </w:r>
          </w:hyperlink>
        </w:p>
        <w:p w:rsidR="00675E1B" w:rsidRDefault="00675E1B" w14:paraId="436D1E53" w14:textId="42A8B925">
          <w:pPr>
            <w:pStyle w:val="TOC1"/>
            <w:tabs>
              <w:tab w:val="left" w:pos="440"/>
              <w:tab w:val="right" w:leader="dot" w:pos="9350"/>
            </w:tabs>
            <w:rPr>
              <w:rFonts w:asciiTheme="minorHAnsi" w:hAnsiTheme="minorHAnsi" w:eastAsiaTheme="minorEastAsia"/>
              <w:noProof/>
              <w:sz w:val="22"/>
              <w:szCs w:val="20"/>
              <w:lang w:val="en-IN" w:eastAsia="en-IN" w:bidi="hi-IN"/>
            </w:rPr>
          </w:pPr>
          <w:hyperlink w:history="1" w:anchor="_Toc61440096">
            <w:r w:rsidRPr="00211C1B">
              <w:rPr>
                <w:rStyle w:val="Hyperlink"/>
                <w:noProof/>
              </w:rPr>
              <w:t>3</w:t>
            </w:r>
            <w:r>
              <w:rPr>
                <w:rFonts w:asciiTheme="minorHAnsi" w:hAnsiTheme="minorHAnsi" w:eastAsiaTheme="minorEastAsia"/>
                <w:noProof/>
                <w:sz w:val="22"/>
                <w:szCs w:val="20"/>
                <w:lang w:val="en-IN" w:eastAsia="en-IN" w:bidi="hi-IN"/>
              </w:rPr>
              <w:tab/>
            </w:r>
            <w:r w:rsidRPr="00211C1B">
              <w:rPr>
                <w:rStyle w:val="Hyperlink"/>
                <w:noProof/>
              </w:rPr>
              <w:t>Scope</w:t>
            </w:r>
            <w:r>
              <w:rPr>
                <w:noProof/>
                <w:webHidden/>
              </w:rPr>
              <w:tab/>
            </w:r>
            <w:r>
              <w:rPr>
                <w:noProof/>
                <w:webHidden/>
              </w:rPr>
              <w:fldChar w:fldCharType="begin"/>
            </w:r>
            <w:r>
              <w:rPr>
                <w:noProof/>
                <w:webHidden/>
              </w:rPr>
              <w:instrText xml:space="preserve"> PAGEREF _Toc61440096 \h </w:instrText>
            </w:r>
            <w:r>
              <w:rPr>
                <w:noProof/>
                <w:webHidden/>
              </w:rPr>
            </w:r>
            <w:r>
              <w:rPr>
                <w:noProof/>
                <w:webHidden/>
              </w:rPr>
              <w:fldChar w:fldCharType="separate"/>
            </w:r>
            <w:r>
              <w:rPr>
                <w:noProof/>
                <w:webHidden/>
              </w:rPr>
              <w:t>3</w:t>
            </w:r>
            <w:r>
              <w:rPr>
                <w:noProof/>
                <w:webHidden/>
              </w:rPr>
              <w:fldChar w:fldCharType="end"/>
            </w:r>
          </w:hyperlink>
        </w:p>
        <w:p w:rsidR="00675E1B" w:rsidRDefault="00675E1B" w14:paraId="4C31401A" w14:textId="5DD3A9B7">
          <w:pPr>
            <w:pStyle w:val="TOC1"/>
            <w:tabs>
              <w:tab w:val="left" w:pos="440"/>
              <w:tab w:val="right" w:leader="dot" w:pos="9350"/>
            </w:tabs>
            <w:rPr>
              <w:rFonts w:asciiTheme="minorHAnsi" w:hAnsiTheme="minorHAnsi" w:eastAsiaTheme="minorEastAsia"/>
              <w:noProof/>
              <w:sz w:val="22"/>
              <w:szCs w:val="20"/>
              <w:lang w:val="en-IN" w:eastAsia="en-IN" w:bidi="hi-IN"/>
            </w:rPr>
          </w:pPr>
          <w:hyperlink w:history="1" w:anchor="_Toc61440097">
            <w:r w:rsidRPr="00211C1B">
              <w:rPr>
                <w:rStyle w:val="Hyperlink"/>
                <w:noProof/>
              </w:rPr>
              <w:t>4</w:t>
            </w:r>
            <w:r>
              <w:rPr>
                <w:rFonts w:asciiTheme="minorHAnsi" w:hAnsiTheme="minorHAnsi" w:eastAsiaTheme="minorEastAsia"/>
                <w:noProof/>
                <w:sz w:val="22"/>
                <w:szCs w:val="20"/>
                <w:lang w:val="en-IN" w:eastAsia="en-IN" w:bidi="hi-IN"/>
              </w:rPr>
              <w:tab/>
            </w:r>
            <w:r w:rsidRPr="00211C1B">
              <w:rPr>
                <w:rStyle w:val="Hyperlink"/>
                <w:noProof/>
              </w:rPr>
              <w:t>Policy</w:t>
            </w:r>
            <w:r>
              <w:rPr>
                <w:noProof/>
                <w:webHidden/>
              </w:rPr>
              <w:tab/>
            </w:r>
            <w:r>
              <w:rPr>
                <w:noProof/>
                <w:webHidden/>
              </w:rPr>
              <w:fldChar w:fldCharType="begin"/>
            </w:r>
            <w:r>
              <w:rPr>
                <w:noProof/>
                <w:webHidden/>
              </w:rPr>
              <w:instrText xml:space="preserve"> PAGEREF _Toc61440097 \h </w:instrText>
            </w:r>
            <w:r>
              <w:rPr>
                <w:noProof/>
                <w:webHidden/>
              </w:rPr>
            </w:r>
            <w:r>
              <w:rPr>
                <w:noProof/>
                <w:webHidden/>
              </w:rPr>
              <w:fldChar w:fldCharType="separate"/>
            </w:r>
            <w:r>
              <w:rPr>
                <w:noProof/>
                <w:webHidden/>
              </w:rPr>
              <w:t>3</w:t>
            </w:r>
            <w:r>
              <w:rPr>
                <w:noProof/>
                <w:webHidden/>
              </w:rPr>
              <w:fldChar w:fldCharType="end"/>
            </w:r>
          </w:hyperlink>
        </w:p>
        <w:p w:rsidR="00675E1B" w:rsidRDefault="00675E1B" w14:paraId="4F78B6BE" w14:textId="1C22B331">
          <w:pPr>
            <w:pStyle w:val="TOC1"/>
            <w:tabs>
              <w:tab w:val="left" w:pos="440"/>
              <w:tab w:val="right" w:leader="dot" w:pos="9350"/>
            </w:tabs>
            <w:rPr>
              <w:rFonts w:asciiTheme="minorHAnsi" w:hAnsiTheme="minorHAnsi" w:eastAsiaTheme="minorEastAsia"/>
              <w:noProof/>
              <w:sz w:val="22"/>
              <w:szCs w:val="20"/>
              <w:lang w:val="en-IN" w:eastAsia="en-IN" w:bidi="hi-IN"/>
            </w:rPr>
          </w:pPr>
          <w:hyperlink w:history="1" w:anchor="_Toc61440106">
            <w:r w:rsidRPr="00211C1B">
              <w:rPr>
                <w:rStyle w:val="Hyperlink"/>
                <w:noProof/>
              </w:rPr>
              <w:t>5</w:t>
            </w:r>
            <w:r>
              <w:rPr>
                <w:rFonts w:asciiTheme="minorHAnsi" w:hAnsiTheme="minorHAnsi" w:eastAsiaTheme="minorEastAsia"/>
                <w:noProof/>
                <w:sz w:val="22"/>
                <w:szCs w:val="20"/>
                <w:lang w:val="en-IN" w:eastAsia="en-IN" w:bidi="hi-IN"/>
              </w:rPr>
              <w:tab/>
            </w:r>
            <w:r w:rsidRPr="00211C1B">
              <w:rPr>
                <w:rStyle w:val="Hyperlink"/>
                <w:noProof/>
              </w:rPr>
              <w:t>Policy Compliance</w:t>
            </w:r>
            <w:r>
              <w:rPr>
                <w:noProof/>
                <w:webHidden/>
              </w:rPr>
              <w:tab/>
            </w:r>
            <w:r>
              <w:rPr>
                <w:noProof/>
                <w:webHidden/>
              </w:rPr>
              <w:fldChar w:fldCharType="begin"/>
            </w:r>
            <w:r>
              <w:rPr>
                <w:noProof/>
                <w:webHidden/>
              </w:rPr>
              <w:instrText xml:space="preserve"> PAGEREF _Toc61440106 \h </w:instrText>
            </w:r>
            <w:r>
              <w:rPr>
                <w:noProof/>
                <w:webHidden/>
              </w:rPr>
            </w:r>
            <w:r>
              <w:rPr>
                <w:noProof/>
                <w:webHidden/>
              </w:rPr>
              <w:fldChar w:fldCharType="separate"/>
            </w:r>
            <w:r>
              <w:rPr>
                <w:noProof/>
                <w:webHidden/>
              </w:rPr>
              <w:t>4</w:t>
            </w:r>
            <w:r>
              <w:rPr>
                <w:noProof/>
                <w:webHidden/>
              </w:rPr>
              <w:fldChar w:fldCharType="end"/>
            </w:r>
          </w:hyperlink>
        </w:p>
        <w:p w:rsidR="00675E1B" w:rsidRDefault="00675E1B" w14:paraId="650781B8" w14:textId="7A410CE1">
          <w:pPr>
            <w:pStyle w:val="TOC1"/>
            <w:tabs>
              <w:tab w:val="left" w:pos="660"/>
              <w:tab w:val="right" w:leader="dot" w:pos="9350"/>
            </w:tabs>
            <w:rPr>
              <w:rFonts w:asciiTheme="minorHAnsi" w:hAnsiTheme="minorHAnsi" w:eastAsiaTheme="minorEastAsia"/>
              <w:noProof/>
              <w:sz w:val="22"/>
              <w:szCs w:val="20"/>
              <w:lang w:val="en-IN" w:eastAsia="en-IN" w:bidi="hi-IN"/>
            </w:rPr>
          </w:pPr>
          <w:hyperlink w:history="1" w:anchor="_Toc61440107">
            <w:r w:rsidRPr="00211C1B">
              <w:rPr>
                <w:rStyle w:val="Hyperlink"/>
                <w:rFonts w:cs="Times New Roman"/>
                <w:noProof/>
              </w:rPr>
              <w:t>5.2</w:t>
            </w:r>
            <w:r>
              <w:rPr>
                <w:rFonts w:asciiTheme="minorHAnsi" w:hAnsiTheme="minorHAnsi" w:eastAsiaTheme="minorEastAsia"/>
                <w:noProof/>
                <w:sz w:val="22"/>
                <w:szCs w:val="20"/>
                <w:lang w:val="en-IN" w:eastAsia="en-IN" w:bidi="hi-IN"/>
              </w:rPr>
              <w:tab/>
            </w:r>
            <w:r w:rsidRPr="00211C1B">
              <w:rPr>
                <w:rStyle w:val="Hyperlink"/>
                <w:rFonts w:cs="Times New Roman"/>
                <w:noProof/>
              </w:rPr>
              <w:t>Exceptions</w:t>
            </w:r>
            <w:r>
              <w:rPr>
                <w:noProof/>
                <w:webHidden/>
              </w:rPr>
              <w:tab/>
            </w:r>
            <w:r>
              <w:rPr>
                <w:noProof/>
                <w:webHidden/>
              </w:rPr>
              <w:fldChar w:fldCharType="begin"/>
            </w:r>
            <w:r>
              <w:rPr>
                <w:noProof/>
                <w:webHidden/>
              </w:rPr>
              <w:instrText xml:space="preserve"> PAGEREF _Toc61440107 \h </w:instrText>
            </w:r>
            <w:r>
              <w:rPr>
                <w:noProof/>
                <w:webHidden/>
              </w:rPr>
            </w:r>
            <w:r>
              <w:rPr>
                <w:noProof/>
                <w:webHidden/>
              </w:rPr>
              <w:fldChar w:fldCharType="separate"/>
            </w:r>
            <w:r>
              <w:rPr>
                <w:noProof/>
                <w:webHidden/>
              </w:rPr>
              <w:t>4</w:t>
            </w:r>
            <w:r>
              <w:rPr>
                <w:noProof/>
                <w:webHidden/>
              </w:rPr>
              <w:fldChar w:fldCharType="end"/>
            </w:r>
          </w:hyperlink>
        </w:p>
        <w:p w:rsidR="00675E1B" w:rsidRDefault="00675E1B" w14:paraId="6C0862DB" w14:textId="2C9808C7">
          <w:pPr>
            <w:pStyle w:val="TOC1"/>
            <w:tabs>
              <w:tab w:val="left" w:pos="660"/>
              <w:tab w:val="right" w:leader="dot" w:pos="9350"/>
            </w:tabs>
            <w:rPr>
              <w:rFonts w:asciiTheme="minorHAnsi" w:hAnsiTheme="minorHAnsi" w:eastAsiaTheme="minorEastAsia"/>
              <w:noProof/>
              <w:sz w:val="22"/>
              <w:szCs w:val="20"/>
              <w:lang w:val="en-IN" w:eastAsia="en-IN" w:bidi="hi-IN"/>
            </w:rPr>
          </w:pPr>
          <w:hyperlink w:history="1" w:anchor="_Toc61440108">
            <w:r w:rsidRPr="00211C1B">
              <w:rPr>
                <w:rStyle w:val="Hyperlink"/>
                <w:rFonts w:cs="Times New Roman"/>
                <w:noProof/>
              </w:rPr>
              <w:t>5.3</w:t>
            </w:r>
            <w:r>
              <w:rPr>
                <w:rFonts w:asciiTheme="minorHAnsi" w:hAnsiTheme="minorHAnsi" w:eastAsiaTheme="minorEastAsia"/>
                <w:noProof/>
                <w:sz w:val="22"/>
                <w:szCs w:val="20"/>
                <w:lang w:val="en-IN" w:eastAsia="en-IN" w:bidi="hi-IN"/>
              </w:rPr>
              <w:tab/>
            </w:r>
            <w:r w:rsidRPr="00211C1B">
              <w:rPr>
                <w:rStyle w:val="Hyperlink"/>
                <w:rFonts w:cs="Times New Roman"/>
                <w:noProof/>
              </w:rPr>
              <w:t>Non-Compliance</w:t>
            </w:r>
            <w:r>
              <w:rPr>
                <w:noProof/>
                <w:webHidden/>
              </w:rPr>
              <w:tab/>
            </w:r>
            <w:r>
              <w:rPr>
                <w:noProof/>
                <w:webHidden/>
              </w:rPr>
              <w:fldChar w:fldCharType="begin"/>
            </w:r>
            <w:r>
              <w:rPr>
                <w:noProof/>
                <w:webHidden/>
              </w:rPr>
              <w:instrText xml:space="preserve"> PAGEREF _Toc61440108 \h </w:instrText>
            </w:r>
            <w:r>
              <w:rPr>
                <w:noProof/>
                <w:webHidden/>
              </w:rPr>
            </w:r>
            <w:r>
              <w:rPr>
                <w:noProof/>
                <w:webHidden/>
              </w:rPr>
              <w:fldChar w:fldCharType="separate"/>
            </w:r>
            <w:r>
              <w:rPr>
                <w:noProof/>
                <w:webHidden/>
              </w:rPr>
              <w:t>4</w:t>
            </w:r>
            <w:r>
              <w:rPr>
                <w:noProof/>
                <w:webHidden/>
              </w:rPr>
              <w:fldChar w:fldCharType="end"/>
            </w:r>
          </w:hyperlink>
        </w:p>
        <w:p w:rsidR="00675E1B" w:rsidRDefault="00675E1B" w14:paraId="04227ABC" w14:textId="081E1FEC">
          <w:r>
            <w:rPr>
              <w:b/>
              <w:bCs/>
              <w:noProof/>
            </w:rPr>
            <w:fldChar w:fldCharType="end"/>
          </w:r>
        </w:p>
      </w:sdtContent>
    </w:sdt>
    <w:p w:rsidR="00675E1B" w:rsidRDefault="00675E1B" w14:paraId="78E7405A" w14:textId="5A9CC24B">
      <w:pPr>
        <w:rPr>
          <w:rFonts w:asciiTheme="majorHAnsi" w:hAnsiTheme="majorHAnsi" w:eastAsiaTheme="majorEastAsia" w:cstheme="majorBidi"/>
          <w:b/>
          <w:bCs/>
          <w:color w:val="365F91" w:themeColor="accent1" w:themeShade="BF"/>
          <w:sz w:val="36"/>
          <w:szCs w:val="28"/>
        </w:rPr>
      </w:pPr>
    </w:p>
    <w:p w:rsidR="00675E1B" w:rsidRDefault="00675E1B" w14:paraId="4AD68BFD" w14:textId="08A9F99A">
      <w:pPr>
        <w:rPr>
          <w:rFonts w:asciiTheme="majorHAnsi" w:hAnsiTheme="majorHAnsi" w:eastAsiaTheme="majorEastAsia" w:cstheme="majorBidi"/>
          <w:b/>
          <w:bCs/>
          <w:color w:val="365F91" w:themeColor="accent1" w:themeShade="BF"/>
          <w:sz w:val="36"/>
          <w:szCs w:val="28"/>
        </w:rPr>
      </w:pPr>
    </w:p>
    <w:p w:rsidR="00675E1B" w:rsidRDefault="00675E1B" w14:paraId="7BD93A65" w14:textId="7C9A341A">
      <w:pPr>
        <w:rPr>
          <w:rFonts w:asciiTheme="majorHAnsi" w:hAnsiTheme="majorHAnsi" w:eastAsiaTheme="majorEastAsia" w:cstheme="majorBidi"/>
          <w:b/>
          <w:bCs/>
          <w:color w:val="365F91" w:themeColor="accent1" w:themeShade="BF"/>
          <w:sz w:val="36"/>
          <w:szCs w:val="28"/>
        </w:rPr>
      </w:pPr>
    </w:p>
    <w:p w:rsidR="00675E1B" w:rsidRDefault="00675E1B" w14:paraId="42CDC9CC" w14:textId="5A6CE623">
      <w:pPr>
        <w:rPr>
          <w:rFonts w:asciiTheme="majorHAnsi" w:hAnsiTheme="majorHAnsi" w:eastAsiaTheme="majorEastAsia" w:cstheme="majorBidi"/>
          <w:b/>
          <w:bCs/>
          <w:color w:val="365F91" w:themeColor="accent1" w:themeShade="BF"/>
          <w:sz w:val="36"/>
          <w:szCs w:val="28"/>
        </w:rPr>
      </w:pPr>
    </w:p>
    <w:p w:rsidR="00675E1B" w:rsidRDefault="00675E1B" w14:paraId="1EC5B82A" w14:textId="50400C06">
      <w:pPr>
        <w:rPr>
          <w:rFonts w:asciiTheme="majorHAnsi" w:hAnsiTheme="majorHAnsi" w:eastAsiaTheme="majorEastAsia" w:cstheme="majorBidi"/>
          <w:b/>
          <w:bCs/>
          <w:color w:val="365F91" w:themeColor="accent1" w:themeShade="BF"/>
          <w:sz w:val="36"/>
          <w:szCs w:val="28"/>
        </w:rPr>
      </w:pPr>
    </w:p>
    <w:p w:rsidR="00675E1B" w:rsidRDefault="00675E1B" w14:paraId="441A1E57" w14:textId="4AF065FC">
      <w:pPr>
        <w:rPr>
          <w:rFonts w:asciiTheme="majorHAnsi" w:hAnsiTheme="majorHAnsi" w:eastAsiaTheme="majorEastAsia" w:cstheme="majorBidi"/>
          <w:b/>
          <w:bCs/>
          <w:color w:val="365F91" w:themeColor="accent1" w:themeShade="BF"/>
          <w:sz w:val="36"/>
          <w:szCs w:val="28"/>
        </w:rPr>
      </w:pPr>
    </w:p>
    <w:p w:rsidR="00675E1B" w:rsidRDefault="00675E1B" w14:paraId="0385464C" w14:textId="686C45A2">
      <w:pPr>
        <w:rPr>
          <w:rFonts w:asciiTheme="majorHAnsi" w:hAnsiTheme="majorHAnsi" w:eastAsiaTheme="majorEastAsia" w:cstheme="majorBidi"/>
          <w:b/>
          <w:bCs/>
          <w:color w:val="365F91" w:themeColor="accent1" w:themeShade="BF"/>
          <w:sz w:val="36"/>
          <w:szCs w:val="28"/>
        </w:rPr>
      </w:pPr>
    </w:p>
    <w:p w:rsidR="00675E1B" w:rsidRDefault="00675E1B" w14:paraId="1CB846AC" w14:textId="28F334D5">
      <w:pPr>
        <w:rPr>
          <w:rFonts w:asciiTheme="majorHAnsi" w:hAnsiTheme="majorHAnsi" w:eastAsiaTheme="majorEastAsia" w:cstheme="majorBidi"/>
          <w:b/>
          <w:bCs/>
          <w:color w:val="365F91" w:themeColor="accent1" w:themeShade="BF"/>
          <w:sz w:val="36"/>
          <w:szCs w:val="28"/>
        </w:rPr>
      </w:pPr>
    </w:p>
    <w:p w:rsidR="00675E1B" w:rsidRDefault="00675E1B" w14:paraId="153EA686" w14:textId="57070265">
      <w:pPr>
        <w:rPr>
          <w:rFonts w:asciiTheme="majorHAnsi" w:hAnsiTheme="majorHAnsi" w:eastAsiaTheme="majorEastAsia" w:cstheme="majorBidi"/>
          <w:b/>
          <w:bCs/>
          <w:color w:val="365F91" w:themeColor="accent1" w:themeShade="BF"/>
          <w:sz w:val="36"/>
          <w:szCs w:val="28"/>
        </w:rPr>
      </w:pPr>
    </w:p>
    <w:p w:rsidR="00675E1B" w:rsidRDefault="00675E1B" w14:paraId="42F3B422" w14:textId="741805C4">
      <w:pPr>
        <w:rPr>
          <w:rFonts w:asciiTheme="majorHAnsi" w:hAnsiTheme="majorHAnsi" w:eastAsiaTheme="majorEastAsia" w:cstheme="majorBidi"/>
          <w:b/>
          <w:bCs/>
          <w:color w:val="365F91" w:themeColor="accent1" w:themeShade="BF"/>
          <w:sz w:val="36"/>
          <w:szCs w:val="28"/>
        </w:rPr>
      </w:pPr>
    </w:p>
    <w:p w:rsidR="00675E1B" w:rsidRDefault="00675E1B" w14:paraId="58A21FEC" w14:textId="2592EAEA">
      <w:pPr>
        <w:rPr>
          <w:rFonts w:asciiTheme="majorHAnsi" w:hAnsiTheme="majorHAnsi" w:eastAsiaTheme="majorEastAsia" w:cstheme="majorBidi"/>
          <w:b/>
          <w:bCs/>
          <w:color w:val="365F91" w:themeColor="accent1" w:themeShade="BF"/>
          <w:sz w:val="36"/>
          <w:szCs w:val="28"/>
        </w:rPr>
      </w:pPr>
    </w:p>
    <w:p w:rsidR="00675E1B" w:rsidRDefault="00675E1B" w14:paraId="104AE6A2" w14:textId="01CA6303">
      <w:pPr>
        <w:rPr>
          <w:rFonts w:asciiTheme="majorHAnsi" w:hAnsiTheme="majorHAnsi" w:eastAsiaTheme="majorEastAsia" w:cstheme="majorBidi"/>
          <w:b/>
          <w:bCs/>
          <w:color w:val="365F91" w:themeColor="accent1" w:themeShade="BF"/>
          <w:sz w:val="36"/>
          <w:szCs w:val="28"/>
        </w:rPr>
      </w:pPr>
    </w:p>
    <w:p w:rsidR="008228E7" w:rsidP="008228E7" w:rsidRDefault="00C72E22" w14:paraId="6B4B9D1D" w14:textId="77777777">
      <w:pPr>
        <w:pStyle w:val="Heading1"/>
        <w:spacing w:before="0"/>
      </w:pPr>
      <w:bookmarkStart w:name="_Toc61440094" w:id="0"/>
      <w:r>
        <w:t>Overview</w:t>
      </w:r>
      <w:bookmarkEnd w:id="0"/>
    </w:p>
    <w:p w:rsidRPr="003B6BD8" w:rsidR="003B6BD8" w:rsidP="003B6BD8" w:rsidRDefault="00F41123" w14:paraId="4ED76363" w14:textId="77777777">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rsidR="00F41123" w:rsidP="00A84AF0" w:rsidRDefault="00C72E22" w14:paraId="380C9E90" w14:textId="77777777">
      <w:pPr>
        <w:pStyle w:val="Heading1"/>
        <w:spacing w:before="0"/>
      </w:pPr>
      <w:bookmarkStart w:name="_Toc61440095" w:id="1"/>
      <w:r>
        <w:t>Purpose</w:t>
      </w:r>
      <w:bookmarkEnd w:id="1"/>
    </w:p>
    <w:p w:rsidRPr="00F41123" w:rsidR="00F41123" w:rsidP="1D39657F" w:rsidRDefault="00F41123" w14:paraId="572BCCBC" w14:textId="36DF4ED7">
      <w:pPr>
        <w:rPr>
          <w:rFonts w:cs="Times New Roman"/>
        </w:rPr>
      </w:pPr>
      <w:r w:rsidRPr="1D39657F" w:rsidR="00F41123">
        <w:rPr>
          <w:rFonts w:cs="Times New Roman"/>
        </w:rPr>
        <w:t xml:space="preserve">The purpose of this email policy </w:t>
      </w:r>
      <w:r w:rsidRPr="1D39657F" w:rsidR="00F41123">
        <w:rPr>
          <w:rFonts w:cs="Times New Roman"/>
        </w:rPr>
        <w:t xml:space="preserve">is to ensure the proper use of </w:t>
      </w:r>
      <w:proofErr w:type="spellStart"/>
      <w:r w:rsidRPr="1D39657F" w:rsidR="0047708F">
        <w:rPr>
          <w:rFonts w:cs="Times New Roman"/>
        </w:rPr>
        <w:t>Xtracap</w:t>
      </w:r>
      <w:proofErr w:type="spellEnd"/>
      <w:r w:rsidRPr="1D39657F" w:rsidR="00F41123">
        <w:rPr>
          <w:rFonts w:cs="Times New Roman"/>
        </w:rPr>
        <w:t xml:space="preserve"> </w:t>
      </w:r>
      <w:ins w:author="Anjaly T A" w:date="2021-08-03T09:53:21.343Z" w:id="98619887">
        <w:r w:rsidRPr="1D39657F" w:rsidR="0429FFB7">
          <w:rPr>
            <w:rFonts w:cs="Times New Roman"/>
          </w:rPr>
          <w:t xml:space="preserve">Fintech </w:t>
        </w:r>
      </w:ins>
      <w:r w:rsidRPr="1D39657F" w:rsidR="00F41123">
        <w:rPr>
          <w:rFonts w:cs="Times New Roman"/>
        </w:rPr>
        <w:t>email syste</w:t>
      </w:r>
      <w:r w:rsidRPr="1D39657F" w:rsidR="00F41123">
        <w:rPr>
          <w:rFonts w:cs="Times New Roman"/>
        </w:rPr>
        <w:t xml:space="preserve">m and make users aware of what </w:t>
      </w:r>
      <w:r w:rsidRPr="1D39657F" w:rsidR="0047708F">
        <w:rPr>
          <w:rFonts w:cs="Times New Roman"/>
        </w:rPr>
        <w:t xml:space="preserve">the </w:t>
      </w:r>
      <w:del w:author="Anjaly T A" w:date="2021-08-03T09:52:40.222Z" w:id="1360314178">
        <w:r w:rsidRPr="1D39657F" w:rsidDel="0047708F">
          <w:rPr>
            <w:rFonts w:cs="Times New Roman"/>
          </w:rPr>
          <w:delText>organisation</w:delText>
        </w:r>
      </w:del>
      <w:ins w:author="Anjaly T A" w:date="2021-08-03T09:52:40.225Z" w:id="1691445365">
        <w:r w:rsidRPr="1D39657F" w:rsidR="3FA2B643">
          <w:rPr>
            <w:rFonts w:cs="Times New Roman"/>
          </w:rPr>
          <w:t>organization</w:t>
        </w:r>
      </w:ins>
      <w:r w:rsidRPr="1D39657F" w:rsidR="00F41123">
        <w:rPr>
          <w:rFonts w:cs="Times New Roman"/>
        </w:rPr>
        <w:t xml:space="preserve"> </w:t>
      </w:r>
      <w:r w:rsidRPr="1D39657F" w:rsidR="00F41123">
        <w:rPr>
          <w:rFonts w:cs="Times New Roman"/>
        </w:rPr>
        <w:t xml:space="preserve">deems as acceptable and unacceptable use of its email system. </w:t>
      </w:r>
      <w:r w:rsidRPr="1D39657F" w:rsidR="00F41123">
        <w:rPr>
          <w:rFonts w:cs="Times New Roman"/>
        </w:rPr>
        <w:t>This policy outlines the minimum requirements for use of email within</w:t>
      </w:r>
      <w:r w:rsidRPr="1D39657F" w:rsidR="0047708F">
        <w:rPr>
          <w:rFonts w:cs="Times New Roman"/>
        </w:rPr>
        <w:t xml:space="preserve"> the c</w:t>
      </w:r>
      <w:r w:rsidRPr="1D39657F" w:rsidR="00F41123">
        <w:rPr>
          <w:rFonts w:cs="Times New Roman"/>
        </w:rPr>
        <w:t xml:space="preserve">ompany </w:t>
      </w:r>
      <w:r w:rsidRPr="1D39657F" w:rsidR="0047708F">
        <w:rPr>
          <w:rFonts w:cs="Times New Roman"/>
        </w:rPr>
        <w:t>n</w:t>
      </w:r>
      <w:r w:rsidRPr="1D39657F" w:rsidR="00F41123">
        <w:rPr>
          <w:rFonts w:cs="Times New Roman"/>
        </w:rPr>
        <w:t xml:space="preserve">etwork. </w:t>
      </w:r>
    </w:p>
    <w:p w:rsidR="00C72E22" w:rsidP="00A84AF0" w:rsidRDefault="00C72E22" w14:paraId="465A1AA5" w14:textId="77777777">
      <w:pPr>
        <w:pStyle w:val="Heading1"/>
        <w:spacing w:before="0"/>
      </w:pPr>
      <w:bookmarkStart w:name="_Toc61440096" w:id="2"/>
      <w:r>
        <w:t>Scope</w:t>
      </w:r>
      <w:bookmarkEnd w:id="2"/>
    </w:p>
    <w:p w:rsidRPr="00775DB6" w:rsidR="00F41123" w:rsidP="00F41123" w:rsidRDefault="00F41123" w14:paraId="09BCF753" w14:textId="634FA949">
      <w:pPr>
        <w:pStyle w:val="PlainText"/>
        <w:rPr>
          <w:rFonts w:ascii="Times New Roman" w:hAnsi="Times New Roman" w:eastAsia="MS Mincho"/>
          <w:sz w:val="24"/>
          <w:szCs w:val="24"/>
        </w:rPr>
      </w:pPr>
      <w:r w:rsidRPr="1D39657F" w:rsidR="00F41123">
        <w:rPr>
          <w:rFonts w:ascii="Times New Roman" w:hAnsi="Times New Roman" w:eastAsia="MS Mincho"/>
          <w:sz w:val="24"/>
          <w:szCs w:val="24"/>
        </w:rPr>
        <w:t xml:space="preserve">This policy covers appropriate use of any email sent from </w:t>
      </w:r>
      <w:ins w:author="Anjaly T A" w:date="2021-08-03T09:52:59.999Z" w:id="565500508">
        <w:r w:rsidRPr="1D39657F" w:rsidR="18958B73">
          <w:rPr>
            <w:rFonts w:ascii="Times New Roman" w:hAnsi="Times New Roman" w:eastAsia="MS Mincho"/>
            <w:sz w:val="24"/>
            <w:szCs w:val="24"/>
          </w:rPr>
          <w:t>Xtraca</w:t>
        </w:r>
      </w:ins>
      <w:ins w:author="Anjaly T A" w:date="2021-08-03T09:53:03.313Z" w:id="866156743">
        <w:r w:rsidRPr="1D39657F" w:rsidR="18958B73">
          <w:rPr>
            <w:rFonts w:ascii="Times New Roman" w:hAnsi="Times New Roman" w:eastAsia="MS Mincho"/>
            <w:sz w:val="24"/>
            <w:szCs w:val="24"/>
          </w:rPr>
          <w:t>p</w:t>
        </w:r>
        <w:r w:rsidRPr="1D39657F" w:rsidR="18958B73">
          <w:rPr>
            <w:rFonts w:ascii="Times New Roman" w:hAnsi="Times New Roman" w:eastAsia="MS Mincho"/>
            <w:sz w:val="24"/>
            <w:szCs w:val="24"/>
          </w:rPr>
          <w:t xml:space="preserve"> </w:t>
        </w:r>
        <w:r w:rsidRPr="1D39657F" w:rsidR="18958B73">
          <w:rPr>
            <w:rFonts w:ascii="Times New Roman" w:hAnsi="Times New Roman" w:eastAsia="MS Mincho"/>
            <w:sz w:val="24"/>
            <w:szCs w:val="24"/>
          </w:rPr>
          <w:t>Finetch</w:t>
        </w:r>
      </w:ins>
      <w:del w:author="Anjaly T A" w:date="2021-08-03T09:52:57.678Z" w:id="489747776">
        <w:r w:rsidRPr="1D39657F" w:rsidDel="00F41123">
          <w:rPr>
            <w:rFonts w:ascii="Times New Roman" w:hAnsi="Times New Roman" w:eastAsia="MS Mincho"/>
            <w:sz w:val="24"/>
            <w:szCs w:val="24"/>
          </w:rPr>
          <w:delText>a &lt;</w:delText>
        </w:r>
        <w:r w:rsidRPr="1D39657F" w:rsidDel="00F41123">
          <w:rPr>
            <w:rFonts w:ascii="Times New Roman" w:hAnsi="Times New Roman" w:eastAsia="MS Mincho"/>
            <w:sz w:val="24"/>
            <w:szCs w:val="24"/>
          </w:rPr>
          <w:delText>Company N</w:delText>
        </w:r>
        <w:r w:rsidRPr="1D39657F" w:rsidDel="00F41123">
          <w:rPr>
            <w:rFonts w:ascii="Times New Roman" w:hAnsi="Times New Roman" w:eastAsia="MS Mincho"/>
            <w:sz w:val="24"/>
            <w:szCs w:val="24"/>
          </w:rPr>
          <w:delText xml:space="preserve">ame&gt; </w:delText>
        </w:r>
      </w:del>
      <w:r w:rsidRPr="1D39657F" w:rsidR="00F41123">
        <w:rPr>
          <w:rFonts w:ascii="Times New Roman" w:hAnsi="Times New Roman" w:eastAsia="MS Mincho"/>
          <w:sz w:val="24"/>
          <w:szCs w:val="24"/>
        </w:rPr>
        <w:t xml:space="preserve">email address and applies to all employees, vendors, and agents operating on behalf of </w:t>
      </w:r>
      <w:del w:author="Anjaly T A" w:date="2021-08-03T09:53:11.304Z" w:id="675131061">
        <w:r w:rsidRPr="1D39657F" w:rsidDel="00F41123">
          <w:rPr>
            <w:rFonts w:ascii="Times New Roman" w:hAnsi="Times New Roman" w:eastAsia="MS Mincho"/>
            <w:sz w:val="24"/>
            <w:szCs w:val="24"/>
          </w:rPr>
          <w:delText>&lt;</w:delText>
        </w:r>
        <w:r w:rsidRPr="1D39657F" w:rsidDel="00F41123">
          <w:rPr>
            <w:rFonts w:ascii="Times New Roman" w:hAnsi="Times New Roman" w:eastAsia="MS Mincho"/>
            <w:sz w:val="24"/>
            <w:szCs w:val="24"/>
          </w:rPr>
          <w:delText>Company N</w:delText>
        </w:r>
        <w:r w:rsidRPr="1D39657F" w:rsidDel="00F41123">
          <w:rPr>
            <w:rFonts w:ascii="Times New Roman" w:hAnsi="Times New Roman" w:eastAsia="MS Mincho"/>
            <w:sz w:val="24"/>
            <w:szCs w:val="24"/>
          </w:rPr>
          <w:delText>ame&gt;</w:delText>
        </w:r>
      </w:del>
      <w:ins w:author="Anjaly T A" w:date="2021-08-03T09:53:14.384Z" w:id="1183742905">
        <w:r w:rsidRPr="1D39657F" w:rsidR="014A2E41">
          <w:rPr>
            <w:rFonts w:ascii="Times New Roman" w:hAnsi="Times New Roman" w:eastAsia="MS Mincho"/>
            <w:sz w:val="24"/>
            <w:szCs w:val="24"/>
          </w:rPr>
          <w:t>Xtracap</w:t>
        </w:r>
        <w:r w:rsidRPr="1D39657F" w:rsidR="014A2E41">
          <w:rPr>
            <w:rFonts w:ascii="Times New Roman" w:hAnsi="Times New Roman" w:eastAsia="MS Mincho"/>
            <w:sz w:val="24"/>
            <w:szCs w:val="24"/>
          </w:rPr>
          <w:t xml:space="preserve"> Fintech</w:t>
        </w:r>
      </w:ins>
      <w:r w:rsidRPr="1D39657F" w:rsidR="00F41123">
        <w:rPr>
          <w:rFonts w:ascii="Times New Roman" w:hAnsi="Times New Roman" w:eastAsia="MS Mincho"/>
          <w:sz w:val="24"/>
          <w:szCs w:val="24"/>
        </w:rPr>
        <w:t>.</w:t>
      </w:r>
    </w:p>
    <w:p w:rsidRPr="00F41123" w:rsidR="00F41123" w:rsidP="00F41123" w:rsidRDefault="00F41123" w14:paraId="3168D44A" w14:textId="77777777"/>
    <w:p w:rsidRPr="00675E1B" w:rsidR="00675E1B" w:rsidP="00675E1B" w:rsidRDefault="00C72E22" w14:paraId="57CCFDDF" w14:textId="50C335F0">
      <w:pPr>
        <w:pStyle w:val="Heading1"/>
        <w:spacing w:before="0"/>
      </w:pPr>
      <w:bookmarkStart w:name="_Toc61440097" w:id="3"/>
      <w:r>
        <w:t>Policy</w:t>
      </w:r>
      <w:bookmarkEnd w:id="3"/>
    </w:p>
    <w:p w:rsidR="009B3021" w:rsidP="009B3021" w:rsidRDefault="00CB70AF" w14:paraId="5AB2215F" w14:textId="4D236C22">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bookmarkStart w:name="_Toc61440098" w:id="4"/>
      <w:r w:rsidRPr="009B3021">
        <w:rPr>
          <w:rFonts w:ascii="Times New Roman" w:hAnsi="Times New Roman" w:cs="Times New Roman"/>
          <w:b w:val="0"/>
          <w:color w:val="auto"/>
          <w:sz w:val="24"/>
          <w:szCs w:val="24"/>
        </w:rPr>
        <w:t xml:space="preserve">All use of email must be consistent with </w:t>
      </w:r>
      <w:r w:rsidR="0047708F">
        <w:rPr>
          <w:rFonts w:ascii="Times New Roman" w:hAnsi="Times New Roman" w:cs="Times New Roman"/>
          <w:b w:val="0"/>
          <w:color w:val="auto"/>
          <w:sz w:val="24"/>
          <w:szCs w:val="24"/>
        </w:rPr>
        <w:t>the</w:t>
      </w:r>
      <w:r w:rsidRPr="009B3021">
        <w:rPr>
          <w:rFonts w:ascii="Times New Roman" w:hAnsi="Times New Roman" w:cs="Times New Roman"/>
          <w:b w:val="0"/>
          <w:color w:val="auto"/>
          <w:sz w:val="24"/>
          <w:szCs w:val="24"/>
        </w:rPr>
        <w:t xml:space="preserve"> policies and procedures of ethical conduct</w:t>
      </w:r>
      <w:r w:rsidR="0047708F">
        <w:rPr>
          <w:rFonts w:ascii="Times New Roman" w:hAnsi="Times New Roman" w:cs="Times New Roman"/>
          <w:b w:val="0"/>
          <w:color w:val="auto"/>
          <w:sz w:val="24"/>
          <w:szCs w:val="24"/>
        </w:rPr>
        <w:t xml:space="preserve"> set</w:t>
      </w:r>
      <w:r w:rsidRPr="009B3021">
        <w:rPr>
          <w:rFonts w:ascii="Times New Roman" w:hAnsi="Times New Roman" w:cs="Times New Roman"/>
          <w:b w:val="0"/>
          <w:color w:val="auto"/>
          <w:sz w:val="24"/>
          <w:szCs w:val="24"/>
        </w:rPr>
        <w:t>, safety, compliance with applicable laws and proper business practices</w:t>
      </w:r>
      <w:r w:rsidR="0047708F">
        <w:rPr>
          <w:rFonts w:ascii="Times New Roman" w:hAnsi="Times New Roman" w:cs="Times New Roman"/>
          <w:b w:val="0"/>
          <w:color w:val="auto"/>
          <w:sz w:val="24"/>
          <w:szCs w:val="24"/>
        </w:rPr>
        <w:t xml:space="preserve"> set forth by Xtracap</w:t>
      </w:r>
      <w:r w:rsidRPr="009B3021">
        <w:rPr>
          <w:rFonts w:ascii="Times New Roman" w:hAnsi="Times New Roman" w:cs="Times New Roman"/>
          <w:b w:val="0"/>
          <w:color w:val="auto"/>
          <w:sz w:val="24"/>
          <w:szCs w:val="24"/>
        </w:rPr>
        <w:t>.</w:t>
      </w:r>
      <w:bookmarkEnd w:id="4"/>
      <w:r w:rsidRPr="009B3021">
        <w:rPr>
          <w:rFonts w:ascii="Times New Roman" w:hAnsi="Times New Roman" w:cs="Times New Roman"/>
          <w:b w:val="0"/>
          <w:color w:val="auto"/>
          <w:sz w:val="24"/>
          <w:szCs w:val="24"/>
        </w:rPr>
        <w:t> </w:t>
      </w:r>
    </w:p>
    <w:p w:rsidR="009B3021" w:rsidP="009B3021" w:rsidRDefault="00BE432F" w14:paraId="7EB720C2" w14:textId="53BC9142">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bookmarkStart w:name="_Toc61440099" w:id="5"/>
      <w:r>
        <w:rPr>
          <w:rFonts w:ascii="Times New Roman" w:hAnsi="Times New Roman" w:cs="Times New Roman"/>
          <w:b w:val="0"/>
          <w:color w:val="auto"/>
          <w:sz w:val="24"/>
          <w:szCs w:val="24"/>
        </w:rPr>
        <w:t>Xtracap</w:t>
      </w:r>
      <w:r w:rsidRPr="009B3021" w:rsidR="00CB70AF">
        <w:rPr>
          <w:rFonts w:ascii="Times New Roman" w:hAnsi="Times New Roman" w:cs="Times New Roman"/>
          <w:b w:val="0"/>
          <w:color w:val="auto"/>
          <w:sz w:val="24"/>
          <w:szCs w:val="24"/>
        </w:rPr>
        <w:t xml:space="preserve"> email account should be used primarily for </w:t>
      </w:r>
      <w:r>
        <w:rPr>
          <w:rFonts w:ascii="Times New Roman" w:hAnsi="Times New Roman" w:cs="Times New Roman"/>
          <w:b w:val="0"/>
          <w:color w:val="auto"/>
          <w:sz w:val="24"/>
          <w:szCs w:val="24"/>
        </w:rPr>
        <w:t>the company’s</w:t>
      </w:r>
      <w:r w:rsidRPr="009B3021" w:rsidR="00CB70AF">
        <w:rPr>
          <w:rFonts w:ascii="Times New Roman" w:hAnsi="Times New Roman" w:cs="Times New Roman"/>
          <w:b w:val="0"/>
          <w:color w:val="auto"/>
          <w:sz w:val="24"/>
          <w:szCs w:val="24"/>
        </w:rPr>
        <w:t xml:space="preserve"> business-related purposes; personal communication is permitted on a limited basis, but non</w:t>
      </w:r>
      <w:r>
        <w:rPr>
          <w:rFonts w:ascii="Times New Roman" w:hAnsi="Times New Roman" w:cs="Times New Roman"/>
          <w:b w:val="0"/>
          <w:color w:val="auto"/>
          <w:sz w:val="24"/>
          <w:szCs w:val="24"/>
        </w:rPr>
        <w:t>-company</w:t>
      </w:r>
      <w:r w:rsidRPr="009B3021" w:rsidR="00CB70AF">
        <w:rPr>
          <w:rFonts w:ascii="Times New Roman" w:hAnsi="Times New Roman" w:cs="Times New Roman"/>
          <w:b w:val="0"/>
          <w:color w:val="auto"/>
          <w:sz w:val="24"/>
          <w:szCs w:val="24"/>
        </w:rPr>
        <w:t xml:space="preserve">   related commercial uses are prohibited.</w:t>
      </w:r>
      <w:bookmarkEnd w:id="5"/>
    </w:p>
    <w:p w:rsidR="00AC7AB6" w:rsidP="00AC7AB6" w:rsidRDefault="009B3021" w14:paraId="4A3E3B0B" w14:textId="1F8FC353">
      <w:pPr>
        <w:numPr>
          <w:ilvl w:val="1"/>
          <w:numId w:val="17"/>
        </w:numPr>
        <w:tabs>
          <w:tab w:val="clear" w:pos="1080"/>
          <w:tab w:val="num" w:pos="450"/>
        </w:tabs>
        <w:spacing w:after="120" w:line="240" w:lineRule="auto"/>
        <w:ind w:left="450"/>
      </w:pPr>
      <w:r w:rsidRPr="00493943">
        <w:t xml:space="preserve">Email should be retained only if it qualifies as a </w:t>
      </w:r>
      <w:r w:rsidR="008371A0">
        <w:t>Xtracap</w:t>
      </w:r>
      <w:r w:rsidR="00AC7AB6">
        <w:t xml:space="preserve"> </w:t>
      </w:r>
      <w:r w:rsidRPr="00493943">
        <w:t>business record. Email is a</w:t>
      </w:r>
      <w:r w:rsidR="00AC7AB6">
        <w:t xml:space="preserve"> </w:t>
      </w:r>
      <w:r w:rsidR="008371A0">
        <w:rPr>
          <w:rFonts w:cs="Times New Roman"/>
          <w:szCs w:val="24"/>
        </w:rPr>
        <w:t>Xtracap</w:t>
      </w:r>
      <w:r w:rsidR="00AC7AB6">
        <w:t xml:space="preserve"> business record if there </w:t>
      </w:r>
      <w:r w:rsidRPr="00493943">
        <w:t>exis</w:t>
      </w:r>
      <w:r w:rsidR="00AC7AB6">
        <w:t>ts</w:t>
      </w:r>
      <w:r w:rsidRPr="00493943">
        <w:t xml:space="preserve"> a legitimate and ongoing business reason to preserve the information contained in the email.</w:t>
      </w:r>
    </w:p>
    <w:p w:rsidRPr="006C7D11" w:rsidR="006C7D11" w:rsidP="006C7D11" w:rsidRDefault="00F41123" w14:paraId="5591521D" w14:textId="2100353E">
      <w:pPr>
        <w:pStyle w:val="Heading1"/>
        <w:numPr>
          <w:ilvl w:val="1"/>
          <w:numId w:val="17"/>
        </w:numPr>
        <w:tabs>
          <w:tab w:val="clear" w:pos="1080"/>
          <w:tab w:val="num" w:pos="450"/>
        </w:tabs>
        <w:spacing w:before="0"/>
        <w:ind w:left="450"/>
        <w:rPr>
          <w:rFonts w:ascii="Times New Roman" w:hAnsi="Times New Roman" w:eastAsia="MS Mincho" w:cs="Times New Roman"/>
          <w:b w:val="0"/>
          <w:color w:val="auto"/>
          <w:sz w:val="24"/>
          <w:szCs w:val="24"/>
        </w:rPr>
      </w:pPr>
      <w:bookmarkStart w:name="_Toc61440100" w:id="6"/>
      <w:r w:rsidRPr="009B3021">
        <w:rPr>
          <w:rFonts w:ascii="Times New Roman" w:hAnsi="Times New Roman" w:eastAsia="MS Mincho" w:cs="Times New Roman"/>
          <w:b w:val="0"/>
          <w:color w:val="auto"/>
          <w:sz w:val="24"/>
          <w:szCs w:val="24"/>
        </w:rPr>
        <w:lastRenderedPageBreak/>
        <w:t xml:space="preserve">The </w:t>
      </w:r>
      <w:r w:rsidR="00F020E9">
        <w:rPr>
          <w:rFonts w:ascii="Times New Roman" w:hAnsi="Times New Roman" w:eastAsia="MS Mincho" w:cs="Times New Roman"/>
          <w:b w:val="0"/>
          <w:color w:val="auto"/>
          <w:sz w:val="24"/>
          <w:szCs w:val="24"/>
        </w:rPr>
        <w:t>Xtracap</w:t>
      </w:r>
      <w:r w:rsidRPr="009B3021">
        <w:rPr>
          <w:rFonts w:ascii="Times New Roman" w:hAnsi="Times New Roman" w:eastAsia="MS Mincho" w:cs="Times New Roman"/>
          <w:b w:val="0"/>
          <w:color w:val="auto"/>
          <w:sz w:val="24"/>
          <w:szCs w:val="24"/>
        </w:rPr>
        <w:t xml:space="preserve">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w:t>
      </w:r>
      <w:r w:rsidR="00F020E9">
        <w:rPr>
          <w:rFonts w:ascii="Times New Roman" w:hAnsi="Times New Roman" w:eastAsia="MS Mincho" w:cs="Times New Roman"/>
          <w:b w:val="0"/>
          <w:color w:val="auto"/>
          <w:sz w:val="24"/>
          <w:szCs w:val="24"/>
        </w:rPr>
        <w:t>Xtracap</w:t>
      </w:r>
      <w:r w:rsidRPr="009B3021">
        <w:rPr>
          <w:rFonts w:ascii="Times New Roman" w:hAnsi="Times New Roman" w:eastAsia="MS Mincho" w:cs="Times New Roman"/>
          <w:b w:val="0"/>
          <w:color w:val="auto"/>
          <w:sz w:val="24"/>
          <w:szCs w:val="24"/>
        </w:rPr>
        <w:t xml:space="preserve"> employee should report the matter to their supervisor immediately.</w:t>
      </w:r>
      <w:bookmarkEnd w:id="6"/>
    </w:p>
    <w:p w:rsidRPr="006C7D11" w:rsidR="006C7D11" w:rsidP="006C7D11" w:rsidRDefault="006C7D11" w14:paraId="43080FC8" w14:textId="16542EC4">
      <w:pPr>
        <w:pStyle w:val="Heading1"/>
        <w:numPr>
          <w:ilvl w:val="1"/>
          <w:numId w:val="17"/>
        </w:numPr>
        <w:tabs>
          <w:tab w:val="clear" w:pos="1080"/>
          <w:tab w:val="num" w:pos="450"/>
        </w:tabs>
        <w:spacing w:before="0"/>
        <w:ind w:left="450"/>
        <w:rPr>
          <w:rFonts w:ascii="Times New Roman" w:hAnsi="Times New Roman" w:cs="Times New Roman"/>
          <w:b w:val="0"/>
          <w:bCs w:val="0"/>
          <w:color w:val="auto"/>
          <w:sz w:val="24"/>
          <w:szCs w:val="24"/>
        </w:rPr>
      </w:pPr>
      <w:bookmarkStart w:name="_Toc61440101" w:id="7"/>
      <w:r w:rsidRPr="1D39657F" w:rsidR="006C7D11">
        <w:rPr>
          <w:rFonts w:ascii="Times New Roman" w:hAnsi="Times New Roman" w:cs="Times New Roman"/>
          <w:b w:val="0"/>
          <w:bCs w:val="0"/>
          <w:color w:val="auto"/>
          <w:sz w:val="24"/>
          <w:szCs w:val="24"/>
        </w:rPr>
        <w:t xml:space="preserve">Users are prohibited from automatically forwarding </w:t>
      </w:r>
      <w:proofErr w:type="spellStart"/>
      <w:r w:rsidRPr="1D39657F" w:rsidR="00F020E9">
        <w:rPr>
          <w:rFonts w:ascii="Times New Roman" w:hAnsi="Times New Roman" w:cs="Times New Roman"/>
          <w:b w:val="0"/>
          <w:bCs w:val="0"/>
          <w:color w:val="auto"/>
          <w:sz w:val="24"/>
          <w:szCs w:val="24"/>
        </w:rPr>
        <w:t>Xtracap</w:t>
      </w:r>
      <w:proofErr w:type="spellEnd"/>
      <w:r w:rsidRPr="1D39657F" w:rsidR="006C7D11">
        <w:rPr>
          <w:rFonts w:ascii="Times New Roman" w:hAnsi="Times New Roman" w:cs="Times New Roman"/>
          <w:b w:val="0"/>
          <w:bCs w:val="0"/>
          <w:color w:val="auto"/>
          <w:sz w:val="24"/>
          <w:szCs w:val="24"/>
        </w:rPr>
        <w:t xml:space="preserve"> email to a </w:t>
      </w:r>
      <w:del w:author="Anjaly T A" w:date="2021-08-03T09:54:36.575Z" w:id="665393927">
        <w:r w:rsidRPr="1D39657F" w:rsidDel="006C7D11">
          <w:rPr>
            <w:rFonts w:ascii="Times New Roman" w:hAnsi="Times New Roman" w:cs="Times New Roman"/>
            <w:b w:val="0"/>
            <w:bCs w:val="0"/>
            <w:color w:val="auto"/>
            <w:sz w:val="24"/>
            <w:szCs w:val="24"/>
          </w:rPr>
          <w:delText>third party</w:delText>
        </w:r>
      </w:del>
      <w:ins w:author="Anjaly T A" w:date="2021-08-03T09:54:36.576Z" w:id="153664300">
        <w:r w:rsidRPr="1D39657F" w:rsidR="1338F63A">
          <w:rPr>
            <w:rFonts w:ascii="Times New Roman" w:hAnsi="Times New Roman" w:cs="Times New Roman"/>
            <w:b w:val="0"/>
            <w:bCs w:val="0"/>
            <w:color w:val="auto"/>
            <w:sz w:val="24"/>
            <w:szCs w:val="24"/>
          </w:rPr>
          <w:t>third-party</w:t>
        </w:r>
      </w:ins>
      <w:r w:rsidRPr="1D39657F" w:rsidR="006C7D11">
        <w:rPr>
          <w:rFonts w:ascii="Times New Roman" w:hAnsi="Times New Roman" w:cs="Times New Roman"/>
          <w:b w:val="0"/>
          <w:bCs w:val="0"/>
          <w:color w:val="auto"/>
          <w:sz w:val="24"/>
          <w:szCs w:val="24"/>
        </w:rPr>
        <w:t xml:space="preserve"> email system (noted in 4.8 below).  Individual messages which are forwarded by the user must not contain </w:t>
      </w:r>
      <w:proofErr w:type="spellStart"/>
      <w:r w:rsidRPr="1D39657F" w:rsidR="00586E8F">
        <w:rPr>
          <w:rFonts w:ascii="Times New Roman" w:hAnsi="Times New Roman" w:cs="Times New Roman"/>
          <w:b w:val="0"/>
          <w:bCs w:val="0"/>
          <w:color w:val="auto"/>
          <w:sz w:val="24"/>
          <w:szCs w:val="24"/>
        </w:rPr>
        <w:t>Xtracap</w:t>
      </w:r>
      <w:proofErr w:type="spellEnd"/>
      <w:r w:rsidRPr="1D39657F" w:rsidR="006C7D11">
        <w:rPr>
          <w:rFonts w:ascii="Times New Roman" w:hAnsi="Times New Roman" w:cs="Times New Roman"/>
          <w:b w:val="0"/>
          <w:bCs w:val="0"/>
          <w:color w:val="auto"/>
          <w:sz w:val="24"/>
          <w:szCs w:val="24"/>
        </w:rPr>
        <w:t xml:space="preserve"> confidential or above information.</w:t>
      </w:r>
      <w:bookmarkEnd w:id="7"/>
      <w:r w:rsidRPr="1D39657F" w:rsidR="006C7D11">
        <w:rPr>
          <w:rFonts w:ascii="Times New Roman" w:hAnsi="Times New Roman" w:cs="Times New Roman"/>
          <w:b w:val="0"/>
          <w:bCs w:val="0"/>
          <w:color w:val="auto"/>
          <w:sz w:val="24"/>
          <w:szCs w:val="24"/>
        </w:rPr>
        <w:t xml:space="preserve"> </w:t>
      </w:r>
    </w:p>
    <w:p w:rsidR="009B3021" w:rsidP="009B3021" w:rsidRDefault="00CB70AF" w14:paraId="27523F0E" w14:textId="48D749AB">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bookmarkStart w:name="_Toc61440102" w:id="8"/>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w:t>
      </w:r>
      <w:r w:rsidR="00586E8F">
        <w:rPr>
          <w:rFonts w:ascii="Times New Roman" w:hAnsi="Times New Roman" w:cs="Times New Roman"/>
          <w:b w:val="0"/>
          <w:color w:val="auto"/>
          <w:sz w:val="24"/>
          <w:szCs w:val="24"/>
        </w:rPr>
        <w:t>Xtracap</w:t>
      </w:r>
      <w:r w:rsidRPr="009B3021">
        <w:rPr>
          <w:rFonts w:ascii="Times New Roman" w:hAnsi="Times New Roman" w:cs="Times New Roman"/>
          <w:b w:val="0"/>
          <w:color w:val="auto"/>
          <w:sz w:val="24"/>
          <w:szCs w:val="24"/>
        </w:rPr>
        <w:t xml:space="preserve"> business, to create or memorialize any binding transactions, or to store or retain email on behalf </w:t>
      </w:r>
      <w:r w:rsidR="00586E8F">
        <w:rPr>
          <w:rFonts w:ascii="Times New Roman" w:hAnsi="Times New Roman" w:cs="Times New Roman"/>
          <w:b w:val="0"/>
          <w:color w:val="auto"/>
          <w:sz w:val="24"/>
          <w:szCs w:val="24"/>
        </w:rPr>
        <w:t>of Xtracap</w:t>
      </w:r>
      <w:r w:rsidRPr="009B3021">
        <w:rPr>
          <w:rFonts w:ascii="Times New Roman" w:hAnsi="Times New Roman" w:cs="Times New Roman"/>
          <w:b w:val="0"/>
          <w:color w:val="auto"/>
          <w:sz w:val="24"/>
          <w:szCs w:val="24"/>
        </w:rPr>
        <w:t xml:space="preserve">.  Such communications and transactions should be conducted through proper channels using </w:t>
      </w:r>
      <w:r w:rsidR="00586E8F">
        <w:rPr>
          <w:rFonts w:ascii="Times New Roman" w:hAnsi="Times New Roman" w:cs="Times New Roman"/>
          <w:b w:val="0"/>
          <w:color w:val="auto"/>
          <w:sz w:val="24"/>
          <w:szCs w:val="24"/>
        </w:rPr>
        <w:t xml:space="preserve">Xtracap - </w:t>
      </w:r>
      <w:r w:rsidRPr="009B3021">
        <w:rPr>
          <w:rFonts w:ascii="Times New Roman" w:hAnsi="Times New Roman" w:cs="Times New Roman"/>
          <w:b w:val="0"/>
          <w:color w:val="auto"/>
          <w:sz w:val="24"/>
          <w:szCs w:val="24"/>
        </w:rPr>
        <w:t>approved documentation.</w:t>
      </w:r>
      <w:bookmarkEnd w:id="8"/>
      <w:r w:rsidRPr="009B3021">
        <w:rPr>
          <w:rFonts w:ascii="Times New Roman" w:hAnsi="Times New Roman" w:cs="Times New Roman"/>
          <w:b w:val="0"/>
          <w:color w:val="auto"/>
          <w:sz w:val="24"/>
          <w:szCs w:val="24"/>
        </w:rPr>
        <w:t> </w:t>
      </w:r>
    </w:p>
    <w:p w:rsidRPr="009B3021" w:rsidR="009B3021" w:rsidP="009B3021" w:rsidRDefault="00624039" w14:paraId="1949B5EF" w14:textId="131F6EAC">
      <w:pPr>
        <w:pStyle w:val="Heading1"/>
        <w:numPr>
          <w:ilvl w:val="1"/>
          <w:numId w:val="17"/>
        </w:numPr>
        <w:tabs>
          <w:tab w:val="clear" w:pos="1080"/>
          <w:tab w:val="num" w:pos="450"/>
        </w:tabs>
        <w:spacing w:before="0"/>
        <w:ind w:left="450"/>
        <w:rPr>
          <w:rFonts w:ascii="Times New Roman" w:hAnsi="Times New Roman" w:cs="Times New Roman"/>
          <w:b w:val="0"/>
          <w:bCs w:val="0"/>
          <w:color w:val="auto"/>
          <w:sz w:val="24"/>
          <w:szCs w:val="24"/>
        </w:rPr>
      </w:pPr>
      <w:bookmarkStart w:name="_Toc61440103" w:id="9"/>
      <w:r w:rsidRPr="1D39657F" w:rsidR="00624039">
        <w:rPr>
          <w:rFonts w:ascii="Times New Roman" w:hAnsi="Times New Roman" w:eastAsia="MS Mincho" w:cs="Times New Roman"/>
          <w:b w:val="0"/>
          <w:bCs w:val="0"/>
          <w:color w:val="auto"/>
          <w:sz w:val="24"/>
          <w:szCs w:val="24"/>
        </w:rPr>
        <w:t xml:space="preserve">Using a reasonable amount of </w:t>
      </w:r>
      <w:proofErr w:type="spellStart"/>
      <w:r w:rsidRPr="1D39657F" w:rsidR="0041197C">
        <w:rPr>
          <w:rFonts w:ascii="Times New Roman" w:hAnsi="Times New Roman" w:eastAsia="MS Mincho" w:cs="Times New Roman"/>
          <w:b w:val="0"/>
          <w:bCs w:val="0"/>
          <w:color w:val="auto"/>
          <w:sz w:val="24"/>
          <w:szCs w:val="24"/>
        </w:rPr>
        <w:t>Xtracap</w:t>
      </w:r>
      <w:proofErr w:type="spellEnd"/>
      <w:r w:rsidRPr="1D39657F" w:rsidR="0041197C">
        <w:rPr>
          <w:rFonts w:ascii="Times New Roman" w:hAnsi="Times New Roman" w:eastAsia="MS Mincho" w:cs="Times New Roman"/>
          <w:b w:val="0"/>
          <w:bCs w:val="0"/>
          <w:color w:val="auto"/>
          <w:sz w:val="24"/>
          <w:szCs w:val="24"/>
        </w:rPr>
        <w:t xml:space="preserve"> </w:t>
      </w:r>
      <w:r w:rsidRPr="1D39657F" w:rsidR="00624039">
        <w:rPr>
          <w:rFonts w:ascii="Times New Roman" w:hAnsi="Times New Roman" w:eastAsia="MS Mincho" w:cs="Times New Roman"/>
          <w:b w:val="0"/>
          <w:bCs w:val="0"/>
          <w:color w:val="auto"/>
          <w:sz w:val="24"/>
          <w:szCs w:val="24"/>
        </w:rPr>
        <w:t>resources for personal emails is acceptable, but non-</w:t>
      </w:r>
      <w:del w:author="Anjaly T A" w:date="2021-08-03T09:55:07.876Z" w:id="2102616736">
        <w:r w:rsidRPr="1D39657F" w:rsidDel="00624039">
          <w:rPr>
            <w:rFonts w:ascii="Times New Roman" w:hAnsi="Times New Roman" w:eastAsia="MS Mincho" w:cs="Times New Roman"/>
            <w:b w:val="0"/>
            <w:bCs w:val="0"/>
            <w:color w:val="auto"/>
            <w:sz w:val="24"/>
            <w:szCs w:val="24"/>
          </w:rPr>
          <w:delText>work related</w:delText>
        </w:r>
      </w:del>
      <w:ins w:author="Anjaly T A" w:date="2021-08-03T09:55:07.879Z" w:id="1565884786">
        <w:r w:rsidRPr="1D39657F" w:rsidR="21907820">
          <w:rPr>
            <w:rFonts w:ascii="Times New Roman" w:hAnsi="Times New Roman" w:eastAsia="MS Mincho" w:cs="Times New Roman"/>
            <w:b w:val="0"/>
            <w:bCs w:val="0"/>
            <w:color w:val="auto"/>
            <w:sz w:val="24"/>
            <w:szCs w:val="24"/>
          </w:rPr>
          <w:t>work-related</w:t>
        </w:r>
      </w:ins>
      <w:r w:rsidRPr="1D39657F" w:rsidR="00624039">
        <w:rPr>
          <w:rFonts w:ascii="Times New Roman" w:hAnsi="Times New Roman" w:eastAsia="MS Mincho" w:cs="Times New Roman"/>
          <w:b w:val="0"/>
          <w:bCs w:val="0"/>
          <w:color w:val="auto"/>
          <w:sz w:val="24"/>
          <w:szCs w:val="24"/>
        </w:rPr>
        <w:t xml:space="preserve"> email shall be saved in a separate folder from work related email.  Sending chain letters or joke emails from a </w:t>
      </w:r>
      <w:proofErr w:type="spellStart"/>
      <w:r w:rsidRPr="1D39657F" w:rsidR="0041197C">
        <w:rPr>
          <w:rFonts w:ascii="Times New Roman" w:hAnsi="Times New Roman" w:eastAsia="MS Mincho" w:cs="Times New Roman"/>
          <w:b w:val="0"/>
          <w:bCs w:val="0"/>
          <w:color w:val="auto"/>
          <w:sz w:val="24"/>
          <w:szCs w:val="24"/>
        </w:rPr>
        <w:t>Xtracap</w:t>
      </w:r>
      <w:proofErr w:type="spellEnd"/>
      <w:r w:rsidRPr="1D39657F" w:rsidR="00624039">
        <w:rPr>
          <w:rFonts w:ascii="Times New Roman" w:hAnsi="Times New Roman" w:eastAsia="MS Mincho" w:cs="Times New Roman"/>
          <w:b w:val="0"/>
          <w:bCs w:val="0"/>
          <w:color w:val="auto"/>
          <w:sz w:val="24"/>
          <w:szCs w:val="24"/>
        </w:rPr>
        <w:t xml:space="preserve"> email account is prohibited.</w:t>
      </w:r>
      <w:bookmarkEnd w:id="9"/>
      <w:r w:rsidRPr="1D39657F" w:rsidR="00624039">
        <w:rPr>
          <w:rFonts w:ascii="Times New Roman" w:hAnsi="Times New Roman" w:eastAsia="MS Mincho" w:cs="Times New Roman"/>
          <w:b w:val="0"/>
          <w:bCs w:val="0"/>
          <w:color w:val="auto"/>
          <w:sz w:val="24"/>
          <w:szCs w:val="24"/>
        </w:rPr>
        <w:t xml:space="preserve">  </w:t>
      </w:r>
    </w:p>
    <w:p w:rsidRPr="009B3021" w:rsidR="009B3021" w:rsidP="009B3021" w:rsidRDefault="0041197C" w14:paraId="3BD54DFE" w14:textId="2A86578F">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bookmarkStart w:name="_Toc61440104" w:id="10"/>
      <w:r>
        <w:rPr>
          <w:rFonts w:ascii="Times New Roman" w:hAnsi="Times New Roman" w:eastAsia="MS Mincho" w:cs="Times New Roman"/>
          <w:b w:val="0"/>
          <w:color w:val="auto"/>
          <w:sz w:val="24"/>
          <w:szCs w:val="24"/>
        </w:rPr>
        <w:t>Xtracap</w:t>
      </w:r>
      <w:r w:rsidRPr="009B3021" w:rsidR="00F41123">
        <w:rPr>
          <w:rFonts w:ascii="Times New Roman" w:hAnsi="Times New Roman" w:eastAsia="MS Mincho" w:cs="Times New Roman"/>
          <w:b w:val="0"/>
          <w:color w:val="auto"/>
          <w:sz w:val="24"/>
          <w:szCs w:val="24"/>
        </w:rPr>
        <w:t xml:space="preserve"> employees shall have no expectation of privacy in anything they store, send or receive on the company’s email system.</w:t>
      </w:r>
      <w:bookmarkEnd w:id="10"/>
      <w:r w:rsidRPr="009B3021" w:rsidR="00F41123">
        <w:rPr>
          <w:rFonts w:ascii="Times New Roman" w:hAnsi="Times New Roman" w:eastAsia="MS Mincho" w:cs="Times New Roman"/>
          <w:b w:val="0"/>
          <w:color w:val="auto"/>
          <w:sz w:val="24"/>
          <w:szCs w:val="24"/>
        </w:rPr>
        <w:t xml:space="preserve"> </w:t>
      </w:r>
    </w:p>
    <w:p w:rsidR="009B3021" w:rsidP="009B3021" w:rsidRDefault="0041197C" w14:paraId="011DDDA6" w14:textId="710CA8F5">
      <w:pPr>
        <w:pStyle w:val="Heading1"/>
        <w:numPr>
          <w:ilvl w:val="1"/>
          <w:numId w:val="17"/>
        </w:numPr>
        <w:tabs>
          <w:tab w:val="clear" w:pos="1080"/>
          <w:tab w:val="num" w:pos="450"/>
        </w:tabs>
        <w:spacing w:before="0"/>
        <w:ind w:left="450"/>
        <w:rPr>
          <w:rFonts w:ascii="Times New Roman" w:hAnsi="Times New Roman" w:eastAsia="MS Mincho" w:cs="Times New Roman"/>
          <w:b w:val="0"/>
          <w:color w:val="auto"/>
          <w:sz w:val="24"/>
          <w:szCs w:val="24"/>
        </w:rPr>
      </w:pPr>
      <w:bookmarkStart w:name="_Toc61440105" w:id="11"/>
      <w:r>
        <w:rPr>
          <w:rFonts w:ascii="Times New Roman" w:hAnsi="Times New Roman" w:eastAsia="MS Mincho" w:cs="Times New Roman"/>
          <w:b w:val="0"/>
          <w:color w:val="auto"/>
          <w:sz w:val="24"/>
          <w:szCs w:val="24"/>
        </w:rPr>
        <w:t>Xtracap</w:t>
      </w:r>
      <w:r w:rsidRPr="009B3021" w:rsidR="00F41123">
        <w:rPr>
          <w:rFonts w:ascii="Times New Roman" w:hAnsi="Times New Roman" w:eastAsia="MS Mincho" w:cs="Times New Roman"/>
          <w:b w:val="0"/>
          <w:color w:val="auto"/>
          <w:sz w:val="24"/>
          <w:szCs w:val="24"/>
        </w:rPr>
        <w:t xml:space="preserve"> may monitor messages without prior notice. </w:t>
      </w:r>
      <w:r>
        <w:rPr>
          <w:rFonts w:ascii="Times New Roman" w:hAnsi="Times New Roman" w:eastAsia="MS Mincho" w:cs="Times New Roman"/>
          <w:b w:val="0"/>
          <w:color w:val="auto"/>
          <w:sz w:val="24"/>
          <w:szCs w:val="24"/>
        </w:rPr>
        <w:t>Xtrcap</w:t>
      </w:r>
      <w:r w:rsidRPr="009B3021" w:rsidR="00F41123">
        <w:rPr>
          <w:rFonts w:ascii="Times New Roman" w:hAnsi="Times New Roman" w:eastAsia="MS Mincho" w:cs="Times New Roman"/>
          <w:b w:val="0"/>
          <w:color w:val="auto"/>
          <w:sz w:val="24"/>
          <w:szCs w:val="24"/>
        </w:rPr>
        <w:t xml:space="preserve"> is not obliged to monitor email messages.</w:t>
      </w:r>
      <w:bookmarkEnd w:id="11"/>
    </w:p>
    <w:p w:rsidRPr="00AC7AB6" w:rsidR="00AC7AB6" w:rsidP="00AC7AB6" w:rsidRDefault="00AC7AB6" w14:paraId="71CCCAA5" w14:textId="77777777">
      <w:pPr>
        <w:spacing w:after="0"/>
      </w:pPr>
    </w:p>
    <w:p w:rsidR="00C72E22" w:rsidP="00A84AF0" w:rsidRDefault="009C2FC8" w14:paraId="588715A0" w14:textId="77777777">
      <w:pPr>
        <w:pStyle w:val="Heading1"/>
        <w:spacing w:before="0"/>
      </w:pPr>
      <w:bookmarkStart w:name="_Toc61440106" w:id="12"/>
      <w:r>
        <w:t>Policy Compliance</w:t>
      </w:r>
      <w:bookmarkEnd w:id="12"/>
    </w:p>
    <w:p w:rsidRPr="00B96A66" w:rsidR="00B96A66" w:rsidP="00B96A66" w:rsidRDefault="00B96A66" w14:paraId="51557FE7" w14:textId="77777777">
      <w:pPr>
        <w:pStyle w:val="ListParagraph"/>
        <w:numPr>
          <w:ilvl w:val="1"/>
          <w:numId w:val="4"/>
        </w:numPr>
        <w:ind w:left="360"/>
        <w:rPr>
          <w:rFonts w:cs="Times New Roman"/>
          <w:szCs w:val="24"/>
        </w:rPr>
      </w:pPr>
      <w:r w:rsidRPr="00B96A66">
        <w:rPr>
          <w:rFonts w:cs="Times New Roman"/>
          <w:szCs w:val="24"/>
        </w:rPr>
        <w:t>Compliance Measurement</w:t>
      </w:r>
    </w:p>
    <w:p w:rsidRPr="001C31CD" w:rsidR="00B96A66" w:rsidP="1D39657F" w:rsidRDefault="008F6C10" w14:paraId="5818A685" w14:textId="07924399">
      <w:pPr>
        <w:pStyle w:val="ListParagraph"/>
        <w:ind w:left="0"/>
        <w:rPr>
          <w:rFonts w:cs="Times New Roman"/>
        </w:rPr>
      </w:pPr>
      <w:r w:rsidRPr="1D39657F" w:rsidR="008F6C10">
        <w:rPr>
          <w:rFonts w:cs="Times New Roman"/>
        </w:rPr>
        <w:t>The IT Infra</w:t>
      </w:r>
      <w:r w:rsidRPr="1D39657F" w:rsidR="00B96A66">
        <w:rPr>
          <w:rFonts w:cs="Times New Roman"/>
        </w:rPr>
        <w:t xml:space="preserve"> will verify compliance to this policy through various methods, including but not limited to, </w:t>
      </w:r>
      <w:r w:rsidRPr="1D39657F" w:rsidR="007B3E20">
        <w:rPr>
          <w:rFonts w:cs="Times New Roman"/>
        </w:rPr>
        <w:t>periodic walk</w:t>
      </w:r>
      <w:del w:author="Anjaly T A" w:date="2021-08-03T09:56:05.048Z" w:id="403430422">
        <w:r w:rsidRPr="1D39657F" w:rsidDel="007B3E20">
          <w:rPr>
            <w:rFonts w:cs="Times New Roman"/>
          </w:rPr>
          <w:delText>-</w:delText>
        </w:r>
      </w:del>
      <w:r w:rsidRPr="1D39657F" w:rsidR="007B3E20">
        <w:rPr>
          <w:rFonts w:cs="Times New Roman"/>
        </w:rPr>
        <w:t>th</w:t>
      </w:r>
      <w:ins w:author="Anjaly T A" w:date="2021-08-03T09:56:12.498Z" w:id="1704123601">
        <w:r w:rsidRPr="1D39657F" w:rsidR="38296A1E">
          <w:rPr>
            <w:rFonts w:cs="Times New Roman"/>
          </w:rPr>
          <w:t>roughs</w:t>
        </w:r>
      </w:ins>
      <w:del w:author="Anjaly T A" w:date="2021-08-03T09:56:08.421Z" w:id="1538075777">
        <w:r w:rsidRPr="1D39657F" w:rsidDel="007B3E20">
          <w:rPr>
            <w:rFonts w:cs="Times New Roman"/>
          </w:rPr>
          <w:delText>rus</w:delText>
        </w:r>
      </w:del>
      <w:r w:rsidRPr="1D39657F" w:rsidR="007B3E20">
        <w:rPr>
          <w:rFonts w:cs="Times New Roman"/>
        </w:rPr>
        <w:t xml:space="preserve">, video monitoring, </w:t>
      </w:r>
      <w:r w:rsidRPr="1D39657F" w:rsidR="00B96A66">
        <w:rPr>
          <w:rFonts w:cs="Times New Roman"/>
        </w:rPr>
        <w:t xml:space="preserve">business tool reports, internal and external audits, and feedback to the policy owner. </w:t>
      </w:r>
    </w:p>
    <w:p w:rsidR="00B96A66" w:rsidP="00B96A66" w:rsidRDefault="00B96A66" w14:paraId="44B921D8" w14:textId="77777777">
      <w:pPr>
        <w:pStyle w:val="Heading1"/>
        <w:numPr>
          <w:ilvl w:val="1"/>
          <w:numId w:val="4"/>
        </w:numPr>
        <w:spacing w:before="0" w:line="240" w:lineRule="auto"/>
        <w:ind w:left="360"/>
        <w:rPr>
          <w:rFonts w:ascii="Times New Roman" w:hAnsi="Times New Roman" w:cs="Times New Roman"/>
          <w:b w:val="0"/>
          <w:color w:val="auto"/>
          <w:sz w:val="24"/>
          <w:szCs w:val="24"/>
        </w:rPr>
      </w:pPr>
      <w:bookmarkStart w:name="_Toc61440107" w:id="13"/>
      <w:r w:rsidRPr="001C31CD">
        <w:rPr>
          <w:rFonts w:ascii="Times New Roman" w:hAnsi="Times New Roman" w:cs="Times New Roman"/>
          <w:b w:val="0"/>
          <w:color w:val="auto"/>
          <w:sz w:val="24"/>
          <w:szCs w:val="24"/>
        </w:rPr>
        <w:t>Exceptions</w:t>
      </w:r>
      <w:bookmarkEnd w:id="13"/>
    </w:p>
    <w:p w:rsidRPr="001C31CD" w:rsidR="00B96A66" w:rsidP="00B96A66" w:rsidRDefault="00B96A66" w14:paraId="0D543A08" w14:textId="77777777">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Pr="001C31CD" w:rsidR="00B96A66" w:rsidP="00B96A66" w:rsidRDefault="00B96A66" w14:paraId="73430139" w14:textId="77777777">
      <w:pPr>
        <w:pStyle w:val="Heading1"/>
        <w:numPr>
          <w:ilvl w:val="1"/>
          <w:numId w:val="4"/>
        </w:numPr>
        <w:spacing w:before="0" w:line="240" w:lineRule="auto"/>
        <w:ind w:left="360"/>
        <w:rPr>
          <w:rFonts w:ascii="Times New Roman" w:hAnsi="Times New Roman" w:cs="Times New Roman"/>
          <w:b w:val="0"/>
          <w:color w:val="auto"/>
          <w:sz w:val="24"/>
          <w:szCs w:val="24"/>
        </w:rPr>
      </w:pPr>
      <w:bookmarkStart w:name="_Toc61440108" w:id="14"/>
      <w:r w:rsidRPr="001C31CD">
        <w:rPr>
          <w:rFonts w:ascii="Times New Roman" w:hAnsi="Times New Roman" w:cs="Times New Roman"/>
          <w:b w:val="0"/>
          <w:color w:val="auto"/>
          <w:sz w:val="24"/>
          <w:szCs w:val="24"/>
        </w:rPr>
        <w:t>Non-Compliance</w:t>
      </w:r>
      <w:bookmarkEnd w:id="14"/>
    </w:p>
    <w:p w:rsidRPr="00270C9E" w:rsidR="00FD3519" w:rsidP="00270C9E" w:rsidRDefault="00B96A66" w14:paraId="28778F85" w14:textId="067190AB">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sectPr w:rsidRPr="00270C9E" w:rsidR="00FD3519">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2E79" w:rsidP="0066487F" w:rsidRDefault="006C2E79" w14:paraId="39F7D338" w14:textId="77777777">
      <w:pPr>
        <w:spacing w:after="0" w:line="240" w:lineRule="auto"/>
      </w:pPr>
      <w:r>
        <w:separator/>
      </w:r>
    </w:p>
  </w:endnote>
  <w:endnote w:type="continuationSeparator" w:id="0">
    <w:p w:rsidR="006C2E79" w:rsidP="0066487F" w:rsidRDefault="006C2E79" w14:paraId="7ECE5F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72E22" w:rsidR="0066487F" w:rsidP="00C72E22" w:rsidRDefault="00C72E22" w14:paraId="05BD8D57" w14:textId="765DC593">
    <w:pPr>
      <w:pStyle w:val="Footer"/>
      <w:pBdr>
        <w:top w:val="thinThickSmallGap" w:color="622423" w:themeColor="accent2" w:themeShade="7F" w:sz="24" w:space="1"/>
      </w:pBdr>
      <w:rPr>
        <w:rFonts w:asciiTheme="majorHAnsi" w:hAnsiTheme="majorHAnsi" w:eastAsiaTheme="majorEastAsia" w:cstheme="majorBidi"/>
      </w:rPr>
    </w:pPr>
    <w:r>
      <w:rPr>
        <w:rFonts w:asciiTheme="minorHAnsi" w:hAnsiTheme="minorHAnsi" w:eastAsiaTheme="minorEastAsia"/>
      </w:rPr>
      <w:fldChar w:fldCharType="begin"/>
    </w:r>
    <w:r>
      <w:instrText xml:space="preserve"> PAGE   \* MERGEFORMAT </w:instrText>
    </w:r>
    <w:r>
      <w:rPr>
        <w:rFonts w:asciiTheme="minorHAnsi" w:hAnsiTheme="minorHAnsi" w:eastAsiaTheme="minorEastAsia"/>
      </w:rPr>
      <w:fldChar w:fldCharType="separate"/>
    </w:r>
    <w:r w:rsidRPr="00153422" w:rsidR="00153422">
      <w:rPr>
        <w:rFonts w:asciiTheme="majorHAnsi" w:hAnsiTheme="majorHAnsi" w:eastAsiaTheme="majorEastAsia" w:cstheme="majorBidi"/>
        <w:noProof/>
      </w:rPr>
      <w:t>1</w:t>
    </w:r>
    <w:r>
      <w:rPr>
        <w:rFonts w:asciiTheme="majorHAnsi" w:hAnsiTheme="majorHAnsi"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2E79" w:rsidP="0066487F" w:rsidRDefault="006C2E79" w14:paraId="23614069" w14:textId="77777777">
      <w:pPr>
        <w:spacing w:after="0" w:line="240" w:lineRule="auto"/>
      </w:pPr>
      <w:r>
        <w:separator/>
      </w:r>
    </w:p>
  </w:footnote>
  <w:footnote w:type="continuationSeparator" w:id="0">
    <w:p w:rsidR="006C2E79" w:rsidP="0066487F" w:rsidRDefault="006C2E79" w14:paraId="0511C47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6487F" w:rsidR="0066487F" w:rsidRDefault="0066487F" w14:paraId="75D40A32" w14:textId="7D31F06A">
    <w:pPr>
      <w:pStyle w:val="Header"/>
      <w:rPr>
        <w:rFonts w:ascii="Verdana" w:hAnsi="Verdana"/>
        <w:szCs w:val="24"/>
      </w:rPr>
    </w:pPr>
  </w:p>
  <w:p w:rsidR="0066487F" w:rsidRDefault="0066487F" w14:paraId="6298136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976DB"/>
    <w:multiLevelType w:val="hybridMultilevel"/>
    <w:tmpl w:val="1B16A4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621714B"/>
    <w:multiLevelType w:val="hybridMultilevel"/>
    <w:tmpl w:val="67EA10F0"/>
    <w:lvl w:ilvl="0" w:tplc="42BC8F4E">
      <w:start w:val="1"/>
      <w:numFmt w:val="decimal"/>
      <w:lvlText w:val="%1.0"/>
      <w:lvlJc w:val="left"/>
      <w:pPr>
        <w:tabs>
          <w:tab w:val="num" w:pos="720"/>
        </w:tabs>
        <w:ind w:left="720" w:hanging="720"/>
      </w:pPr>
      <w:rPr>
        <w:rFonts w:hint="default" w:ascii="Times New Roman" w:hAnsi="Times New Roman" w:cs="Times New Roman"/>
        <w:b/>
        <w:bCs/>
        <w:i w:val="0"/>
        <w:sz w:val="24"/>
        <w:szCs w:val="24"/>
      </w:rPr>
    </w:lvl>
    <w:lvl w:ilvl="1" w:tplc="2A5C9486">
      <w:start w:val="1"/>
      <w:numFmt w:val="decimal"/>
      <w:lvlText w:val="%1.%2"/>
      <w:lvlJc w:val="left"/>
      <w:pPr>
        <w:tabs>
          <w:tab w:val="num" w:pos="1440"/>
        </w:tabs>
        <w:ind w:left="1440" w:hanging="720"/>
      </w:pPr>
      <w:rPr>
        <w:rFonts w:hint="default" w:ascii="Arial" w:hAnsi="Arial"/>
        <w:b w:val="0"/>
        <w:i w:val="0"/>
        <w:sz w:val="20"/>
      </w:rPr>
    </w:lvl>
    <w:lvl w:ilvl="2" w:tplc="52C497A0">
      <w:start w:val="1"/>
      <w:numFmt w:val="decimal"/>
      <w:lvlText w:val="%1.%2.%3"/>
      <w:lvlJc w:val="left"/>
      <w:pPr>
        <w:tabs>
          <w:tab w:val="num" w:pos="2194"/>
        </w:tabs>
        <w:ind w:left="2194" w:hanging="737"/>
      </w:pPr>
      <w:rPr>
        <w:rFonts w:hint="default" w:ascii="Arial" w:hAnsi="Arial"/>
        <w:b w:val="0"/>
        <w:i w:val="0"/>
        <w:sz w:val="20"/>
      </w:rPr>
    </w:lvl>
    <w:lvl w:ilvl="3" w:tplc="7D1E55A8">
      <w:start w:val="1"/>
      <w:numFmt w:val="lowerLetter"/>
      <w:lvlText w:val="(%4)"/>
      <w:lvlJc w:val="left"/>
      <w:pPr>
        <w:tabs>
          <w:tab w:val="num" w:pos="2648"/>
        </w:tabs>
        <w:ind w:left="2648" w:hanging="454"/>
      </w:pPr>
      <w:rPr>
        <w:rFonts w:hint="default" w:ascii="Arial" w:hAnsi="Arial"/>
        <w:b w:val="0"/>
        <w:i w:val="0"/>
        <w:sz w:val="20"/>
      </w:rPr>
    </w:lvl>
    <w:lvl w:ilvl="4" w:tplc="A7F04B84">
      <w:start w:val="1"/>
      <w:numFmt w:val="lowerRoman"/>
      <w:lvlText w:val="(%5)"/>
      <w:lvlJc w:val="left"/>
      <w:pPr>
        <w:tabs>
          <w:tab w:val="num" w:pos="3158"/>
        </w:tabs>
        <w:ind w:left="3158" w:hanging="510"/>
      </w:pPr>
      <w:rPr>
        <w:rFonts w:hint="default"/>
        <w:b w:val="0"/>
        <w:i w:val="0"/>
        <w:sz w:val="18"/>
      </w:rPr>
    </w:lvl>
    <w:lvl w:ilvl="5" w:tplc="7144A27A">
      <w:start w:val="1"/>
      <w:numFmt w:val="decimal"/>
      <w:lvlText w:val="(%6)"/>
      <w:lvlJc w:val="left"/>
      <w:pPr>
        <w:tabs>
          <w:tab w:val="num" w:pos="3668"/>
        </w:tabs>
        <w:ind w:left="3668" w:hanging="510"/>
      </w:pPr>
      <w:rPr>
        <w:rFonts w:hint="default"/>
        <w:b w:val="0"/>
        <w:i w:val="0"/>
        <w:sz w:val="20"/>
      </w:rPr>
    </w:lvl>
    <w:lvl w:ilvl="6" w:tplc="90E64080">
      <w:start w:val="1"/>
      <w:numFmt w:val="none"/>
      <w:suff w:val="nothing"/>
      <w:lvlText w:val=""/>
      <w:lvlJc w:val="left"/>
      <w:pPr>
        <w:ind w:left="720" w:firstLine="0"/>
      </w:pPr>
      <w:rPr>
        <w:rFonts w:hint="default"/>
      </w:rPr>
    </w:lvl>
    <w:lvl w:ilvl="7" w:tplc="D59EA5DE">
      <w:start w:val="1"/>
      <w:numFmt w:val="none"/>
      <w:suff w:val="nothing"/>
      <w:lvlText w:val=""/>
      <w:lvlJc w:val="left"/>
      <w:pPr>
        <w:ind w:left="720" w:firstLine="0"/>
      </w:pPr>
      <w:rPr>
        <w:rFonts w:hint="default"/>
      </w:rPr>
    </w:lvl>
    <w:lvl w:ilvl="8" w:tplc="BA9A1FF0">
      <w:start w:val="1"/>
      <w:numFmt w:val="upperLetter"/>
      <w:lvlRestart w:val="0"/>
      <w:suff w:val="nothing"/>
      <w:lvlText w:val="Appendix %9"/>
      <w:lvlJc w:val="left"/>
      <w:pPr>
        <w:ind w:left="-74" w:firstLine="362"/>
      </w:pPr>
      <w:rPr>
        <w:rFonts w:hint="default" w:ascii="Helvetica" w:hAnsi="Helvetica"/>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7BD326F"/>
    <w:multiLevelType w:val="hybridMultilevel"/>
    <w:tmpl w:val="2170448E"/>
    <w:lvl w:ilvl="0" w:tplc="8F3C6590">
      <w:start w:val="4"/>
      <w:numFmt w:val="decimal"/>
      <w:lvlText w:val="%1"/>
      <w:lvlJc w:val="left"/>
      <w:pPr>
        <w:ind w:left="360" w:hanging="360"/>
      </w:pPr>
      <w:rPr>
        <w:rFonts w:hint="default" w:cstheme="minorBidi"/>
      </w:rPr>
    </w:lvl>
    <w:lvl w:ilvl="1" w:tplc="9AB8FA3E">
      <w:start w:val="1"/>
      <w:numFmt w:val="decimal"/>
      <w:lvlText w:val="%1.%2"/>
      <w:lvlJc w:val="left"/>
      <w:pPr>
        <w:ind w:left="360" w:hanging="360"/>
      </w:pPr>
      <w:rPr>
        <w:rFonts w:hint="default" w:cstheme="minorBidi"/>
      </w:rPr>
    </w:lvl>
    <w:lvl w:ilvl="2" w:tplc="BC28D500">
      <w:start w:val="1"/>
      <w:numFmt w:val="decimal"/>
      <w:lvlText w:val="%1.%2.%3"/>
      <w:lvlJc w:val="left"/>
      <w:pPr>
        <w:ind w:left="720" w:hanging="720"/>
      </w:pPr>
      <w:rPr>
        <w:rFonts w:hint="default" w:cstheme="minorBidi"/>
      </w:rPr>
    </w:lvl>
    <w:lvl w:ilvl="3" w:tplc="E18C5A7C">
      <w:start w:val="1"/>
      <w:numFmt w:val="decimal"/>
      <w:lvlText w:val="%1.%2.%3.%4"/>
      <w:lvlJc w:val="left"/>
      <w:pPr>
        <w:ind w:left="720" w:hanging="720"/>
      </w:pPr>
      <w:rPr>
        <w:rFonts w:hint="default" w:cstheme="minorBidi"/>
      </w:rPr>
    </w:lvl>
    <w:lvl w:ilvl="4" w:tplc="DFE2A470">
      <w:start w:val="1"/>
      <w:numFmt w:val="decimal"/>
      <w:lvlText w:val="%1.%2.%3.%4.%5"/>
      <w:lvlJc w:val="left"/>
      <w:pPr>
        <w:ind w:left="1080" w:hanging="1080"/>
      </w:pPr>
      <w:rPr>
        <w:rFonts w:hint="default" w:cstheme="minorBidi"/>
      </w:rPr>
    </w:lvl>
    <w:lvl w:ilvl="5" w:tplc="E3DC215C">
      <w:start w:val="1"/>
      <w:numFmt w:val="decimal"/>
      <w:lvlText w:val="%1.%2.%3.%4.%5.%6"/>
      <w:lvlJc w:val="left"/>
      <w:pPr>
        <w:ind w:left="1080" w:hanging="1080"/>
      </w:pPr>
      <w:rPr>
        <w:rFonts w:hint="default" w:cstheme="minorBidi"/>
      </w:rPr>
    </w:lvl>
    <w:lvl w:ilvl="6" w:tplc="2F589632">
      <w:start w:val="1"/>
      <w:numFmt w:val="decimal"/>
      <w:lvlText w:val="%1.%2.%3.%4.%5.%6.%7"/>
      <w:lvlJc w:val="left"/>
      <w:pPr>
        <w:ind w:left="1440" w:hanging="1440"/>
      </w:pPr>
      <w:rPr>
        <w:rFonts w:hint="default" w:cstheme="minorBidi"/>
      </w:rPr>
    </w:lvl>
    <w:lvl w:ilvl="7" w:tplc="9A72A7AA">
      <w:start w:val="1"/>
      <w:numFmt w:val="decimal"/>
      <w:lvlText w:val="%1.%2.%3.%4.%5.%6.%7.%8"/>
      <w:lvlJc w:val="left"/>
      <w:pPr>
        <w:ind w:left="1440" w:hanging="1440"/>
      </w:pPr>
      <w:rPr>
        <w:rFonts w:hint="default" w:cstheme="minorBidi"/>
      </w:rPr>
    </w:lvl>
    <w:lvl w:ilvl="8" w:tplc="9A542EC0">
      <w:start w:val="1"/>
      <w:numFmt w:val="decimal"/>
      <w:lvlText w:val="%1.%2.%3.%4.%5.%6.%7.%8.%9"/>
      <w:lvlJc w:val="left"/>
      <w:pPr>
        <w:ind w:left="1800" w:hanging="1800"/>
      </w:pPr>
      <w:rPr>
        <w:rFonts w:hint="default" w:cstheme="minorBidi"/>
      </w:rPr>
    </w:lvl>
  </w:abstractNum>
  <w:abstractNum w:abstractNumId="8" w15:restartNumberingAfterBreak="0">
    <w:nsid w:val="3074080C"/>
    <w:multiLevelType w:val="hybridMultilevel"/>
    <w:tmpl w:val="04090025"/>
    <w:lvl w:ilvl="0" w:tplc="B9AEEA64">
      <w:start w:val="1"/>
      <w:numFmt w:val="decimal"/>
      <w:pStyle w:val="Heading1"/>
      <w:lvlText w:val="%1"/>
      <w:lvlJc w:val="left"/>
      <w:pPr>
        <w:ind w:left="432" w:hanging="432"/>
      </w:pPr>
    </w:lvl>
    <w:lvl w:ilvl="1" w:tplc="7FFA25C6">
      <w:start w:val="1"/>
      <w:numFmt w:val="decimal"/>
      <w:pStyle w:val="Heading2"/>
      <w:lvlText w:val="%1.%2"/>
      <w:lvlJc w:val="left"/>
      <w:pPr>
        <w:ind w:left="576" w:hanging="576"/>
      </w:pPr>
    </w:lvl>
    <w:lvl w:ilvl="2" w:tplc="A420E844">
      <w:start w:val="1"/>
      <w:numFmt w:val="decimal"/>
      <w:pStyle w:val="Heading3"/>
      <w:lvlText w:val="%1.%2.%3"/>
      <w:lvlJc w:val="left"/>
      <w:pPr>
        <w:ind w:left="720" w:hanging="720"/>
      </w:pPr>
    </w:lvl>
    <w:lvl w:ilvl="3" w:tplc="38DEEEDC">
      <w:start w:val="1"/>
      <w:numFmt w:val="decimal"/>
      <w:pStyle w:val="Heading4"/>
      <w:lvlText w:val="%1.%2.%3.%4"/>
      <w:lvlJc w:val="left"/>
      <w:pPr>
        <w:ind w:left="864" w:hanging="864"/>
      </w:pPr>
    </w:lvl>
    <w:lvl w:ilvl="4" w:tplc="2F66D314">
      <w:start w:val="1"/>
      <w:numFmt w:val="decimal"/>
      <w:pStyle w:val="Heading5"/>
      <w:lvlText w:val="%1.%2.%3.%4.%5"/>
      <w:lvlJc w:val="left"/>
      <w:pPr>
        <w:ind w:left="1008" w:hanging="1008"/>
      </w:pPr>
    </w:lvl>
    <w:lvl w:ilvl="5" w:tplc="51163934">
      <w:start w:val="1"/>
      <w:numFmt w:val="decimal"/>
      <w:pStyle w:val="Heading6"/>
      <w:lvlText w:val="%1.%2.%3.%4.%5.%6"/>
      <w:lvlJc w:val="left"/>
      <w:pPr>
        <w:ind w:left="1152" w:hanging="1152"/>
      </w:pPr>
    </w:lvl>
    <w:lvl w:ilvl="6" w:tplc="121ACBD6">
      <w:start w:val="1"/>
      <w:numFmt w:val="decimal"/>
      <w:pStyle w:val="Heading7"/>
      <w:lvlText w:val="%1.%2.%3.%4.%5.%6.%7"/>
      <w:lvlJc w:val="left"/>
      <w:pPr>
        <w:ind w:left="1296" w:hanging="1296"/>
      </w:pPr>
    </w:lvl>
    <w:lvl w:ilvl="7" w:tplc="84C87D08">
      <w:start w:val="1"/>
      <w:numFmt w:val="decimal"/>
      <w:pStyle w:val="Heading8"/>
      <w:lvlText w:val="%1.%2.%3.%4.%5.%6.%7.%8"/>
      <w:lvlJc w:val="left"/>
      <w:pPr>
        <w:ind w:left="1440" w:hanging="1440"/>
      </w:pPr>
    </w:lvl>
    <w:lvl w:ilvl="8" w:tplc="04D6FC8C">
      <w:start w:val="1"/>
      <w:numFmt w:val="decimal"/>
      <w:pStyle w:val="Heading9"/>
      <w:lvlText w:val="%1.%2.%3.%4.%5.%6.%7.%8.%9"/>
      <w:lvlJc w:val="left"/>
      <w:pPr>
        <w:ind w:left="1584" w:hanging="1584"/>
      </w:pPr>
    </w:lvl>
  </w:abstractNum>
  <w:abstractNum w:abstractNumId="9" w15:restartNumberingAfterBreak="0">
    <w:nsid w:val="335159E9"/>
    <w:multiLevelType w:val="multilevel"/>
    <w:tmpl w:val="1C2AEBE0"/>
    <w:lvl w:ilvl="0">
      <w:start w:val="1"/>
      <w:numFmt w:val="decimal"/>
      <w:lvlText w:val="%1.0"/>
      <w:lvlJc w:val="left"/>
      <w:pPr>
        <w:tabs>
          <w:tab w:val="num" w:pos="720"/>
        </w:tabs>
        <w:ind w:left="720" w:hanging="720"/>
      </w:pPr>
      <w:rPr>
        <w:rFonts w:hint="default" w:ascii="Times New Roman" w:hAnsi="Times New Roman" w:cs="Times New Roman"/>
        <w:b/>
        <w:bCs/>
        <w:i w:val="0"/>
        <w:sz w:val="24"/>
        <w:szCs w:val="24"/>
      </w:rPr>
    </w:lvl>
    <w:lvl w:ilvl="1">
      <w:start w:val="1"/>
      <w:numFmt w:val="decimal"/>
      <w:lvlText w:val="%1.%2"/>
      <w:lvlJc w:val="left"/>
      <w:pPr>
        <w:tabs>
          <w:tab w:val="num" w:pos="1440"/>
        </w:tabs>
        <w:ind w:left="1440" w:hanging="720"/>
      </w:pPr>
      <w:rPr>
        <w:rFonts w:hint="default" w:ascii="Arial" w:hAnsi="Arial"/>
        <w:b w:val="0"/>
        <w:i w:val="0"/>
        <w:sz w:val="20"/>
      </w:rPr>
    </w:lvl>
    <w:lvl w:ilvl="2">
      <w:start w:val="1"/>
      <w:numFmt w:val="decimal"/>
      <w:lvlText w:val="%1.%2.%3"/>
      <w:lvlJc w:val="left"/>
      <w:pPr>
        <w:tabs>
          <w:tab w:val="num" w:pos="2194"/>
        </w:tabs>
        <w:ind w:left="2194" w:hanging="737"/>
      </w:pPr>
      <w:rPr>
        <w:rFonts w:hint="default" w:ascii="Arial" w:hAnsi="Arial"/>
        <w:b w:val="0"/>
        <w:i w:val="0"/>
        <w:sz w:val="20"/>
      </w:rPr>
    </w:lvl>
    <w:lvl w:ilvl="3">
      <w:start w:val="1"/>
      <w:numFmt w:val="lowerLetter"/>
      <w:lvlText w:val="(%4)"/>
      <w:lvlJc w:val="left"/>
      <w:pPr>
        <w:tabs>
          <w:tab w:val="num" w:pos="2648"/>
        </w:tabs>
        <w:ind w:left="2648" w:hanging="454"/>
      </w:pPr>
      <w:rPr>
        <w:rFonts w:hint="default" w:ascii="Arial" w:hAnsi="Arial"/>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hint="default" w:ascii="Helvetica" w:hAnsi="Helvetica"/>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FD0D8D"/>
    <w:multiLevelType w:val="multilevel"/>
    <w:tmpl w:val="1C2AEBE0"/>
    <w:lvl w:ilvl="0">
      <w:start w:val="1"/>
      <w:numFmt w:val="decimal"/>
      <w:lvlText w:val="%1.0"/>
      <w:lvlJc w:val="left"/>
      <w:pPr>
        <w:tabs>
          <w:tab w:val="num" w:pos="720"/>
        </w:tabs>
        <w:ind w:left="720" w:hanging="720"/>
      </w:pPr>
      <w:rPr>
        <w:rFonts w:hint="default" w:ascii="Times New Roman" w:hAnsi="Times New Roman" w:cs="Times New Roman"/>
        <w:b/>
        <w:bCs/>
        <w:i w:val="0"/>
        <w:sz w:val="24"/>
        <w:szCs w:val="24"/>
      </w:rPr>
    </w:lvl>
    <w:lvl w:ilvl="1">
      <w:start w:val="1"/>
      <w:numFmt w:val="decimal"/>
      <w:lvlText w:val="%1.%2"/>
      <w:lvlJc w:val="left"/>
      <w:pPr>
        <w:tabs>
          <w:tab w:val="num" w:pos="1440"/>
        </w:tabs>
        <w:ind w:left="1440" w:hanging="720"/>
      </w:pPr>
      <w:rPr>
        <w:rFonts w:hint="default" w:ascii="Arial" w:hAnsi="Arial"/>
        <w:b w:val="0"/>
        <w:i w:val="0"/>
        <w:sz w:val="20"/>
      </w:rPr>
    </w:lvl>
    <w:lvl w:ilvl="2">
      <w:start w:val="1"/>
      <w:numFmt w:val="decimal"/>
      <w:lvlText w:val="%1.%2.%3"/>
      <w:lvlJc w:val="left"/>
      <w:pPr>
        <w:tabs>
          <w:tab w:val="num" w:pos="2194"/>
        </w:tabs>
        <w:ind w:left="2194" w:hanging="737"/>
      </w:pPr>
      <w:rPr>
        <w:rFonts w:hint="default" w:ascii="Arial" w:hAnsi="Arial"/>
        <w:b w:val="0"/>
        <w:i w:val="0"/>
        <w:sz w:val="20"/>
      </w:rPr>
    </w:lvl>
    <w:lvl w:ilvl="3">
      <w:start w:val="1"/>
      <w:numFmt w:val="lowerLetter"/>
      <w:lvlText w:val="(%4)"/>
      <w:lvlJc w:val="left"/>
      <w:pPr>
        <w:tabs>
          <w:tab w:val="num" w:pos="2648"/>
        </w:tabs>
        <w:ind w:left="2648" w:hanging="454"/>
      </w:pPr>
      <w:rPr>
        <w:rFonts w:hint="default" w:ascii="Arial" w:hAnsi="Arial"/>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hint="default" w:ascii="Helvetica" w:hAnsi="Helvetica"/>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1B076FE"/>
    <w:multiLevelType w:val="hybridMultilevel"/>
    <w:tmpl w:val="6B342FF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4DC2"/>
    <w:rsid w:val="00270C9E"/>
    <w:rsid w:val="002D4839"/>
    <w:rsid w:val="002D5B0F"/>
    <w:rsid w:val="003013B8"/>
    <w:rsid w:val="0033192C"/>
    <w:rsid w:val="003B6BD8"/>
    <w:rsid w:val="003F462D"/>
    <w:rsid w:val="00411960"/>
    <w:rsid w:val="0041197C"/>
    <w:rsid w:val="00445399"/>
    <w:rsid w:val="0047708F"/>
    <w:rsid w:val="0057343A"/>
    <w:rsid w:val="00586E8F"/>
    <w:rsid w:val="005F6E58"/>
    <w:rsid w:val="00624039"/>
    <w:rsid w:val="0066487F"/>
    <w:rsid w:val="006668BB"/>
    <w:rsid w:val="00675E1B"/>
    <w:rsid w:val="006A5710"/>
    <w:rsid w:val="006C2E79"/>
    <w:rsid w:val="006C7D11"/>
    <w:rsid w:val="006E094A"/>
    <w:rsid w:val="00706F16"/>
    <w:rsid w:val="007161FB"/>
    <w:rsid w:val="00717E04"/>
    <w:rsid w:val="00792C9B"/>
    <w:rsid w:val="007B3E20"/>
    <w:rsid w:val="008228E7"/>
    <w:rsid w:val="00836569"/>
    <w:rsid w:val="008371A0"/>
    <w:rsid w:val="00875E48"/>
    <w:rsid w:val="008B353D"/>
    <w:rsid w:val="008B54E3"/>
    <w:rsid w:val="008E3E91"/>
    <w:rsid w:val="008F6C10"/>
    <w:rsid w:val="009536CD"/>
    <w:rsid w:val="009B3021"/>
    <w:rsid w:val="009C2FC8"/>
    <w:rsid w:val="00A047BB"/>
    <w:rsid w:val="00A84AF0"/>
    <w:rsid w:val="00AC7AB6"/>
    <w:rsid w:val="00AF32E9"/>
    <w:rsid w:val="00B96A66"/>
    <w:rsid w:val="00BA253C"/>
    <w:rsid w:val="00BD16CC"/>
    <w:rsid w:val="00BD6ABF"/>
    <w:rsid w:val="00BE432F"/>
    <w:rsid w:val="00BF37D6"/>
    <w:rsid w:val="00C02699"/>
    <w:rsid w:val="00C234F8"/>
    <w:rsid w:val="00C2737D"/>
    <w:rsid w:val="00C41CE0"/>
    <w:rsid w:val="00C54188"/>
    <w:rsid w:val="00C72E22"/>
    <w:rsid w:val="00CB70AF"/>
    <w:rsid w:val="00D7341F"/>
    <w:rsid w:val="00DE586F"/>
    <w:rsid w:val="00DE59B9"/>
    <w:rsid w:val="00E046B3"/>
    <w:rsid w:val="00E1237C"/>
    <w:rsid w:val="00E92626"/>
    <w:rsid w:val="00EA2056"/>
    <w:rsid w:val="00EC5FEE"/>
    <w:rsid w:val="00F020E9"/>
    <w:rsid w:val="00F15156"/>
    <w:rsid w:val="00F41123"/>
    <w:rsid w:val="00F45315"/>
    <w:rsid w:val="00FA6E5F"/>
    <w:rsid w:val="00FD3519"/>
    <w:rsid w:val="014A2E41"/>
    <w:rsid w:val="0429FFB7"/>
    <w:rsid w:val="0750B5E6"/>
    <w:rsid w:val="0F372CAA"/>
    <w:rsid w:val="0FD9F156"/>
    <w:rsid w:val="104036CB"/>
    <w:rsid w:val="1338F63A"/>
    <w:rsid w:val="18958B73"/>
    <w:rsid w:val="1B6E4A78"/>
    <w:rsid w:val="1D39657F"/>
    <w:rsid w:val="1DD79299"/>
    <w:rsid w:val="21907820"/>
    <w:rsid w:val="22ECA81B"/>
    <w:rsid w:val="2A4B28B6"/>
    <w:rsid w:val="32CE4A5C"/>
    <w:rsid w:val="38296A1E"/>
    <w:rsid w:val="3FA2B643"/>
    <w:rsid w:val="405C2024"/>
    <w:rsid w:val="4DD175C3"/>
    <w:rsid w:val="5A030BB2"/>
    <w:rsid w:val="6349AEBD"/>
    <w:rsid w:val="6370C720"/>
    <w:rsid w:val="6C993E50"/>
    <w:rsid w:val="77D72C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0A1179"/>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styleId="Heading1Char" w:customStyle="1">
    <w:name w:val="Heading 1 Char"/>
    <w:basedOn w:val="DefaultParagraphFont"/>
    <w:link w:val="Heading1"/>
    <w:uiPriority w:val="9"/>
    <w:rsid w:val="00C72E22"/>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link w:val="PlainText"/>
    <w:rsid w:val="006E094A"/>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rsid w:val="00107509"/>
    <w:rPr>
      <w:rFonts w:asciiTheme="majorHAnsi" w:hAnsiTheme="majorHAnsi" w:eastAsiaTheme="majorEastAsia" w:cstheme="majorBidi"/>
      <w:b/>
      <w:bCs/>
      <w:i/>
      <w:iCs/>
      <w:color w:val="4F81BD" w:themeColor="accent1"/>
      <w:sz w:val="24"/>
    </w:rPr>
  </w:style>
  <w:style w:type="character" w:styleId="Heading2Char" w:customStyle="1">
    <w:name w:val="Heading 2 Char"/>
    <w:basedOn w:val="DefaultParagraphFont"/>
    <w:link w:val="Heading2"/>
    <w:uiPriority w:val="9"/>
    <w:semiHidden/>
    <w:rsid w:val="009B3021"/>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9B3021"/>
    <w:rPr>
      <w:rFonts w:asciiTheme="majorHAnsi" w:hAnsiTheme="majorHAnsi" w:eastAsiaTheme="majorEastAsia" w:cstheme="majorBidi"/>
      <w:b/>
      <w:bCs/>
      <w:color w:val="4F81BD" w:themeColor="accent1"/>
      <w:sz w:val="24"/>
    </w:rPr>
  </w:style>
  <w:style w:type="character" w:styleId="Heading5Char" w:customStyle="1">
    <w:name w:val="Heading 5 Char"/>
    <w:basedOn w:val="DefaultParagraphFont"/>
    <w:link w:val="Heading5"/>
    <w:uiPriority w:val="9"/>
    <w:semiHidden/>
    <w:rsid w:val="009B3021"/>
    <w:rPr>
      <w:rFonts w:asciiTheme="majorHAnsi" w:hAnsiTheme="majorHAnsi" w:eastAsiaTheme="majorEastAsia" w:cstheme="majorBidi"/>
      <w:color w:val="243F60" w:themeColor="accent1" w:themeShade="7F"/>
      <w:sz w:val="24"/>
    </w:rPr>
  </w:style>
  <w:style w:type="character" w:styleId="Heading6Char" w:customStyle="1">
    <w:name w:val="Heading 6 Char"/>
    <w:basedOn w:val="DefaultParagraphFont"/>
    <w:link w:val="Heading6"/>
    <w:uiPriority w:val="9"/>
    <w:semiHidden/>
    <w:rsid w:val="009B3021"/>
    <w:rPr>
      <w:rFonts w:asciiTheme="majorHAnsi" w:hAnsiTheme="majorHAnsi" w:eastAsiaTheme="majorEastAsia" w:cstheme="majorBidi"/>
      <w:i/>
      <w:iCs/>
      <w:color w:val="243F60" w:themeColor="accent1" w:themeShade="7F"/>
      <w:sz w:val="24"/>
    </w:rPr>
  </w:style>
  <w:style w:type="character" w:styleId="Heading7Char" w:customStyle="1">
    <w:name w:val="Heading 7 Char"/>
    <w:basedOn w:val="DefaultParagraphFont"/>
    <w:link w:val="Heading7"/>
    <w:uiPriority w:val="9"/>
    <w:semiHidden/>
    <w:rsid w:val="009B3021"/>
    <w:rPr>
      <w:rFonts w:asciiTheme="majorHAnsi" w:hAnsiTheme="majorHAnsi" w:eastAsiaTheme="majorEastAsia" w:cstheme="majorBidi"/>
      <w:i/>
      <w:iCs/>
      <w:color w:val="404040" w:themeColor="text1" w:themeTint="BF"/>
      <w:sz w:val="24"/>
    </w:rPr>
  </w:style>
  <w:style w:type="character" w:styleId="Heading8Char" w:customStyle="1">
    <w:name w:val="Heading 8 Char"/>
    <w:basedOn w:val="DefaultParagraphFont"/>
    <w:link w:val="Heading8"/>
    <w:uiPriority w:val="9"/>
    <w:semiHidden/>
    <w:rsid w:val="009B3021"/>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9B3021"/>
    <w:rPr>
      <w:rFonts w:asciiTheme="majorHAnsi" w:hAnsiTheme="majorHAnsi" w:eastAsiaTheme="majorEastAsia" w:cstheme="majorBidi"/>
      <w:i/>
      <w:iCs/>
      <w:color w:val="404040" w:themeColor="text1" w:themeTint="BF"/>
      <w:sz w:val="20"/>
      <w:szCs w:val="20"/>
    </w:rPr>
  </w:style>
  <w:style w:type="paragraph" w:styleId="paragraph" w:customStyle="1">
    <w:name w:val="paragraph"/>
    <w:basedOn w:val="Normal"/>
    <w:rsid w:val="00675E1B"/>
    <w:pPr>
      <w:spacing w:before="100" w:beforeAutospacing="1" w:after="100" w:afterAutospacing="1" w:line="240" w:lineRule="auto"/>
    </w:pPr>
    <w:rPr>
      <w:rFonts w:eastAsia="Times New Roman" w:cs="Times New Roman"/>
      <w:szCs w:val="24"/>
      <w:lang w:val="en-IN" w:eastAsia="en-IN" w:bidi="hi-IN"/>
    </w:rPr>
  </w:style>
  <w:style w:type="character" w:styleId="normaltextrun" w:customStyle="1">
    <w:name w:val="normaltextrun"/>
    <w:basedOn w:val="DefaultParagraphFont"/>
    <w:rsid w:val="00675E1B"/>
  </w:style>
  <w:style w:type="character" w:styleId="eop" w:customStyle="1">
    <w:name w:val="eop"/>
    <w:basedOn w:val="DefaultParagraphFont"/>
    <w:rsid w:val="00675E1B"/>
  </w:style>
  <w:style w:type="paragraph" w:styleId="TOCHeading">
    <w:name w:val="TOC Heading"/>
    <w:basedOn w:val="Heading1"/>
    <w:next w:val="Normal"/>
    <w:uiPriority w:val="39"/>
    <w:unhideWhenUsed/>
    <w:qFormat/>
    <w:rsid w:val="00675E1B"/>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675E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1229920146">
      <w:bodyDiv w:val="1"/>
      <w:marLeft w:val="0"/>
      <w:marRight w:val="0"/>
      <w:marTop w:val="0"/>
      <w:marBottom w:val="0"/>
      <w:divBdr>
        <w:top w:val="none" w:sz="0" w:space="0" w:color="auto"/>
        <w:left w:val="none" w:sz="0" w:space="0" w:color="auto"/>
        <w:bottom w:val="none" w:sz="0" w:space="0" w:color="auto"/>
        <w:right w:val="none" w:sz="0" w:space="0" w:color="auto"/>
      </w:divBdr>
      <w:divsChild>
        <w:div w:id="886646228">
          <w:marLeft w:val="0"/>
          <w:marRight w:val="0"/>
          <w:marTop w:val="0"/>
          <w:marBottom w:val="0"/>
          <w:divBdr>
            <w:top w:val="none" w:sz="0" w:space="0" w:color="auto"/>
            <w:left w:val="none" w:sz="0" w:space="0" w:color="auto"/>
            <w:bottom w:val="none" w:sz="0" w:space="0" w:color="auto"/>
            <w:right w:val="none" w:sz="0" w:space="0" w:color="auto"/>
          </w:divBdr>
          <w:divsChild>
            <w:div w:id="86582863">
              <w:marLeft w:val="0"/>
              <w:marRight w:val="0"/>
              <w:marTop w:val="0"/>
              <w:marBottom w:val="0"/>
              <w:divBdr>
                <w:top w:val="none" w:sz="0" w:space="0" w:color="auto"/>
                <w:left w:val="none" w:sz="0" w:space="0" w:color="auto"/>
                <w:bottom w:val="none" w:sz="0" w:space="0" w:color="auto"/>
                <w:right w:val="none" w:sz="0" w:space="0" w:color="auto"/>
              </w:divBdr>
            </w:div>
          </w:divsChild>
        </w:div>
        <w:div w:id="1798836227">
          <w:marLeft w:val="0"/>
          <w:marRight w:val="0"/>
          <w:marTop w:val="0"/>
          <w:marBottom w:val="0"/>
          <w:divBdr>
            <w:top w:val="none" w:sz="0" w:space="0" w:color="auto"/>
            <w:left w:val="none" w:sz="0" w:space="0" w:color="auto"/>
            <w:bottom w:val="none" w:sz="0" w:space="0" w:color="auto"/>
            <w:right w:val="none" w:sz="0" w:space="0" w:color="auto"/>
          </w:divBdr>
          <w:divsChild>
            <w:div w:id="1497456963">
              <w:marLeft w:val="0"/>
              <w:marRight w:val="0"/>
              <w:marTop w:val="0"/>
              <w:marBottom w:val="0"/>
              <w:divBdr>
                <w:top w:val="none" w:sz="0" w:space="0" w:color="auto"/>
                <w:left w:val="none" w:sz="0" w:space="0" w:color="auto"/>
                <w:bottom w:val="none" w:sz="0" w:space="0" w:color="auto"/>
                <w:right w:val="none" w:sz="0" w:space="0" w:color="auto"/>
              </w:divBdr>
            </w:div>
          </w:divsChild>
        </w:div>
        <w:div w:id="2121487270">
          <w:marLeft w:val="0"/>
          <w:marRight w:val="0"/>
          <w:marTop w:val="0"/>
          <w:marBottom w:val="0"/>
          <w:divBdr>
            <w:top w:val="none" w:sz="0" w:space="0" w:color="auto"/>
            <w:left w:val="none" w:sz="0" w:space="0" w:color="auto"/>
            <w:bottom w:val="none" w:sz="0" w:space="0" w:color="auto"/>
            <w:right w:val="none" w:sz="0" w:space="0" w:color="auto"/>
          </w:divBdr>
          <w:divsChild>
            <w:div w:id="1583298430">
              <w:marLeft w:val="0"/>
              <w:marRight w:val="0"/>
              <w:marTop w:val="0"/>
              <w:marBottom w:val="0"/>
              <w:divBdr>
                <w:top w:val="none" w:sz="0" w:space="0" w:color="auto"/>
                <w:left w:val="none" w:sz="0" w:space="0" w:color="auto"/>
                <w:bottom w:val="none" w:sz="0" w:space="0" w:color="auto"/>
                <w:right w:val="none" w:sz="0" w:space="0" w:color="auto"/>
              </w:divBdr>
            </w:div>
          </w:divsChild>
        </w:div>
        <w:div w:id="1307394018">
          <w:marLeft w:val="0"/>
          <w:marRight w:val="0"/>
          <w:marTop w:val="0"/>
          <w:marBottom w:val="0"/>
          <w:divBdr>
            <w:top w:val="none" w:sz="0" w:space="0" w:color="auto"/>
            <w:left w:val="none" w:sz="0" w:space="0" w:color="auto"/>
            <w:bottom w:val="none" w:sz="0" w:space="0" w:color="auto"/>
            <w:right w:val="none" w:sz="0" w:space="0" w:color="auto"/>
          </w:divBdr>
          <w:divsChild>
            <w:div w:id="967860893">
              <w:marLeft w:val="0"/>
              <w:marRight w:val="0"/>
              <w:marTop w:val="0"/>
              <w:marBottom w:val="0"/>
              <w:divBdr>
                <w:top w:val="none" w:sz="0" w:space="0" w:color="auto"/>
                <w:left w:val="none" w:sz="0" w:space="0" w:color="auto"/>
                <w:bottom w:val="none" w:sz="0" w:space="0" w:color="auto"/>
                <w:right w:val="none" w:sz="0" w:space="0" w:color="auto"/>
              </w:divBdr>
            </w:div>
          </w:divsChild>
        </w:div>
        <w:div w:id="1525552278">
          <w:marLeft w:val="0"/>
          <w:marRight w:val="0"/>
          <w:marTop w:val="0"/>
          <w:marBottom w:val="0"/>
          <w:divBdr>
            <w:top w:val="none" w:sz="0" w:space="0" w:color="auto"/>
            <w:left w:val="none" w:sz="0" w:space="0" w:color="auto"/>
            <w:bottom w:val="none" w:sz="0" w:space="0" w:color="auto"/>
            <w:right w:val="none" w:sz="0" w:space="0" w:color="auto"/>
          </w:divBdr>
          <w:divsChild>
            <w:div w:id="1838567492">
              <w:marLeft w:val="0"/>
              <w:marRight w:val="0"/>
              <w:marTop w:val="0"/>
              <w:marBottom w:val="0"/>
              <w:divBdr>
                <w:top w:val="none" w:sz="0" w:space="0" w:color="auto"/>
                <w:left w:val="none" w:sz="0" w:space="0" w:color="auto"/>
                <w:bottom w:val="none" w:sz="0" w:space="0" w:color="auto"/>
                <w:right w:val="none" w:sz="0" w:space="0" w:color="auto"/>
              </w:divBdr>
            </w:div>
          </w:divsChild>
        </w:div>
        <w:div w:id="1013262633">
          <w:marLeft w:val="0"/>
          <w:marRight w:val="0"/>
          <w:marTop w:val="0"/>
          <w:marBottom w:val="0"/>
          <w:divBdr>
            <w:top w:val="none" w:sz="0" w:space="0" w:color="auto"/>
            <w:left w:val="none" w:sz="0" w:space="0" w:color="auto"/>
            <w:bottom w:val="none" w:sz="0" w:space="0" w:color="auto"/>
            <w:right w:val="none" w:sz="0" w:space="0" w:color="auto"/>
          </w:divBdr>
          <w:divsChild>
            <w:div w:id="1495682772">
              <w:marLeft w:val="0"/>
              <w:marRight w:val="0"/>
              <w:marTop w:val="0"/>
              <w:marBottom w:val="0"/>
              <w:divBdr>
                <w:top w:val="none" w:sz="0" w:space="0" w:color="auto"/>
                <w:left w:val="none" w:sz="0" w:space="0" w:color="auto"/>
                <w:bottom w:val="none" w:sz="0" w:space="0" w:color="auto"/>
                <w:right w:val="none" w:sz="0" w:space="0" w:color="auto"/>
              </w:divBdr>
            </w:div>
          </w:divsChild>
        </w:div>
        <w:div w:id="18967204">
          <w:marLeft w:val="0"/>
          <w:marRight w:val="0"/>
          <w:marTop w:val="0"/>
          <w:marBottom w:val="0"/>
          <w:divBdr>
            <w:top w:val="none" w:sz="0" w:space="0" w:color="auto"/>
            <w:left w:val="none" w:sz="0" w:space="0" w:color="auto"/>
            <w:bottom w:val="none" w:sz="0" w:space="0" w:color="auto"/>
            <w:right w:val="none" w:sz="0" w:space="0" w:color="auto"/>
          </w:divBdr>
          <w:divsChild>
            <w:div w:id="675768744">
              <w:marLeft w:val="0"/>
              <w:marRight w:val="0"/>
              <w:marTop w:val="0"/>
              <w:marBottom w:val="0"/>
              <w:divBdr>
                <w:top w:val="none" w:sz="0" w:space="0" w:color="auto"/>
                <w:left w:val="none" w:sz="0" w:space="0" w:color="auto"/>
                <w:bottom w:val="none" w:sz="0" w:space="0" w:color="auto"/>
                <w:right w:val="none" w:sz="0" w:space="0" w:color="auto"/>
              </w:divBdr>
            </w:div>
          </w:divsChild>
        </w:div>
        <w:div w:id="450903741">
          <w:marLeft w:val="0"/>
          <w:marRight w:val="0"/>
          <w:marTop w:val="0"/>
          <w:marBottom w:val="0"/>
          <w:divBdr>
            <w:top w:val="none" w:sz="0" w:space="0" w:color="auto"/>
            <w:left w:val="none" w:sz="0" w:space="0" w:color="auto"/>
            <w:bottom w:val="none" w:sz="0" w:space="0" w:color="auto"/>
            <w:right w:val="none" w:sz="0" w:space="0" w:color="auto"/>
          </w:divBdr>
          <w:divsChild>
            <w:div w:id="994577416">
              <w:marLeft w:val="0"/>
              <w:marRight w:val="0"/>
              <w:marTop w:val="0"/>
              <w:marBottom w:val="0"/>
              <w:divBdr>
                <w:top w:val="none" w:sz="0" w:space="0" w:color="auto"/>
                <w:left w:val="none" w:sz="0" w:space="0" w:color="auto"/>
                <w:bottom w:val="none" w:sz="0" w:space="0" w:color="auto"/>
                <w:right w:val="none" w:sz="0" w:space="0" w:color="auto"/>
              </w:divBdr>
            </w:div>
          </w:divsChild>
        </w:div>
        <w:div w:id="514854881">
          <w:marLeft w:val="0"/>
          <w:marRight w:val="0"/>
          <w:marTop w:val="0"/>
          <w:marBottom w:val="0"/>
          <w:divBdr>
            <w:top w:val="none" w:sz="0" w:space="0" w:color="auto"/>
            <w:left w:val="none" w:sz="0" w:space="0" w:color="auto"/>
            <w:bottom w:val="none" w:sz="0" w:space="0" w:color="auto"/>
            <w:right w:val="none" w:sz="0" w:space="0" w:color="auto"/>
          </w:divBdr>
          <w:divsChild>
            <w:div w:id="1685131910">
              <w:marLeft w:val="0"/>
              <w:marRight w:val="0"/>
              <w:marTop w:val="0"/>
              <w:marBottom w:val="0"/>
              <w:divBdr>
                <w:top w:val="none" w:sz="0" w:space="0" w:color="auto"/>
                <w:left w:val="none" w:sz="0" w:space="0" w:color="auto"/>
                <w:bottom w:val="none" w:sz="0" w:space="0" w:color="auto"/>
                <w:right w:val="none" w:sz="0" w:space="0" w:color="auto"/>
              </w:divBdr>
            </w:div>
          </w:divsChild>
        </w:div>
        <w:div w:id="1851526805">
          <w:marLeft w:val="0"/>
          <w:marRight w:val="0"/>
          <w:marTop w:val="0"/>
          <w:marBottom w:val="0"/>
          <w:divBdr>
            <w:top w:val="none" w:sz="0" w:space="0" w:color="auto"/>
            <w:left w:val="none" w:sz="0" w:space="0" w:color="auto"/>
            <w:bottom w:val="none" w:sz="0" w:space="0" w:color="auto"/>
            <w:right w:val="none" w:sz="0" w:space="0" w:color="auto"/>
          </w:divBdr>
          <w:divsChild>
            <w:div w:id="812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ce167901696a4cf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2afa83-5abd-46f6-a73f-d0534006fe52}"/>
      </w:docPartPr>
      <w:docPartBody>
        <w:p w14:paraId="6BC5864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9CC09-ACC6-4055-8A0A-461C0DA173C5}">
  <ds:schemaRefs>
    <ds:schemaRef ds:uri="http://purl.org/dc/dcmitype/"/>
    <ds:schemaRef ds:uri="http://schemas.microsoft.com/office/infopath/2007/PartnerControls"/>
    <ds:schemaRef ds:uri="9749faf0-d882-4f79-b25b-bef4e6232f89"/>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9C9FBF5A-A3C8-46CB-88D2-4C37BC335B5C}">
  <ds:schemaRefs>
    <ds:schemaRef ds:uri="http://schemas.microsoft.com/sharepoint/v3/contenttype/forms"/>
  </ds:schemaRefs>
</ds:datastoreItem>
</file>

<file path=customXml/itemProps3.xml><?xml version="1.0" encoding="utf-8"?>
<ds:datastoreItem xmlns:ds="http://schemas.openxmlformats.org/officeDocument/2006/customXml" ds:itemID="{A0D076EF-C90D-4815-95FD-1CA21CCA285B}"/>
</file>

<file path=customXml/itemProps4.xml><?xml version="1.0" encoding="utf-8"?>
<ds:datastoreItem xmlns:ds="http://schemas.openxmlformats.org/officeDocument/2006/customXml" ds:itemID="{59B0F2A6-6011-4197-B1E9-3CC98F205D6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Cisco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 Guel</dc:creator>
  <cp:lastModifiedBy>Anjaly T A</cp:lastModifiedBy>
  <cp:revision>6</cp:revision>
  <dcterms:created xsi:type="dcterms:W3CDTF">2020-12-04T12:16:00Z</dcterms:created>
  <dcterms:modified xsi:type="dcterms:W3CDTF">2022-08-23T07:55:38Z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ComplianceAssetId">
    <vt:lpwstr/>
  </property>
  <property fmtid="{D5CDD505-2E9C-101B-9397-08002B2CF9AE}" pid="4" name="Order">
    <vt:r8>1204900</vt:r8>
  </property>
  <property fmtid="{D5CDD505-2E9C-101B-9397-08002B2CF9AE}" pid="5" name="_SourceUrl">
    <vt:lpwstr/>
  </property>
  <property fmtid="{D5CDD505-2E9C-101B-9397-08002B2CF9AE}" pid="6" name="_SharedFileIndex">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