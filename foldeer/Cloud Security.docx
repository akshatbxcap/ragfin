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581" w:rsidRDefault="001A3581" w14:paraId="2B5C7D96" w14:textId="77A3F0ED">
      <w:pPr>
        <w:rPr>
          <w:b/>
          <w:bCs/>
          <w:noProof/>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78"/>
        <w:gridCol w:w="4666"/>
      </w:tblGrid>
      <w:tr w:rsidRPr="006934E7" w:rsidR="006934E7" w:rsidTr="6C584C86" w14:paraId="2818D018" w14:textId="77777777">
        <w:trPr>
          <w:trHeight w:val="480"/>
        </w:trPr>
        <w:tc>
          <w:tcPr>
            <w:tcW w:w="47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934E7" w:rsidR="006934E7" w:rsidP="1EF1503C" w:rsidRDefault="006934E7" w14:paraId="4ADCFFB8" w14:textId="77777777">
            <w:pPr>
              <w:spacing w:after="0" w:line="240" w:lineRule="auto"/>
              <w:jc w:val="center"/>
              <w:textAlignment w:val="baseline"/>
              <w:rPr>
                <w:rFonts w:ascii="Times New Roman" w:hAnsi="Times New Roman" w:eastAsia="Times New Roman" w:cs="Times New Roman"/>
                <w:b/>
                <w:bCs/>
                <w:lang w:val="en-IN" w:eastAsia="en-IN" w:bidi="hi-IN"/>
                <w:rPrChange w:author="Anjaly T A" w:date="2022-08-23T07:42:00Z" w:id="0">
                  <w:rPr>
                    <w:rFonts w:ascii="Segoe UI" w:hAnsi="Segoe UI" w:eastAsia="Times New Roman" w:cs="Segoe UI"/>
                    <w:sz w:val="18"/>
                    <w:szCs w:val="18"/>
                    <w:lang w:val="en-IN" w:eastAsia="en-IN" w:bidi="hi-IN"/>
                  </w:rPr>
                </w:rPrChange>
              </w:rPr>
            </w:pPr>
            <w:r w:rsidRPr="1EF1503C">
              <w:rPr>
                <w:rFonts w:ascii="Times New Roman" w:hAnsi="Times New Roman" w:eastAsia="Times New Roman" w:cs="Times New Roman"/>
                <w:b/>
                <w:bCs/>
                <w:color w:val="333332"/>
                <w:lang w:eastAsia="en-IN" w:bidi="hi-IN"/>
              </w:rPr>
              <w:t>Document Name</w:t>
            </w:r>
            <w:r w:rsidRPr="1EF1503C">
              <w:rPr>
                <w:rFonts w:ascii="Times New Roman" w:hAnsi="Times New Roman" w:eastAsia="Times New Roman" w:cs="Times New Roman"/>
                <w:b/>
                <w:bCs/>
                <w:color w:val="333332"/>
                <w:lang w:val="en-IN" w:eastAsia="en-IN" w:bidi="hi-IN"/>
                <w:rPrChange w:author="Anjaly T A" w:date="2022-08-23T07:42:00Z" w:id="1">
                  <w:rPr>
                    <w:rFonts w:ascii="Times New Roman" w:hAnsi="Times New Roman" w:eastAsia="Times New Roman" w:cs="Times New Roman"/>
                    <w:color w:val="333332"/>
                    <w:lang w:val="en-IN" w:eastAsia="en-IN" w:bidi="hi-IN"/>
                  </w:rPr>
                </w:rPrChange>
              </w:rPr>
              <w:t> </w:t>
            </w:r>
          </w:p>
        </w:tc>
        <w:tc>
          <w:tcPr>
            <w:tcW w:w="4725" w:type="dxa"/>
            <w:tcBorders>
              <w:top w:val="single" w:color="000000" w:themeColor="text1" w:sz="6" w:space="0"/>
              <w:left w:val="nil"/>
              <w:bottom w:val="single" w:color="000000" w:themeColor="text1" w:sz="6" w:space="0"/>
              <w:right w:val="single" w:color="000000" w:themeColor="text1" w:sz="6" w:space="0"/>
            </w:tcBorders>
            <w:shd w:val="clear" w:color="auto" w:fill="auto"/>
            <w:tcMar/>
            <w:hideMark/>
          </w:tcPr>
          <w:p w:rsidRPr="006934E7" w:rsidR="006934E7" w:rsidP="1EF1503C" w:rsidRDefault="006934E7" w14:paraId="1B4B0558" w14:textId="181C45F3">
            <w:pPr>
              <w:spacing w:after="0" w:line="240" w:lineRule="auto"/>
              <w:jc w:val="center"/>
              <w:textAlignment w:val="baseline"/>
              <w:rPr>
                <w:rFonts w:ascii="Times New Roman" w:hAnsi="Times New Roman" w:eastAsia="Times New Roman" w:cs="Times New Roman"/>
                <w:b/>
                <w:bCs/>
                <w:lang w:val="en-IN" w:eastAsia="en-IN" w:bidi="hi-IN"/>
                <w:rPrChange w:author="Anjaly T A" w:date="2022-08-23T07:42:00Z" w:id="2">
                  <w:rPr>
                    <w:rFonts w:ascii="Segoe UI" w:hAnsi="Segoe UI" w:eastAsia="Times New Roman" w:cs="Segoe UI"/>
                    <w:sz w:val="18"/>
                    <w:szCs w:val="18"/>
                    <w:lang w:val="en-IN" w:eastAsia="en-IN" w:bidi="hi-IN"/>
                  </w:rPr>
                </w:rPrChange>
              </w:rPr>
            </w:pPr>
            <w:r w:rsidRPr="1EF1503C">
              <w:rPr>
                <w:rFonts w:ascii="Times New Roman" w:hAnsi="Times New Roman" w:eastAsia="Times New Roman" w:cs="Times New Roman"/>
                <w:b/>
                <w:bCs/>
                <w:color w:val="333332"/>
                <w:lang w:eastAsia="en-IN" w:bidi="hi-IN"/>
              </w:rPr>
              <w:t>Cloud</w:t>
            </w:r>
            <w:r w:rsidRPr="1EF1503C">
              <w:rPr>
                <w:rFonts w:ascii="Times New Roman" w:hAnsi="Times New Roman" w:eastAsia="Times New Roman" w:cs="Times New Roman"/>
                <w:b/>
                <w:bCs/>
                <w:color w:val="333332"/>
                <w:lang w:val="en-IN" w:eastAsia="en-IN" w:bidi="hi-IN"/>
                <w:rPrChange w:author="Anjaly T A" w:date="2022-08-23T07:42:00Z" w:id="3">
                  <w:rPr>
                    <w:rFonts w:ascii="Times New Roman" w:hAnsi="Times New Roman" w:eastAsia="Times New Roman" w:cs="Times New Roman"/>
                    <w:color w:val="333332"/>
                    <w:lang w:val="en-IN" w:eastAsia="en-IN" w:bidi="hi-IN"/>
                  </w:rPr>
                </w:rPrChange>
              </w:rPr>
              <w:t xml:space="preserve"> </w:t>
            </w:r>
            <w:r w:rsidRPr="1EF1503C">
              <w:rPr>
                <w:rFonts w:ascii="Times New Roman" w:hAnsi="Times New Roman" w:eastAsia="Times New Roman" w:cs="Times New Roman"/>
                <w:b/>
                <w:bCs/>
                <w:color w:val="333332"/>
                <w:lang w:eastAsia="en-IN" w:bidi="hi-IN"/>
              </w:rPr>
              <w:t>Security</w:t>
            </w:r>
          </w:p>
        </w:tc>
      </w:tr>
      <w:tr w:rsidRPr="006934E7" w:rsidR="006934E7" w:rsidTr="6C584C86" w14:paraId="3E976CA6"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6934E7" w:rsidR="006934E7" w:rsidP="1EF1503C" w:rsidRDefault="006934E7" w14:paraId="5AF3FB5D" w14:textId="77777777">
            <w:pPr>
              <w:spacing w:after="0" w:line="240" w:lineRule="auto"/>
              <w:jc w:val="center"/>
              <w:textAlignment w:val="baseline"/>
              <w:rPr>
                <w:rFonts w:ascii="Times New Roman" w:hAnsi="Times New Roman" w:eastAsia="Times New Roman" w:cs="Times New Roman"/>
                <w:b/>
                <w:bCs/>
                <w:lang w:val="en-IN" w:eastAsia="en-IN" w:bidi="hi-IN"/>
                <w:rPrChange w:author="Anjaly T A" w:date="2022-08-23T07:42:00Z" w:id="4">
                  <w:rPr>
                    <w:rFonts w:ascii="Segoe UI" w:hAnsi="Segoe UI" w:eastAsia="Times New Roman" w:cs="Segoe UI"/>
                    <w:sz w:val="18"/>
                    <w:szCs w:val="18"/>
                    <w:lang w:val="en-IN" w:eastAsia="en-IN" w:bidi="hi-IN"/>
                  </w:rPr>
                </w:rPrChange>
              </w:rPr>
            </w:pPr>
            <w:r w:rsidRPr="1EF1503C">
              <w:rPr>
                <w:rFonts w:ascii="Times New Roman" w:hAnsi="Times New Roman" w:eastAsia="Times New Roman" w:cs="Times New Roman"/>
                <w:b/>
                <w:bCs/>
                <w:color w:val="333332"/>
                <w:lang w:eastAsia="en-IN" w:bidi="hi-IN"/>
              </w:rPr>
              <w:t>Version</w:t>
            </w:r>
            <w:r w:rsidRPr="1EF1503C">
              <w:rPr>
                <w:rFonts w:ascii="Times New Roman" w:hAnsi="Times New Roman" w:eastAsia="Times New Roman" w:cs="Times New Roman"/>
                <w:b/>
                <w:bCs/>
                <w:color w:val="333332"/>
                <w:lang w:val="en-IN" w:eastAsia="en-IN" w:bidi="hi-IN"/>
                <w:rPrChange w:author="Anjaly T A" w:date="2022-08-23T07:42:00Z" w:id="5">
                  <w:rPr>
                    <w:rFonts w:ascii="Times New Roman" w:hAnsi="Times New Roman" w:eastAsia="Times New Roman" w:cs="Times New Roman"/>
                    <w:color w:val="333332"/>
                    <w:lang w:val="en-IN" w:eastAsia="en-IN" w:bidi="hi-IN"/>
                  </w:rPr>
                </w:rPrChange>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6934E7" w:rsidR="006934E7" w:rsidP="1EF1503C" w:rsidRDefault="006934E7" w14:paraId="5CFF0609" w14:textId="44224E5D">
            <w:pPr>
              <w:spacing w:after="0" w:line="240" w:lineRule="auto"/>
              <w:jc w:val="center"/>
              <w:textAlignment w:val="baseline"/>
              <w:rPr>
                <w:rFonts w:ascii="Times New Roman" w:hAnsi="Times New Roman" w:eastAsia="Times New Roman" w:cs="Times New Roman"/>
                <w:b/>
                <w:bCs/>
                <w:lang w:val="en-IN" w:eastAsia="en-IN" w:bidi="hi-IN"/>
                <w:rPrChange w:author="Anjaly T A" w:date="2022-08-23T07:42:00Z" w:id="6">
                  <w:rPr>
                    <w:rFonts w:ascii="Segoe UI" w:hAnsi="Segoe UI" w:eastAsia="Times New Roman" w:cs="Segoe UI"/>
                    <w:sz w:val="18"/>
                    <w:szCs w:val="18"/>
                    <w:lang w:val="en-IN" w:eastAsia="en-IN" w:bidi="hi-IN"/>
                  </w:rPr>
                </w:rPrChange>
              </w:rPr>
            </w:pPr>
            <w:r w:rsidRPr="1EF1503C">
              <w:rPr>
                <w:rFonts w:ascii="Times New Roman" w:hAnsi="Times New Roman" w:eastAsia="Times New Roman" w:cs="Times New Roman"/>
                <w:b/>
                <w:bCs/>
                <w:color w:val="333332"/>
                <w:lang w:eastAsia="en-IN" w:bidi="hi-IN"/>
              </w:rPr>
              <w:t>0.</w:t>
            </w:r>
            <w:r w:rsidRPr="1EF1503C" w:rsidR="2AC78116">
              <w:rPr>
                <w:rFonts w:ascii="Times New Roman" w:hAnsi="Times New Roman" w:eastAsia="Times New Roman" w:cs="Times New Roman"/>
                <w:b/>
                <w:bCs/>
                <w:color w:val="333332"/>
                <w:lang w:eastAsia="en-IN" w:bidi="hi-IN"/>
              </w:rPr>
              <w:t>3</w:t>
            </w:r>
            <w:del w:author="Anjaly T A" w:date="2021-07-30T11:36:00Z" w:id="7">
              <w:r w:rsidRPr="1EF1503C" w:rsidDel="006934E7">
                <w:rPr>
                  <w:rFonts w:ascii="Times New Roman" w:hAnsi="Times New Roman" w:eastAsia="Times New Roman" w:cs="Times New Roman"/>
                  <w:b/>
                  <w:bCs/>
                  <w:color w:val="333332"/>
                  <w:lang w:eastAsia="en-IN" w:bidi="hi-IN"/>
                </w:rPr>
                <w:delText>1</w:delText>
              </w:r>
              <w:r w:rsidRPr="1EF1503C" w:rsidDel="006934E7">
                <w:rPr>
                  <w:rFonts w:ascii="Times New Roman" w:hAnsi="Times New Roman" w:eastAsia="Times New Roman" w:cs="Times New Roman"/>
                  <w:b/>
                  <w:bCs/>
                  <w:color w:val="333332"/>
                  <w:lang w:val="en-IN" w:eastAsia="en-IN" w:bidi="hi-IN"/>
                  <w:rPrChange w:author="Anjaly T A" w:date="2022-08-23T07:42:00Z" w:id="8">
                    <w:rPr>
                      <w:rFonts w:ascii="Times New Roman" w:hAnsi="Times New Roman" w:eastAsia="Times New Roman" w:cs="Times New Roman"/>
                      <w:color w:val="333332"/>
                      <w:lang w:val="en-IN" w:eastAsia="en-IN" w:bidi="hi-IN"/>
                    </w:rPr>
                  </w:rPrChange>
                </w:rPr>
                <w:delText> </w:delText>
              </w:r>
            </w:del>
          </w:p>
        </w:tc>
      </w:tr>
      <w:tr w:rsidR="1A9E7AE5" w:rsidTr="6C584C86" w14:paraId="466699E9" w14:textId="77777777">
        <w:trPr>
          <w:trHeight w:val="480"/>
        </w:trPr>
        <w:tc>
          <w:tcPr>
            <w:tcW w:w="4672"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0ED4DCEB" w:rsidP="6C584C86" w:rsidRDefault="2BA356CF" w14:paraId="40C71290" w14:textId="07C9B5CA" w14:noSpellErr="1">
            <w:pPr>
              <w:spacing w:line="240" w:lineRule="auto"/>
              <w:jc w:val="center"/>
              <w:rPr>
                <w:rFonts w:ascii="Times New Roman" w:hAnsi="Times New Roman" w:eastAsia="Times New Roman" w:cs="Times New Roman"/>
                <w:b w:val="1"/>
                <w:bCs w:val="1"/>
                <w:color w:val="333332"/>
                <w:lang w:eastAsia="en-IN" w:bidi="hi-IN"/>
              </w:rPr>
              <w:pPrChange w:author="Anjaly T A" w:date="2022-08-23T07:40:00Z" w:id="18">
                <w:pPr/>
              </w:pPrChange>
            </w:pPr>
            <w:r w:rsidRPr="6C584C86" w:rsidR="2BA356CF">
              <w:rPr>
                <w:rFonts w:ascii="Times New Roman" w:hAnsi="Times New Roman" w:eastAsia="Times New Roman" w:cs="Times New Roman"/>
                <w:b w:val="1"/>
                <w:bCs w:val="1"/>
                <w:color w:val="333332"/>
                <w:lang w:eastAsia="en-IN" w:bidi="hi-IN"/>
              </w:rPr>
              <w:t>Last updated by</w:t>
            </w:r>
          </w:p>
        </w:tc>
        <w:tc>
          <w:tcPr>
            <w:tcW w:w="4672" w:type="dxa"/>
            <w:tcBorders>
              <w:top w:val="nil"/>
              <w:left w:val="nil"/>
              <w:bottom w:val="single" w:color="000000" w:themeColor="text1" w:sz="6" w:space="0"/>
              <w:right w:val="single" w:color="000000" w:themeColor="text1" w:sz="6" w:space="0"/>
            </w:tcBorders>
            <w:shd w:val="clear" w:color="auto" w:fill="auto"/>
            <w:tcMar/>
            <w:hideMark/>
          </w:tcPr>
          <w:p w:rsidR="177F545C" w:rsidP="1EF1503C" w:rsidRDefault="177F545C" w14:paraId="62818C83" w14:textId="7D78BFC1" w14:noSpellErr="1">
            <w:pPr>
              <w:spacing w:line="240" w:lineRule="auto"/>
              <w:jc w:val="center"/>
              <w:rPr>
                <w:rFonts w:ascii="Times New Roman" w:hAnsi="Times New Roman" w:eastAsia="Times New Roman" w:cs="Times New Roman"/>
                <w:b w:val="1"/>
                <w:bCs w:val="1"/>
                <w:color w:val="333332"/>
                <w:lang w:eastAsia="en-IN" w:bidi="hi-IN"/>
              </w:rPr>
            </w:pPr>
            <w:r w:rsidRPr="6C584C86" w:rsidR="177F545C">
              <w:rPr>
                <w:rFonts w:ascii="Times New Roman" w:hAnsi="Times New Roman" w:eastAsia="Times New Roman" w:cs="Times New Roman"/>
                <w:b w:val="1"/>
                <w:bCs w:val="1"/>
                <w:color w:val="333332"/>
                <w:lang w:eastAsia="en-IN" w:bidi="hi-IN"/>
              </w:rPr>
              <w:t>Anjaly TA</w:t>
            </w:r>
          </w:p>
        </w:tc>
      </w:tr>
      <w:tr w:rsidRPr="006934E7" w:rsidR="006934E7" w:rsidTr="6C584C86" w14:paraId="1589DBC5"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6934E7" w:rsidR="006934E7" w:rsidP="1EF1503C" w:rsidRDefault="006934E7" w14:paraId="703E6961" w14:textId="50CF1262">
            <w:pPr>
              <w:spacing w:after="0" w:line="240" w:lineRule="auto"/>
              <w:jc w:val="center"/>
              <w:textAlignment w:val="baseline"/>
              <w:rPr>
                <w:rFonts w:ascii="Times New Roman" w:hAnsi="Times New Roman" w:eastAsia="Times New Roman" w:cs="Times New Roman"/>
                <w:b w:val="1"/>
                <w:bCs w:val="1"/>
                <w:lang w:val="en-IN" w:eastAsia="en-IN" w:bidi="hi-IN"/>
                <w:rPrChange w:author="Anjaly T A" w:date="2022-08-23T07:42:00Z" w:id="2143414391">
                  <w:rPr>
                    <w:rFonts w:ascii="Segoe UI" w:hAnsi="Segoe UI" w:eastAsia="Times New Roman" w:cs="Segoe UI"/>
                    <w:sz w:val="18"/>
                    <w:szCs w:val="18"/>
                    <w:lang w:val="en-IN" w:eastAsia="en-IN" w:bidi="hi-IN"/>
                  </w:rPr>
                </w:rPrChange>
              </w:rPr>
            </w:pPr>
            <w:r w:rsidRPr="6C584C86" w:rsidR="34E27A58">
              <w:rPr>
                <w:rFonts w:ascii="Times New Roman" w:hAnsi="Times New Roman" w:eastAsia="Times New Roman" w:cs="Times New Roman"/>
                <w:b w:val="1"/>
                <w:bCs w:val="1"/>
                <w:color w:val="333332"/>
                <w:lang w:eastAsia="en-IN" w:bidi="hi-IN"/>
              </w:rPr>
              <w:t>Approve</w:t>
            </w:r>
            <w:r w:rsidRPr="6C584C86" w:rsidR="006934E7">
              <w:rPr>
                <w:rFonts w:ascii="Times New Roman" w:hAnsi="Times New Roman" w:eastAsia="Times New Roman" w:cs="Times New Roman"/>
                <w:b w:val="1"/>
                <w:bCs w:val="1"/>
                <w:color w:val="333332"/>
                <w:lang w:eastAsia="en-IN" w:bidi="hi-IN"/>
              </w:rPr>
              <w:t>d By</w:t>
            </w:r>
            <w:r w:rsidRPr="6C584C86" w:rsidR="006934E7">
              <w:rPr>
                <w:rFonts w:ascii="Times New Roman" w:hAnsi="Times New Roman" w:eastAsia="Times New Roman" w:cs="Times New Roman"/>
                <w:b w:val="1"/>
                <w:bCs w:val="1"/>
                <w:color w:val="333332"/>
                <w:lang w:val="en-IN" w:eastAsia="en-IN" w:bidi="hi-IN"/>
                <w:rPrChange w:author="Anjaly T A" w:date="2022-08-23T07:42:00Z" w:id="418651336">
                  <w:rPr>
                    <w:rFonts w:ascii="Times New Roman" w:hAnsi="Times New Roman" w:eastAsia="Times New Roman" w:cs="Times New Roman"/>
                    <w:color w:val="333332"/>
                    <w:lang w:val="en-IN" w:eastAsia="en-IN" w:bidi="hi-IN"/>
                  </w:rPr>
                </w:rPrChange>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6934E7" w:rsidR="006934E7" w:rsidP="1EF1503C" w:rsidRDefault="7A5E3D8C" w14:paraId="255DAB85" w14:textId="5DFCB8FC" w14:noSpellErr="1">
            <w:pPr>
              <w:spacing w:after="0" w:line="240" w:lineRule="auto"/>
              <w:jc w:val="center"/>
              <w:textAlignment w:val="baseline"/>
              <w:rPr>
                <w:rFonts w:ascii="Times New Roman" w:hAnsi="Times New Roman" w:eastAsia="Times New Roman" w:cs="Times New Roman"/>
                <w:b w:val="1"/>
                <w:bCs w:val="1"/>
                <w:lang w:val="en-IN" w:eastAsia="en-IN" w:bidi="hi-IN"/>
                <w:rPrChange w:author="Anjaly T A" w:date="2022-08-23T07:42:00Z" w:id="15591748">
                  <w:rPr>
                    <w:rFonts w:ascii="Segoe UI" w:hAnsi="Segoe UI" w:eastAsia="Times New Roman" w:cs="Segoe UI"/>
                    <w:sz w:val="18"/>
                    <w:szCs w:val="18"/>
                    <w:lang w:val="en-IN" w:eastAsia="en-IN" w:bidi="hi-IN"/>
                  </w:rPr>
                </w:rPrChange>
              </w:rPr>
            </w:pPr>
            <w:r w:rsidRPr="6C584C86" w:rsidR="7A5E3D8C">
              <w:rPr>
                <w:rFonts w:ascii="Times New Roman" w:hAnsi="Times New Roman" w:eastAsia="Times New Roman" w:cs="Times New Roman"/>
                <w:b w:val="1"/>
                <w:bCs w:val="1"/>
                <w:color w:val="333332"/>
                <w:lang w:val="en-IN" w:eastAsia="en-IN" w:bidi="hi-IN"/>
                <w:rPrChange w:author="Anjaly T A" w:date="2022-08-23T07:42:00Z" w:id="1251609908">
                  <w:rPr>
                    <w:rFonts w:ascii="Times New Roman" w:hAnsi="Times New Roman" w:eastAsia="Times New Roman" w:cs="Times New Roman"/>
                    <w:color w:val="333332"/>
                    <w:lang w:val="en-IN" w:eastAsia="en-IN" w:bidi="hi-IN"/>
                  </w:rPr>
                </w:rPrChange>
              </w:rPr>
              <w:t>Inderjit Singh Bedi</w:t>
            </w:r>
            <w:r w:rsidRPr="6C584C86" w:rsidR="006934E7">
              <w:rPr>
                <w:rFonts w:ascii="Times New Roman" w:hAnsi="Times New Roman" w:eastAsia="Times New Roman" w:cs="Times New Roman"/>
                <w:b w:val="1"/>
                <w:bCs w:val="1"/>
                <w:color w:val="333332"/>
                <w:lang w:val="en-IN" w:eastAsia="en-IN" w:bidi="hi-IN"/>
                <w:rPrChange w:author="Anjaly T A" w:date="2022-08-23T07:42:00Z" w:id="407658342">
                  <w:rPr>
                    <w:rFonts w:ascii="Times New Roman" w:hAnsi="Times New Roman" w:eastAsia="Times New Roman" w:cs="Times New Roman"/>
                    <w:color w:val="333332"/>
                    <w:lang w:val="en-IN" w:eastAsia="en-IN" w:bidi="hi-IN"/>
                  </w:rPr>
                </w:rPrChange>
              </w:rPr>
              <w:t> </w:t>
            </w:r>
          </w:p>
        </w:tc>
      </w:tr>
      <w:tr w:rsidRPr="006934E7" w:rsidR="006934E7" w:rsidTr="6C584C86" w14:paraId="6F1E608F"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6934E7" w:rsidR="006934E7" w:rsidP="1EF1503C" w:rsidRDefault="006934E7" w14:paraId="64C0CEDC" w14:textId="77777777">
            <w:pPr>
              <w:spacing w:after="0" w:line="240" w:lineRule="auto"/>
              <w:jc w:val="center"/>
              <w:textAlignment w:val="baseline"/>
              <w:rPr>
                <w:rFonts w:ascii="Times New Roman" w:hAnsi="Times New Roman" w:eastAsia="Times New Roman" w:cs="Times New Roman"/>
                <w:b/>
                <w:bCs/>
                <w:lang w:val="en-IN" w:eastAsia="en-IN" w:bidi="hi-IN"/>
                <w:rPrChange w:author="Anjaly T A" w:date="2022-08-23T07:42:00Z" w:id="29">
                  <w:rPr>
                    <w:rFonts w:ascii="Segoe UI" w:hAnsi="Segoe UI" w:eastAsia="Times New Roman" w:cs="Segoe UI"/>
                    <w:sz w:val="18"/>
                    <w:szCs w:val="18"/>
                    <w:lang w:val="en-IN" w:eastAsia="en-IN" w:bidi="hi-IN"/>
                  </w:rPr>
                </w:rPrChange>
              </w:rPr>
            </w:pPr>
            <w:r w:rsidRPr="1EF1503C">
              <w:rPr>
                <w:rFonts w:ascii="Times New Roman" w:hAnsi="Times New Roman" w:eastAsia="Times New Roman" w:cs="Times New Roman"/>
                <w:b/>
                <w:bCs/>
                <w:color w:val="333332"/>
                <w:lang w:eastAsia="en-IN" w:bidi="hi-IN"/>
              </w:rPr>
              <w:t>Released on</w:t>
            </w:r>
            <w:r w:rsidRPr="1EF1503C">
              <w:rPr>
                <w:rFonts w:ascii="Times New Roman" w:hAnsi="Times New Roman" w:eastAsia="Times New Roman" w:cs="Times New Roman"/>
                <w:b/>
                <w:bCs/>
                <w:color w:val="333332"/>
                <w:lang w:val="en-IN" w:eastAsia="en-IN" w:bidi="hi-IN"/>
                <w:rPrChange w:author="Anjaly T A" w:date="2022-08-23T07:42:00Z" w:id="30">
                  <w:rPr>
                    <w:rFonts w:ascii="Times New Roman" w:hAnsi="Times New Roman" w:eastAsia="Times New Roman" w:cs="Times New Roman"/>
                    <w:color w:val="333332"/>
                    <w:lang w:val="en-IN" w:eastAsia="en-IN" w:bidi="hi-IN"/>
                  </w:rPr>
                </w:rPrChange>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6934E7" w:rsidR="006934E7" w:rsidP="1EF1503C" w:rsidRDefault="4E0EAE8E" w14:paraId="53CCB3E6" w14:textId="249F2380">
            <w:pPr>
              <w:spacing w:after="0" w:line="240" w:lineRule="auto"/>
              <w:jc w:val="center"/>
              <w:textAlignment w:val="baseline"/>
              <w:rPr>
                <w:rFonts w:ascii="Times New Roman" w:hAnsi="Times New Roman" w:eastAsia="Times New Roman" w:cs="Times New Roman"/>
                <w:b w:val="1"/>
                <w:bCs w:val="1"/>
                <w:lang w:val="en-IN" w:eastAsia="en-IN" w:bidi="hi-IN"/>
                <w:rPrChange w:author="Anjaly T A" w:date="2022-08-23T07:42:00Z" w:id="60472698">
                  <w:rPr>
                    <w:rFonts w:ascii="Segoe UI" w:hAnsi="Segoe UI" w:eastAsia="Times New Roman" w:cs="Segoe UI"/>
                    <w:sz w:val="18"/>
                    <w:szCs w:val="18"/>
                    <w:lang w:val="en-IN" w:eastAsia="en-IN" w:bidi="hi-IN"/>
                  </w:rPr>
                </w:rPrChange>
              </w:rPr>
            </w:pPr>
            <w:r w:rsidRPr="6C584C86" w:rsidR="21C121BE">
              <w:rPr>
                <w:rFonts w:ascii="Times New Roman" w:hAnsi="Times New Roman" w:eastAsia="Times New Roman" w:cs="Times New Roman"/>
                <w:b w:val="1"/>
                <w:bCs w:val="1"/>
                <w:color w:val="333332"/>
                <w:lang w:val="en-IN" w:eastAsia="en-IN" w:bidi="hi-IN"/>
              </w:rPr>
              <w:t>08</w:t>
            </w:r>
            <w:r w:rsidRPr="6C584C86" w:rsidR="4E0EAE8E">
              <w:rPr>
                <w:rFonts w:ascii="Times New Roman" w:hAnsi="Times New Roman" w:eastAsia="Times New Roman" w:cs="Times New Roman"/>
                <w:b w:val="1"/>
                <w:bCs w:val="1"/>
                <w:color w:val="333332"/>
                <w:lang w:val="en-IN" w:eastAsia="en-IN" w:bidi="hi-IN"/>
                <w:rPrChange w:author="Anjaly T A" w:date="2022-08-23T07:42:00Z" w:id="1176173999">
                  <w:rPr>
                    <w:rFonts w:ascii="Times New Roman" w:hAnsi="Times New Roman" w:eastAsia="Times New Roman" w:cs="Times New Roman"/>
                    <w:color w:val="333332"/>
                    <w:lang w:val="en-IN" w:eastAsia="en-IN" w:bidi="hi-IN"/>
                  </w:rPr>
                </w:rPrChange>
              </w:rPr>
              <w:t>-0</w:t>
            </w:r>
            <w:r w:rsidRPr="6C584C86" w:rsidR="68C80BDC">
              <w:rPr>
                <w:rFonts w:ascii="Times New Roman" w:hAnsi="Times New Roman" w:eastAsia="Times New Roman" w:cs="Times New Roman"/>
                <w:b w:val="1"/>
                <w:bCs w:val="1"/>
                <w:color w:val="333332"/>
                <w:lang w:val="en-IN" w:eastAsia="en-IN" w:bidi="hi-IN"/>
              </w:rPr>
              <w:t>9</w:t>
            </w:r>
            <w:r w:rsidRPr="6C584C86" w:rsidR="4E0EAE8E">
              <w:rPr>
                <w:rFonts w:ascii="Times New Roman" w:hAnsi="Times New Roman" w:eastAsia="Times New Roman" w:cs="Times New Roman"/>
                <w:b w:val="1"/>
                <w:bCs w:val="1"/>
                <w:color w:val="333332"/>
                <w:lang w:val="en-IN" w:eastAsia="en-IN" w:bidi="hi-IN"/>
                <w:rPrChange w:author="Anjaly T A" w:date="2022-08-23T07:42:00Z" w:id="2026301924">
                  <w:rPr>
                    <w:rFonts w:ascii="Times New Roman" w:hAnsi="Times New Roman" w:eastAsia="Times New Roman" w:cs="Times New Roman"/>
                    <w:color w:val="333332"/>
                    <w:lang w:val="en-IN" w:eastAsia="en-IN" w:bidi="hi-IN"/>
                  </w:rPr>
                </w:rPrChange>
              </w:rPr>
              <w:t>-2022</w:t>
            </w:r>
            <w:r w:rsidRPr="6C584C86" w:rsidR="006934E7">
              <w:rPr>
                <w:rFonts w:ascii="Times New Roman" w:hAnsi="Times New Roman" w:eastAsia="Times New Roman" w:cs="Times New Roman"/>
                <w:b w:val="1"/>
                <w:bCs w:val="1"/>
                <w:color w:val="333332"/>
                <w:lang w:val="en-IN" w:eastAsia="en-IN" w:bidi="hi-IN"/>
                <w:rPrChange w:author="Anjaly T A" w:date="2022-08-23T07:42:00Z" w:id="1406589384">
                  <w:rPr>
                    <w:rFonts w:ascii="Times New Roman" w:hAnsi="Times New Roman" w:eastAsia="Times New Roman" w:cs="Times New Roman"/>
                    <w:color w:val="333332"/>
                    <w:lang w:val="en-IN" w:eastAsia="en-IN" w:bidi="hi-IN"/>
                  </w:rPr>
                </w:rPrChange>
              </w:rPr>
              <w:t> </w:t>
            </w:r>
          </w:p>
        </w:tc>
      </w:tr>
    </w:tbl>
    <w:p w:rsidR="00724AB7" w:rsidRDefault="00724AB7" w14:paraId="09D87A0B" w14:textId="3B0DDD72">
      <w:pPr>
        <w:rPr>
          <w:b/>
          <w:bCs/>
          <w:noProof/>
        </w:rPr>
      </w:pPr>
    </w:p>
    <w:p w:rsidR="00724AB7" w:rsidRDefault="00724AB7" w14:paraId="1DF53E79" w14:textId="77777777">
      <w:pPr>
        <w:rPr>
          <w:b/>
          <w:bCs/>
          <w:noProof/>
        </w:rPr>
      </w:pPr>
      <w:r>
        <w:rPr>
          <w:b/>
          <w:bCs/>
          <w:noProof/>
        </w:rPr>
        <w:br w:type="page"/>
      </w:r>
    </w:p>
    <w:sdt>
      <w:sdtPr>
        <w:rPr>
          <w:rFonts w:asciiTheme="minorHAnsi" w:hAnsiTheme="minorHAnsi" w:eastAsiaTheme="minorHAnsi" w:cstheme="minorBidi"/>
          <w:color w:val="auto"/>
          <w:sz w:val="22"/>
          <w:szCs w:val="22"/>
        </w:rPr>
        <w:id w:val="289403907"/>
        <w:docPartObj>
          <w:docPartGallery w:val="Table of Contents"/>
          <w:docPartUnique/>
        </w:docPartObj>
      </w:sdtPr>
      <w:sdtEndPr>
        <w:rPr>
          <w:b/>
          <w:bCs/>
          <w:noProof/>
        </w:rPr>
      </w:sdtEndPr>
      <w:sdtContent>
        <w:p w:rsidR="00573715" w:rsidP="00573715" w:rsidRDefault="00573715" w14:paraId="4B2D1CC1" w14:textId="77777777">
          <w:pPr>
            <w:pStyle w:val="TOCHeading"/>
          </w:pPr>
          <w:r>
            <w:t>Contents</w:t>
          </w:r>
        </w:p>
        <w:p w:rsidR="00573715" w:rsidP="00573715" w:rsidRDefault="00573715" w14:paraId="1CB4F627" w14:textId="77777777">
          <w:pPr>
            <w:pStyle w:val="TOC1"/>
            <w:tabs>
              <w:tab w:val="left" w:pos="440"/>
              <w:tab w:val="right" w:leader="dot" w:pos="9350"/>
            </w:tabs>
            <w:rPr>
              <w:noProof/>
            </w:rPr>
          </w:pPr>
          <w:r>
            <w:fldChar w:fldCharType="begin"/>
          </w:r>
          <w:r>
            <w:instrText xml:space="preserve"> TOC \o "1-3" \h \z \u </w:instrText>
          </w:r>
          <w:r>
            <w:fldChar w:fldCharType="separate"/>
          </w:r>
          <w:hyperlink w:history="1" w:anchor="_Toc61438264">
            <w:r w:rsidRPr="0081144D">
              <w:rPr>
                <w:rStyle w:val="Hyperlink"/>
                <w:noProof/>
              </w:rPr>
              <w:t>1.</w:t>
            </w:r>
            <w:r>
              <w:rPr>
                <w:noProof/>
              </w:rPr>
              <w:tab/>
            </w:r>
            <w:r w:rsidRPr="0081144D">
              <w:rPr>
                <w:rStyle w:val="Hyperlink"/>
                <w:noProof/>
              </w:rPr>
              <w:t>Overview</w:t>
            </w:r>
            <w:r>
              <w:rPr>
                <w:noProof/>
                <w:webHidden/>
              </w:rPr>
              <w:tab/>
            </w:r>
            <w:r>
              <w:rPr>
                <w:noProof/>
                <w:webHidden/>
              </w:rPr>
              <w:fldChar w:fldCharType="begin"/>
            </w:r>
            <w:r>
              <w:rPr>
                <w:noProof/>
                <w:webHidden/>
              </w:rPr>
              <w:instrText xml:space="preserve"> PAGEREF _Toc61438264 \h </w:instrText>
            </w:r>
            <w:r>
              <w:rPr>
                <w:noProof/>
                <w:webHidden/>
              </w:rPr>
            </w:r>
            <w:r>
              <w:rPr>
                <w:noProof/>
                <w:webHidden/>
              </w:rPr>
              <w:fldChar w:fldCharType="separate"/>
            </w:r>
            <w:r>
              <w:rPr>
                <w:noProof/>
                <w:webHidden/>
              </w:rPr>
              <w:t>1</w:t>
            </w:r>
            <w:r>
              <w:rPr>
                <w:noProof/>
                <w:webHidden/>
              </w:rPr>
              <w:fldChar w:fldCharType="end"/>
            </w:r>
          </w:hyperlink>
        </w:p>
        <w:p w:rsidR="00573715" w:rsidP="00573715" w:rsidRDefault="00000000" w14:paraId="6553E811" w14:textId="77777777">
          <w:pPr>
            <w:pStyle w:val="TOC1"/>
            <w:tabs>
              <w:tab w:val="left" w:pos="440"/>
              <w:tab w:val="right" w:leader="dot" w:pos="9350"/>
            </w:tabs>
            <w:rPr>
              <w:noProof/>
            </w:rPr>
          </w:pPr>
          <w:hyperlink w:history="1" w:anchor="_Toc61438265">
            <w:r w:rsidRPr="0081144D" w:rsidR="00573715">
              <w:rPr>
                <w:rStyle w:val="Hyperlink"/>
                <w:noProof/>
              </w:rPr>
              <w:t>2.</w:t>
            </w:r>
            <w:r w:rsidR="00573715">
              <w:rPr>
                <w:noProof/>
              </w:rPr>
              <w:tab/>
            </w:r>
            <w:r w:rsidRPr="0081144D" w:rsidR="00573715">
              <w:rPr>
                <w:rStyle w:val="Hyperlink"/>
                <w:noProof/>
              </w:rPr>
              <w:t>Purpose</w:t>
            </w:r>
            <w:r w:rsidR="00573715">
              <w:rPr>
                <w:noProof/>
                <w:webHidden/>
              </w:rPr>
              <w:tab/>
            </w:r>
            <w:r w:rsidR="00573715">
              <w:rPr>
                <w:noProof/>
                <w:webHidden/>
              </w:rPr>
              <w:fldChar w:fldCharType="begin"/>
            </w:r>
            <w:r w:rsidR="00573715">
              <w:rPr>
                <w:noProof/>
                <w:webHidden/>
              </w:rPr>
              <w:instrText xml:space="preserve"> PAGEREF _Toc61438265 \h </w:instrText>
            </w:r>
            <w:r w:rsidR="00573715">
              <w:rPr>
                <w:noProof/>
                <w:webHidden/>
              </w:rPr>
            </w:r>
            <w:r w:rsidR="00573715">
              <w:rPr>
                <w:noProof/>
                <w:webHidden/>
              </w:rPr>
              <w:fldChar w:fldCharType="separate"/>
            </w:r>
            <w:r w:rsidR="00573715">
              <w:rPr>
                <w:noProof/>
                <w:webHidden/>
              </w:rPr>
              <w:t>1</w:t>
            </w:r>
            <w:r w:rsidR="00573715">
              <w:rPr>
                <w:noProof/>
                <w:webHidden/>
              </w:rPr>
              <w:fldChar w:fldCharType="end"/>
            </w:r>
          </w:hyperlink>
        </w:p>
        <w:p w:rsidR="00573715" w:rsidP="00573715" w:rsidRDefault="00000000" w14:paraId="5EFAD354" w14:textId="77777777">
          <w:pPr>
            <w:pStyle w:val="TOC1"/>
            <w:tabs>
              <w:tab w:val="left" w:pos="440"/>
              <w:tab w:val="right" w:leader="dot" w:pos="9350"/>
            </w:tabs>
            <w:rPr>
              <w:noProof/>
            </w:rPr>
          </w:pPr>
          <w:hyperlink w:history="1" w:anchor="_Toc61438266">
            <w:r w:rsidRPr="0081144D" w:rsidR="00573715">
              <w:rPr>
                <w:rStyle w:val="Hyperlink"/>
                <w:noProof/>
              </w:rPr>
              <w:t>3.</w:t>
            </w:r>
            <w:r w:rsidR="00573715">
              <w:rPr>
                <w:noProof/>
              </w:rPr>
              <w:tab/>
            </w:r>
            <w:r w:rsidRPr="0081144D" w:rsidR="00573715">
              <w:rPr>
                <w:rStyle w:val="Hyperlink"/>
                <w:noProof/>
              </w:rPr>
              <w:t>Scope</w:t>
            </w:r>
            <w:r w:rsidR="00573715">
              <w:rPr>
                <w:noProof/>
                <w:webHidden/>
              </w:rPr>
              <w:tab/>
            </w:r>
            <w:r w:rsidR="00573715">
              <w:rPr>
                <w:noProof/>
                <w:webHidden/>
              </w:rPr>
              <w:fldChar w:fldCharType="begin"/>
            </w:r>
            <w:r w:rsidR="00573715">
              <w:rPr>
                <w:noProof/>
                <w:webHidden/>
              </w:rPr>
              <w:instrText xml:space="preserve"> PAGEREF _Toc61438266 \h </w:instrText>
            </w:r>
            <w:r w:rsidR="00573715">
              <w:rPr>
                <w:noProof/>
                <w:webHidden/>
              </w:rPr>
            </w:r>
            <w:r w:rsidR="00573715">
              <w:rPr>
                <w:noProof/>
                <w:webHidden/>
              </w:rPr>
              <w:fldChar w:fldCharType="separate"/>
            </w:r>
            <w:r w:rsidR="00573715">
              <w:rPr>
                <w:noProof/>
                <w:webHidden/>
              </w:rPr>
              <w:t>1</w:t>
            </w:r>
            <w:r w:rsidR="00573715">
              <w:rPr>
                <w:noProof/>
                <w:webHidden/>
              </w:rPr>
              <w:fldChar w:fldCharType="end"/>
            </w:r>
          </w:hyperlink>
        </w:p>
        <w:p w:rsidR="00573715" w:rsidP="00573715" w:rsidRDefault="00000000" w14:paraId="578A20B8" w14:textId="77777777">
          <w:pPr>
            <w:pStyle w:val="TOC1"/>
            <w:tabs>
              <w:tab w:val="left" w:pos="440"/>
              <w:tab w:val="right" w:leader="dot" w:pos="9350"/>
            </w:tabs>
            <w:rPr>
              <w:noProof/>
            </w:rPr>
          </w:pPr>
          <w:hyperlink w:history="1" w:anchor="_Toc61438267">
            <w:r w:rsidRPr="0081144D" w:rsidR="00573715">
              <w:rPr>
                <w:rStyle w:val="Hyperlink"/>
                <w:noProof/>
              </w:rPr>
              <w:t>4.</w:t>
            </w:r>
            <w:r w:rsidR="00573715">
              <w:rPr>
                <w:noProof/>
              </w:rPr>
              <w:tab/>
            </w:r>
            <w:r w:rsidRPr="0081144D" w:rsidR="00573715">
              <w:rPr>
                <w:rStyle w:val="Hyperlink"/>
                <w:noProof/>
              </w:rPr>
              <w:t>Policy</w:t>
            </w:r>
            <w:r w:rsidR="00573715">
              <w:rPr>
                <w:noProof/>
                <w:webHidden/>
              </w:rPr>
              <w:tab/>
            </w:r>
            <w:r w:rsidR="00573715">
              <w:rPr>
                <w:noProof/>
                <w:webHidden/>
              </w:rPr>
              <w:fldChar w:fldCharType="begin"/>
            </w:r>
            <w:r w:rsidR="00573715">
              <w:rPr>
                <w:noProof/>
                <w:webHidden/>
              </w:rPr>
              <w:instrText xml:space="preserve"> PAGEREF _Toc61438267 \h </w:instrText>
            </w:r>
            <w:r w:rsidR="00573715">
              <w:rPr>
                <w:noProof/>
                <w:webHidden/>
              </w:rPr>
            </w:r>
            <w:r w:rsidR="00573715">
              <w:rPr>
                <w:noProof/>
                <w:webHidden/>
              </w:rPr>
              <w:fldChar w:fldCharType="separate"/>
            </w:r>
            <w:r w:rsidR="00573715">
              <w:rPr>
                <w:noProof/>
                <w:webHidden/>
              </w:rPr>
              <w:t>1</w:t>
            </w:r>
            <w:r w:rsidR="00573715">
              <w:rPr>
                <w:noProof/>
                <w:webHidden/>
              </w:rPr>
              <w:fldChar w:fldCharType="end"/>
            </w:r>
          </w:hyperlink>
        </w:p>
        <w:p w:rsidR="00573715" w:rsidP="00573715" w:rsidRDefault="00000000" w14:paraId="69161F90" w14:textId="77777777">
          <w:pPr>
            <w:pStyle w:val="TOC1"/>
            <w:tabs>
              <w:tab w:val="left" w:pos="440"/>
              <w:tab w:val="right" w:leader="dot" w:pos="9350"/>
            </w:tabs>
            <w:rPr>
              <w:noProof/>
            </w:rPr>
          </w:pPr>
          <w:hyperlink w:history="1" w:anchor="_Toc61438268">
            <w:r w:rsidRPr="0081144D" w:rsidR="00573715">
              <w:rPr>
                <w:rStyle w:val="Hyperlink"/>
                <w:noProof/>
              </w:rPr>
              <w:t>5.</w:t>
            </w:r>
            <w:r w:rsidR="00573715">
              <w:rPr>
                <w:noProof/>
              </w:rPr>
              <w:tab/>
            </w:r>
            <w:r w:rsidRPr="0081144D" w:rsidR="00573715">
              <w:rPr>
                <w:rStyle w:val="Hyperlink"/>
                <w:noProof/>
              </w:rPr>
              <w:t>One Drive</w:t>
            </w:r>
            <w:r w:rsidR="00573715">
              <w:rPr>
                <w:noProof/>
                <w:webHidden/>
              </w:rPr>
              <w:tab/>
            </w:r>
            <w:r w:rsidR="00573715">
              <w:rPr>
                <w:noProof/>
                <w:webHidden/>
              </w:rPr>
              <w:fldChar w:fldCharType="begin"/>
            </w:r>
            <w:r w:rsidR="00573715">
              <w:rPr>
                <w:noProof/>
                <w:webHidden/>
              </w:rPr>
              <w:instrText xml:space="preserve"> PAGEREF _Toc61438268 \h </w:instrText>
            </w:r>
            <w:r w:rsidR="00573715">
              <w:rPr>
                <w:noProof/>
                <w:webHidden/>
              </w:rPr>
            </w:r>
            <w:r w:rsidR="00573715">
              <w:rPr>
                <w:noProof/>
                <w:webHidden/>
              </w:rPr>
              <w:fldChar w:fldCharType="separate"/>
            </w:r>
            <w:r w:rsidR="00573715">
              <w:rPr>
                <w:noProof/>
                <w:webHidden/>
              </w:rPr>
              <w:t>2</w:t>
            </w:r>
            <w:r w:rsidR="00573715">
              <w:rPr>
                <w:noProof/>
                <w:webHidden/>
              </w:rPr>
              <w:fldChar w:fldCharType="end"/>
            </w:r>
          </w:hyperlink>
        </w:p>
        <w:p w:rsidR="00573715" w:rsidP="00573715" w:rsidRDefault="00573715" w14:paraId="10C5C6A9" w14:textId="77777777">
          <w:pPr>
            <w:rPr>
              <w:b/>
              <w:bCs/>
              <w:noProof/>
            </w:rPr>
          </w:pPr>
          <w:r>
            <w:rPr>
              <w:b/>
              <w:bCs/>
              <w:noProof/>
            </w:rPr>
            <w:fldChar w:fldCharType="end"/>
          </w:r>
        </w:p>
      </w:sdtContent>
    </w:sdt>
    <w:p w:rsidR="00573715" w:rsidRDefault="00573715" w14:paraId="534B3E3F" w14:textId="77777777"/>
    <w:p w:rsidR="5A2F9CD7" w:rsidP="5A2F9CD7" w:rsidRDefault="5A2F9CD7" w14:paraId="4CA76ED8" w14:textId="47A3BCF6">
      <w:pPr>
        <w:jc w:val="center"/>
        <w:rPr>
          <w:rFonts w:ascii="Arial" w:hAnsi="Arial" w:cs="Arial"/>
          <w:b/>
          <w:bCs/>
          <w:sz w:val="28"/>
          <w:szCs w:val="28"/>
        </w:rPr>
      </w:pPr>
    </w:p>
    <w:p w:rsidR="001A3581" w:rsidP="5A2F9CD7" w:rsidRDefault="001A3581" w14:paraId="6F950D78" w14:textId="4432A835">
      <w:pPr>
        <w:jc w:val="center"/>
        <w:rPr>
          <w:rFonts w:ascii="Arial" w:hAnsi="Arial" w:cs="Arial"/>
          <w:b/>
          <w:bCs/>
          <w:sz w:val="28"/>
          <w:szCs w:val="28"/>
        </w:rPr>
      </w:pPr>
    </w:p>
    <w:p w:rsidR="001A3581" w:rsidP="5A2F9CD7" w:rsidRDefault="001A3581" w14:paraId="666BDD95" w14:textId="53207F49">
      <w:pPr>
        <w:jc w:val="center"/>
        <w:rPr>
          <w:rFonts w:ascii="Arial" w:hAnsi="Arial" w:cs="Arial"/>
          <w:b/>
          <w:bCs/>
          <w:sz w:val="28"/>
          <w:szCs w:val="28"/>
        </w:rPr>
      </w:pPr>
    </w:p>
    <w:p w:rsidR="001A3581" w:rsidP="5A2F9CD7" w:rsidRDefault="001A3581" w14:paraId="20BFEB6A" w14:textId="7DB6F774">
      <w:pPr>
        <w:jc w:val="center"/>
        <w:rPr>
          <w:rFonts w:ascii="Arial" w:hAnsi="Arial" w:cs="Arial"/>
          <w:b/>
          <w:bCs/>
          <w:sz w:val="28"/>
          <w:szCs w:val="28"/>
        </w:rPr>
      </w:pPr>
    </w:p>
    <w:p w:rsidR="001A3581" w:rsidP="5A2F9CD7" w:rsidRDefault="001A3581" w14:paraId="6F4014F3" w14:textId="08709934">
      <w:pPr>
        <w:jc w:val="center"/>
        <w:rPr>
          <w:rFonts w:ascii="Arial" w:hAnsi="Arial" w:cs="Arial"/>
          <w:b/>
          <w:bCs/>
          <w:sz w:val="28"/>
          <w:szCs w:val="28"/>
        </w:rPr>
      </w:pPr>
    </w:p>
    <w:p w:rsidR="001A3581" w:rsidP="5A2F9CD7" w:rsidRDefault="001A3581" w14:paraId="62B21B28" w14:textId="65C8C15E">
      <w:pPr>
        <w:jc w:val="center"/>
        <w:rPr>
          <w:rFonts w:ascii="Arial" w:hAnsi="Arial" w:cs="Arial"/>
          <w:b/>
          <w:bCs/>
          <w:sz w:val="28"/>
          <w:szCs w:val="28"/>
        </w:rPr>
      </w:pPr>
    </w:p>
    <w:p w:rsidR="001A3581" w:rsidP="5A2F9CD7" w:rsidRDefault="001A3581" w14:paraId="61AF2C4E" w14:textId="1843A187">
      <w:pPr>
        <w:jc w:val="center"/>
        <w:rPr>
          <w:rFonts w:ascii="Arial" w:hAnsi="Arial" w:cs="Arial"/>
          <w:b/>
          <w:bCs/>
          <w:sz w:val="28"/>
          <w:szCs w:val="28"/>
        </w:rPr>
      </w:pPr>
    </w:p>
    <w:p w:rsidR="001A3581" w:rsidP="5A2F9CD7" w:rsidRDefault="001A3581" w14:paraId="75986ED0" w14:textId="73E0194C">
      <w:pPr>
        <w:jc w:val="center"/>
        <w:rPr>
          <w:rFonts w:ascii="Arial" w:hAnsi="Arial" w:cs="Arial"/>
          <w:b/>
          <w:bCs/>
          <w:sz w:val="28"/>
          <w:szCs w:val="28"/>
        </w:rPr>
      </w:pPr>
    </w:p>
    <w:p w:rsidR="001A3581" w:rsidP="5A2F9CD7" w:rsidRDefault="001A3581" w14:paraId="77375CA3" w14:textId="21E9C5F0">
      <w:pPr>
        <w:jc w:val="center"/>
        <w:rPr>
          <w:rFonts w:ascii="Arial" w:hAnsi="Arial" w:cs="Arial"/>
          <w:b/>
          <w:bCs/>
          <w:sz w:val="28"/>
          <w:szCs w:val="28"/>
        </w:rPr>
      </w:pPr>
    </w:p>
    <w:p w:rsidR="001A3581" w:rsidP="5A2F9CD7" w:rsidRDefault="001A3581" w14:paraId="205B513F" w14:textId="6A48952E">
      <w:pPr>
        <w:jc w:val="center"/>
        <w:rPr>
          <w:rFonts w:ascii="Arial" w:hAnsi="Arial" w:cs="Arial"/>
          <w:b/>
          <w:bCs/>
          <w:sz w:val="28"/>
          <w:szCs w:val="28"/>
        </w:rPr>
      </w:pPr>
    </w:p>
    <w:p w:rsidR="001A3581" w:rsidP="5A2F9CD7" w:rsidRDefault="001A3581" w14:paraId="7D9007DC" w14:textId="198A7052">
      <w:pPr>
        <w:jc w:val="center"/>
        <w:rPr>
          <w:rFonts w:ascii="Arial" w:hAnsi="Arial" w:cs="Arial"/>
          <w:b/>
          <w:bCs/>
          <w:sz w:val="28"/>
          <w:szCs w:val="28"/>
        </w:rPr>
      </w:pPr>
    </w:p>
    <w:p w:rsidR="001A3581" w:rsidP="5A2F9CD7" w:rsidRDefault="001A3581" w14:paraId="6F03B4C1" w14:textId="7C3A4E70">
      <w:pPr>
        <w:jc w:val="center"/>
        <w:rPr>
          <w:rFonts w:ascii="Arial" w:hAnsi="Arial" w:cs="Arial"/>
          <w:b/>
          <w:bCs/>
          <w:sz w:val="28"/>
          <w:szCs w:val="28"/>
        </w:rPr>
      </w:pPr>
    </w:p>
    <w:p w:rsidR="001A3581" w:rsidP="5A2F9CD7" w:rsidRDefault="001A3581" w14:paraId="63E0287B" w14:textId="297DD206">
      <w:pPr>
        <w:jc w:val="center"/>
        <w:rPr>
          <w:rFonts w:ascii="Arial" w:hAnsi="Arial" w:cs="Arial"/>
          <w:b/>
          <w:bCs/>
          <w:sz w:val="28"/>
          <w:szCs w:val="28"/>
        </w:rPr>
      </w:pPr>
    </w:p>
    <w:p w:rsidR="001A3581" w:rsidP="5A2F9CD7" w:rsidRDefault="001A3581" w14:paraId="5AEEF3C4" w14:textId="1C0A79E7">
      <w:pPr>
        <w:jc w:val="center"/>
        <w:rPr>
          <w:rFonts w:ascii="Arial" w:hAnsi="Arial" w:cs="Arial"/>
          <w:b/>
          <w:bCs/>
          <w:sz w:val="28"/>
          <w:szCs w:val="28"/>
        </w:rPr>
      </w:pPr>
    </w:p>
    <w:p w:rsidR="001A3581" w:rsidP="5A2F9CD7" w:rsidRDefault="001A3581" w14:paraId="58F34245" w14:textId="77777777">
      <w:pPr>
        <w:jc w:val="center"/>
        <w:rPr>
          <w:rFonts w:ascii="Arial" w:hAnsi="Arial" w:cs="Arial"/>
          <w:b/>
          <w:bCs/>
          <w:sz w:val="28"/>
          <w:szCs w:val="28"/>
        </w:rPr>
      </w:pPr>
    </w:p>
    <w:p w:rsidRPr="00104D6B" w:rsidR="00104D6B" w:rsidP="5A2F9CD7" w:rsidRDefault="00104D6B" w14:paraId="6802FC31" w14:textId="014AEB8A">
      <w:pPr>
        <w:jc w:val="center"/>
        <w:rPr>
          <w:rFonts w:ascii="Arial" w:hAnsi="Arial" w:cs="Arial"/>
          <w:b/>
          <w:bCs/>
          <w:sz w:val="28"/>
          <w:szCs w:val="28"/>
        </w:rPr>
      </w:pPr>
    </w:p>
    <w:p w:rsidRPr="00E06894" w:rsidR="00E06894" w:rsidP="1EF1503C" w:rsidRDefault="00C72E22" w14:paraId="02333C2E" w14:textId="1D71412C">
      <w:pPr>
        <w:pStyle w:val="Heading1"/>
        <w:numPr>
          <w:ilvl w:val="0"/>
          <w:numId w:val="0"/>
        </w:numPr>
      </w:pPr>
      <w:bookmarkStart w:name="_Toc61438264" w:id="37"/>
      <w:r>
        <w:lastRenderedPageBreak/>
        <w:t>Overview</w:t>
      </w:r>
      <w:bookmarkEnd w:id="37"/>
    </w:p>
    <w:p w:rsidRPr="00E06894" w:rsidR="00E06894" w:rsidP="1EF1503C" w:rsidRDefault="00E06894" w14:paraId="02A41516" w14:textId="3E21F595">
      <w:pPr>
        <w:pStyle w:val="Heading1"/>
        <w:numPr>
          <w:ilvl w:val="0"/>
          <w:numId w:val="0"/>
        </w:numPr>
        <w:rPr>
          <w:rFonts w:ascii="Times New Roman" w:hAnsi="Times New Roman" w:eastAsia="MS Mincho" w:cs="Times New Roman"/>
          <w:b w:val="0"/>
          <w:bCs w:val="0"/>
          <w:color w:val="auto"/>
          <w:sz w:val="24"/>
          <w:szCs w:val="24"/>
        </w:rPr>
      </w:pPr>
      <w:r w:rsidRPr="1EF1503C">
        <w:rPr>
          <w:rFonts w:ascii="Times New Roman" w:hAnsi="Times New Roman" w:eastAsia="MS Mincho" w:cs="Times New Roman"/>
          <w:b w:val="0"/>
          <w:bCs w:val="0"/>
          <w:color w:val="auto"/>
          <w:sz w:val="24"/>
          <w:szCs w:val="24"/>
        </w:rPr>
        <w:t>Cloud computing offers a number of advantages including low costs, high performance and quick delivery of services. However, without adequate controls, it also exposes individuals and organizations to online threats such as data loss or theft, unauthorized access to corporate networks, and so on</w:t>
      </w:r>
      <w:ins w:author="Anjaly T A" w:date="2022-08-23T07:42:00Z" w:id="38">
        <w:r w:rsidRPr="1EF1503C" w:rsidR="3B0023F8">
          <w:rPr>
            <w:rFonts w:ascii="Times New Roman" w:hAnsi="Times New Roman" w:eastAsia="MS Mincho" w:cs="Times New Roman"/>
            <w:b w:val="0"/>
            <w:bCs w:val="0"/>
            <w:color w:val="auto"/>
            <w:sz w:val="24"/>
            <w:szCs w:val="24"/>
          </w:rPr>
          <w:t>.</w:t>
        </w:r>
      </w:ins>
      <w:del w:author="Anjaly T A" w:date="2022-08-23T07:42:00Z" w:id="39">
        <w:r w:rsidRPr="1EF1503C" w:rsidDel="00E06894">
          <w:rPr>
            <w:rFonts w:ascii="Times New Roman" w:hAnsi="Times New Roman" w:eastAsia="MS Mincho" w:cs="Times New Roman"/>
            <w:b w:val="0"/>
            <w:bCs w:val="0"/>
            <w:color w:val="auto"/>
            <w:sz w:val="24"/>
            <w:szCs w:val="24"/>
          </w:rPr>
          <w:delText>.</w:delText>
        </w:r>
      </w:del>
    </w:p>
    <w:p w:rsidRPr="00E06894" w:rsidR="00E06894" w:rsidP="1EF1503C" w:rsidRDefault="00E06894" w14:paraId="30ADA1E7" w14:textId="76C332C5">
      <w:pPr>
        <w:pStyle w:val="Heading1"/>
        <w:numPr>
          <w:ilvl w:val="0"/>
          <w:numId w:val="5"/>
        </w:numPr>
        <w:rPr>
          <w:del w:author="Anjaly T A" w:date="2021-07-30T11:38:00Z" w:id="40"/>
          <w:b w:val="0"/>
          <w:bCs w:val="0"/>
        </w:rPr>
      </w:pPr>
      <w:r w:rsidRPr="1EF1503C">
        <w:rPr>
          <w:rFonts w:ascii="Times New Roman" w:hAnsi="Times New Roman" w:eastAsia="MS Mincho" w:cs="Times New Roman"/>
          <w:b w:val="0"/>
          <w:bCs w:val="0"/>
          <w:color w:val="auto"/>
          <w:sz w:val="24"/>
          <w:szCs w:val="24"/>
        </w:rPr>
        <w:t xml:space="preserve">This cloud computing policy is meant to ensure that cloud services are NOT used without the IT </w:t>
      </w:r>
      <w:r w:rsidRPr="1EF1503C" w:rsidR="00E7086B">
        <w:rPr>
          <w:rFonts w:ascii="Times New Roman" w:hAnsi="Times New Roman" w:eastAsia="MS Mincho" w:cs="Times New Roman"/>
          <w:b w:val="0"/>
          <w:bCs w:val="0"/>
          <w:color w:val="auto"/>
          <w:sz w:val="24"/>
          <w:szCs w:val="24"/>
        </w:rPr>
        <w:t xml:space="preserve">Infra Lead’s </w:t>
      </w:r>
      <w:r w:rsidRPr="1EF1503C">
        <w:rPr>
          <w:rFonts w:ascii="Times New Roman" w:hAnsi="Times New Roman" w:eastAsia="MS Mincho" w:cs="Times New Roman"/>
          <w:b w:val="0"/>
          <w:bCs w:val="0"/>
          <w:color w:val="auto"/>
          <w:sz w:val="24"/>
          <w:szCs w:val="24"/>
        </w:rPr>
        <w:t>knowledge. It is imperative that employees </w:t>
      </w:r>
      <w:ins w:author="Anjaly T A" w:date="2021-07-30T11:37:00Z" w:id="41">
        <w:r w:rsidRPr="1EF1503C" w:rsidR="28A97F5E">
          <w:rPr>
            <w:rFonts w:ascii="Times New Roman" w:hAnsi="Times New Roman" w:eastAsia="MS Mincho" w:cs="Times New Roman"/>
            <w:b w:val="0"/>
            <w:bCs w:val="0"/>
            <w:color w:val="auto"/>
            <w:sz w:val="24"/>
            <w:szCs w:val="24"/>
          </w:rPr>
          <w:t>D</w:t>
        </w:r>
      </w:ins>
      <w:ins w:author="Anjaly T A" w:date="2021-07-30T11:38:00Z" w:id="42">
        <w:r w:rsidRPr="1EF1503C" w:rsidR="28A97F5E">
          <w:rPr>
            <w:rFonts w:ascii="Times New Roman" w:hAnsi="Times New Roman" w:eastAsia="MS Mincho" w:cs="Times New Roman"/>
            <w:b w:val="0"/>
            <w:bCs w:val="0"/>
            <w:color w:val="auto"/>
            <w:sz w:val="24"/>
            <w:szCs w:val="24"/>
            <w:rPrChange w:author="Anjaly T A" w:date="2021-07-30T11:38:00Z" w:id="43">
              <w:rPr>
                <w:rFonts w:ascii="Times New Roman" w:hAnsi="Times New Roman" w:eastAsia="MS Mincho" w:cs="Times New Roman"/>
                <w:b w:val="0"/>
                <w:bCs w:val="0"/>
                <w:sz w:val="24"/>
                <w:szCs w:val="24"/>
              </w:rPr>
            </w:rPrChange>
          </w:rPr>
          <w:t xml:space="preserve">O </w:t>
        </w:r>
      </w:ins>
      <w:r w:rsidRPr="1EF1503C">
        <w:rPr>
          <w:rFonts w:ascii="Times New Roman" w:hAnsi="Times New Roman" w:eastAsia="MS Mincho" w:cs="Times New Roman"/>
          <w:b w:val="0"/>
          <w:bCs w:val="0"/>
          <w:color w:val="auto"/>
          <w:sz w:val="24"/>
          <w:szCs w:val="24"/>
        </w:rPr>
        <w:t xml:space="preserve">NOT open cloud services accounts or enter into cloud service contracts for the storage, manipulation or exchange of company-related communications or company-owned data without the IT </w:t>
      </w:r>
      <w:r w:rsidRPr="1EF1503C" w:rsidR="00E7086B">
        <w:rPr>
          <w:rFonts w:ascii="Times New Roman" w:hAnsi="Times New Roman" w:eastAsia="MS Mincho" w:cs="Times New Roman"/>
          <w:b w:val="0"/>
          <w:bCs w:val="0"/>
          <w:color w:val="auto"/>
          <w:sz w:val="24"/>
          <w:szCs w:val="24"/>
        </w:rPr>
        <w:t>Infra Lead’s</w:t>
      </w:r>
      <w:r w:rsidRPr="1EF1503C">
        <w:rPr>
          <w:rFonts w:ascii="Times New Roman" w:hAnsi="Times New Roman" w:eastAsia="MS Mincho" w:cs="Times New Roman"/>
          <w:b w:val="0"/>
          <w:bCs w:val="0"/>
          <w:color w:val="auto"/>
          <w:sz w:val="24"/>
          <w:szCs w:val="24"/>
        </w:rPr>
        <w:t xml:space="preserve"> input. This is necessary to protect the integrity and confidentiality of </w:t>
      </w:r>
      <w:r w:rsidRPr="1EF1503C" w:rsidR="00E7086B">
        <w:rPr>
          <w:rFonts w:ascii="Times New Roman" w:hAnsi="Times New Roman" w:eastAsia="MS Mincho" w:cs="Times New Roman"/>
          <w:b w:val="0"/>
          <w:bCs w:val="0"/>
          <w:color w:val="auto"/>
          <w:sz w:val="24"/>
          <w:szCs w:val="24"/>
        </w:rPr>
        <w:t>Xtracap</w:t>
      </w:r>
      <w:r w:rsidRPr="1EF1503C">
        <w:rPr>
          <w:rFonts w:ascii="Times New Roman" w:hAnsi="Times New Roman" w:eastAsia="MS Mincho" w:cs="Times New Roman"/>
          <w:b w:val="0"/>
          <w:bCs w:val="0"/>
          <w:color w:val="auto"/>
          <w:sz w:val="24"/>
          <w:szCs w:val="24"/>
        </w:rPr>
        <w:t xml:space="preserve"> data and the security of the corporate network</w:t>
      </w:r>
      <w:ins w:author="Anjaly T A" w:date="2021-07-30T11:38:00Z" w:id="44">
        <w:r w:rsidRPr="1EF1503C" w:rsidR="47A20B0E">
          <w:rPr>
            <w:rFonts w:ascii="Times New Roman" w:hAnsi="Times New Roman" w:eastAsia="MS Mincho" w:cs="Times New Roman"/>
            <w:b w:val="0"/>
            <w:bCs w:val="0"/>
            <w:color w:val="auto"/>
            <w:sz w:val="24"/>
            <w:szCs w:val="24"/>
          </w:rPr>
          <w:t>.</w:t>
        </w:r>
      </w:ins>
      <w:del w:author="Anjaly T A" w:date="2021-07-30T11:38:00Z" w:id="45">
        <w:r w:rsidRPr="1EF1503C" w:rsidDel="00E06894">
          <w:rPr>
            <w:rFonts w:ascii="Times New Roman" w:hAnsi="Times New Roman" w:eastAsia="MS Mincho" w:cs="Times New Roman"/>
            <w:b w:val="0"/>
            <w:bCs w:val="0"/>
            <w:color w:val="auto"/>
            <w:sz w:val="24"/>
            <w:szCs w:val="24"/>
          </w:rPr>
          <w:delText>.</w:delText>
        </w:r>
      </w:del>
    </w:p>
    <w:p w:rsidRPr="00E06894" w:rsidR="00E06894" w:rsidP="00E06894" w:rsidRDefault="00E06894" w14:paraId="1BF0232E" w14:textId="77777777">
      <w:pPr>
        <w:rPr>
          <w:del w:author="Anjaly T A" w:date="2021-07-30T11:38:00Z" w:id="46"/>
        </w:rPr>
      </w:pPr>
    </w:p>
    <w:p w:rsidR="1EF1503C" w:rsidP="1EF1503C" w:rsidRDefault="1EF1503C" w14:paraId="1C115DD9" w14:textId="2762EDEC">
      <w:pPr>
        <w:pStyle w:val="Heading1"/>
        <w:numPr>
          <w:ilvl w:val="0"/>
          <w:numId w:val="0"/>
        </w:numPr>
      </w:pPr>
    </w:p>
    <w:p w:rsidR="00C72E22" w:rsidP="1EF1503C" w:rsidRDefault="00C72E22" w14:paraId="3C093EBE" w14:textId="6905BE84">
      <w:pPr>
        <w:pStyle w:val="Heading1"/>
        <w:numPr>
          <w:ilvl w:val="0"/>
          <w:numId w:val="0"/>
        </w:numPr>
        <w:rPr>
          <w:ins w:author="Anjaly T A" w:date="2022-08-23T07:41:00Z" w:id="47"/>
        </w:rPr>
      </w:pPr>
      <w:bookmarkStart w:name="_Toc61438265" w:id="48"/>
      <w:r>
        <w:t>Purpose</w:t>
      </w:r>
      <w:bookmarkEnd w:id="48"/>
    </w:p>
    <w:p w:rsidR="1EF1503C" w:rsidRDefault="1EF1503C" w14:paraId="35D29114" w14:textId="2FE2F159">
      <w:pPr>
        <w:pPrChange w:author="Anjaly T A" w:date="2022-08-23T07:41:00Z" w:id="49">
          <w:pPr>
            <w:pStyle w:val="Heading1"/>
            <w:numPr>
              <w:numId w:val="5"/>
            </w:numPr>
            <w:ind w:left="360" w:hanging="360"/>
          </w:pPr>
        </w:pPrChange>
      </w:pPr>
    </w:p>
    <w:p w:rsidRPr="00E87D2F" w:rsidR="00C72E22" w:rsidP="1EF1503C" w:rsidRDefault="00B148BD" w14:paraId="5DE67540" w14:textId="2D004160">
      <w:pPr>
        <w:rPr>
          <w:rFonts w:ascii="Times New Roman" w:hAnsi="Times New Roman" w:eastAsia="MS Mincho" w:cs="Times New Roman"/>
          <w:sz w:val="24"/>
          <w:szCs w:val="24"/>
        </w:rPr>
      </w:pPr>
      <w:r w:rsidRPr="1EF1503C">
        <w:rPr>
          <w:rFonts w:ascii="Times New Roman" w:hAnsi="Times New Roman" w:eastAsia="MS Mincho" w:cs="Times New Roman"/>
          <w:sz w:val="24"/>
          <w:szCs w:val="24"/>
        </w:rPr>
        <w:t xml:space="preserve">The purpose of this policy is to outline the acceptable use of </w:t>
      </w:r>
      <w:r w:rsidRPr="1EF1503C" w:rsidR="00BA5DD8">
        <w:rPr>
          <w:rFonts w:ascii="Times New Roman" w:hAnsi="Times New Roman" w:eastAsia="MS Mincho" w:cs="Times New Roman"/>
          <w:sz w:val="24"/>
          <w:szCs w:val="24"/>
        </w:rPr>
        <w:t xml:space="preserve">the cloud services offered by Xtracap. </w:t>
      </w:r>
      <w:proofErr w:type="spellStart"/>
      <w:r w:rsidRPr="1EF1503C" w:rsidR="00635806">
        <w:rPr>
          <w:rFonts w:ascii="Times New Roman" w:hAnsi="Times New Roman" w:eastAsia="MS Mincho" w:cs="Times New Roman"/>
          <w:sz w:val="24"/>
          <w:szCs w:val="24"/>
        </w:rPr>
        <w:t>Xtracap’s</w:t>
      </w:r>
      <w:proofErr w:type="spellEnd"/>
      <w:r w:rsidRPr="1EF1503C" w:rsidR="00635806">
        <w:rPr>
          <w:rFonts w:ascii="Times New Roman" w:hAnsi="Times New Roman" w:eastAsia="MS Mincho" w:cs="Times New Roman"/>
          <w:sz w:val="24"/>
          <w:szCs w:val="24"/>
        </w:rPr>
        <w:t xml:space="preserve"> IT department remains committed to enabling employees to do their jobs as efficiently as possible through the use of technology. The following guidelines are intended to establish a process whereby Xtracap employees can use cloud services without jeopardizing company data and computing resources</w:t>
      </w:r>
      <w:ins w:author="Anjaly T A" w:date="2021-07-30T11:39:00Z" w:id="50">
        <w:r w:rsidRPr="1EF1503C" w:rsidR="66A8943B">
          <w:rPr>
            <w:rFonts w:ascii="Times New Roman" w:hAnsi="Times New Roman" w:eastAsia="MS Mincho" w:cs="Times New Roman"/>
            <w:sz w:val="24"/>
            <w:szCs w:val="24"/>
          </w:rPr>
          <w:t xml:space="preserve"> </w:t>
        </w:r>
      </w:ins>
      <w:del w:author="Anjaly T A" w:date="2021-07-30T11:39:00Z" w:id="51">
        <w:r w:rsidRPr="1EF1503C" w:rsidDel="00B148BD">
          <w:rPr>
            <w:rFonts w:ascii="Times New Roman" w:hAnsi="Times New Roman" w:eastAsia="MS Mincho" w:cs="Times New Roman"/>
            <w:sz w:val="24"/>
            <w:szCs w:val="24"/>
          </w:rPr>
          <w:delText>.</w:delText>
        </w:r>
      </w:del>
      <w:r w:rsidRPr="1EF1503C">
        <w:rPr>
          <w:rFonts w:ascii="Times New Roman" w:hAnsi="Times New Roman" w:eastAsia="MS Mincho" w:cs="Times New Roman"/>
          <w:sz w:val="24"/>
          <w:szCs w:val="24"/>
        </w:rPr>
        <w:t xml:space="preserve">of network systems and services, and legal issues. </w:t>
      </w:r>
    </w:p>
    <w:p w:rsidR="00C72E22" w:rsidP="1EF1503C" w:rsidRDefault="00C72E22" w14:paraId="6D2CEF3D" w14:textId="77777777">
      <w:pPr>
        <w:pStyle w:val="Heading1"/>
        <w:numPr>
          <w:ilvl w:val="0"/>
          <w:numId w:val="0"/>
        </w:numPr>
        <w:rPr>
          <w:ins w:author="Anjaly T A" w:date="2022-08-23T07:41:00Z" w:id="52"/>
        </w:rPr>
      </w:pPr>
      <w:bookmarkStart w:name="_Toc61438266" w:id="53"/>
      <w:r>
        <w:t>Scope</w:t>
      </w:r>
      <w:bookmarkEnd w:id="53"/>
    </w:p>
    <w:p w:rsidR="1EF1503C" w:rsidRDefault="1EF1503C" w14:paraId="34017D08" w14:textId="10D5D475">
      <w:pPr>
        <w:pPrChange w:author="Anjaly T A" w:date="2022-08-23T07:41:00Z" w:id="54">
          <w:pPr>
            <w:pStyle w:val="Heading1"/>
            <w:numPr>
              <w:numId w:val="5"/>
            </w:numPr>
            <w:ind w:left="360" w:hanging="360"/>
          </w:pPr>
        </w:pPrChange>
      </w:pPr>
    </w:p>
    <w:p w:rsidRPr="00C9625F" w:rsidR="00C9625F" w:rsidP="1EF1503C" w:rsidRDefault="00C9625F" w14:paraId="656058DB" w14:textId="6AB290FE">
      <w:pPr>
        <w:pStyle w:val="NormalWeb"/>
        <w:spacing w:before="0" w:beforeAutospacing="0" w:after="0" w:afterAutospacing="0" w:line="345" w:lineRule="atLeast"/>
        <w:rPr>
          <w:rFonts w:eastAsia="MS Mincho"/>
          <w:lang w:val="en-US" w:eastAsia="en-US" w:bidi="ar-SA"/>
        </w:rPr>
      </w:pPr>
      <w:r w:rsidRPr="1EF1503C">
        <w:rPr>
          <w:rFonts w:eastAsia="MS Mincho"/>
          <w:lang w:val="en-US" w:eastAsia="en-US" w:bidi="ar-SA"/>
        </w:rPr>
        <w:t>This policy applies to all employees in all departments of Xtracap</w:t>
      </w:r>
      <w:ins w:author="Anjaly T A" w:date="2021-07-30T11:40:00Z" w:id="55">
        <w:r w:rsidRPr="1EF1503C" w:rsidR="6783FFD1">
          <w:rPr>
            <w:rFonts w:eastAsia="MS Mincho"/>
            <w:lang w:val="en-US" w:eastAsia="en-US" w:bidi="ar-SA"/>
          </w:rPr>
          <w:t xml:space="preserve"> without any</w:t>
        </w:r>
      </w:ins>
      <w:del w:author="Anjaly T A" w:date="2021-07-30T11:40:00Z" w:id="56">
        <w:r w:rsidRPr="1EF1503C" w:rsidDel="00C9625F">
          <w:rPr>
            <w:rFonts w:eastAsia="MS Mincho"/>
            <w:lang w:val="en-US" w:eastAsia="en-US" w:bidi="ar-SA"/>
          </w:rPr>
          <w:delText>, no</w:delText>
        </w:r>
      </w:del>
      <w:r w:rsidRPr="1EF1503C">
        <w:rPr>
          <w:rFonts w:eastAsia="MS Mincho"/>
          <w:lang w:val="en-US" w:eastAsia="en-US" w:bidi="ar-SA"/>
        </w:rPr>
        <w:t xml:space="preserve"> exceptions.</w:t>
      </w:r>
    </w:p>
    <w:p w:rsidRPr="00C9625F" w:rsidR="00C9625F" w:rsidP="1EF1503C" w:rsidRDefault="00C9625F" w14:paraId="3C3DAFFC" w14:textId="77777777">
      <w:pPr>
        <w:pStyle w:val="NormalWeb"/>
        <w:spacing w:before="0" w:beforeAutospacing="0" w:after="0" w:afterAutospacing="0" w:line="345" w:lineRule="atLeast"/>
        <w:rPr>
          <w:rFonts w:eastAsia="MS Mincho"/>
          <w:lang w:val="en-US" w:eastAsia="en-US" w:bidi="ar-SA"/>
        </w:rPr>
      </w:pPr>
      <w:r w:rsidRPr="1EF1503C">
        <w:rPr>
          <w:rFonts w:eastAsia="MS Mincho"/>
          <w:lang w:val="en-US" w:eastAsia="en-US" w:bidi="ar-SA"/>
        </w:rPr>
        <w:t>This policy pertains to all external cloud services, e.g. cloud-based email, document storage, Software-as-a-Service (SaaS), Infrastructure-as-a-Service (IaaS), Platform-as-a-Service (PaaS), etc. Personal accounts are excluded.</w:t>
      </w:r>
    </w:p>
    <w:p w:rsidRPr="00C9625F" w:rsidR="00C9625F" w:rsidP="1EF1503C" w:rsidRDefault="00C9625F" w14:paraId="25953C00" w14:textId="77777777">
      <w:pPr>
        <w:pStyle w:val="NormalWeb"/>
        <w:spacing w:before="0" w:beforeAutospacing="0" w:after="0" w:afterAutospacing="0" w:line="345" w:lineRule="atLeast"/>
        <w:rPr>
          <w:rFonts w:eastAsia="MS Mincho"/>
          <w:lang w:val="en-US" w:eastAsia="en-US" w:bidi="ar-SA"/>
        </w:rPr>
      </w:pPr>
      <w:r w:rsidRPr="1EF1503C">
        <w:rPr>
          <w:rFonts w:eastAsia="MS Mincho"/>
          <w:lang w:val="en-US" w:eastAsia="en-US" w:bidi="ar-SA"/>
        </w:rPr>
        <w:t>If you are not sure whether a service is cloud-based or not, please contact the IT department.</w:t>
      </w:r>
    </w:p>
    <w:p w:rsidR="00C72E22" w:rsidP="1EF1503C" w:rsidRDefault="00C72E22" w14:paraId="34D1066C" w14:textId="77777777">
      <w:pPr>
        <w:pStyle w:val="Heading1"/>
        <w:numPr>
          <w:ilvl w:val="0"/>
          <w:numId w:val="0"/>
        </w:numPr>
      </w:pPr>
      <w:bookmarkStart w:name="_Toc61438267" w:id="57"/>
      <w:r>
        <w:lastRenderedPageBreak/>
        <w:t>Policy</w:t>
      </w:r>
      <w:bookmarkEnd w:id="57"/>
    </w:p>
    <w:p w:rsidRPr="004B502D" w:rsidR="004B502D" w:rsidP="1EF1503C" w:rsidRDefault="004B502D" w14:paraId="483E1144" w14:textId="76AD8EEC">
      <w:pPr>
        <w:pStyle w:val="NormalWeb"/>
        <w:spacing w:before="0" w:beforeAutospacing="0" w:after="0" w:afterAutospacing="0" w:line="345" w:lineRule="atLeast"/>
        <w:rPr>
          <w:rFonts w:eastAsia="MS Mincho"/>
          <w:lang w:val="en-US" w:eastAsia="en-US" w:bidi="ar-SA"/>
        </w:rPr>
      </w:pPr>
      <w:r w:rsidRPr="1EF1503C">
        <w:rPr>
          <w:rFonts w:eastAsia="MS Mincho"/>
          <w:lang w:val="en-US" w:eastAsia="en-US" w:bidi="ar-SA"/>
        </w:rPr>
        <w:t xml:space="preserve">Use of cloud computing services for work purposes must be formally authorized by the IT </w:t>
      </w:r>
      <w:r w:rsidRPr="1EF1503C" w:rsidR="001D3DFB">
        <w:rPr>
          <w:rFonts w:eastAsia="MS Mincho"/>
          <w:lang w:val="en-US" w:eastAsia="en-US" w:bidi="ar-SA"/>
        </w:rPr>
        <w:t>Infra Lead</w:t>
      </w:r>
      <w:r w:rsidRPr="1EF1503C">
        <w:rPr>
          <w:rFonts w:eastAsia="MS Mincho"/>
          <w:lang w:val="en-US" w:eastAsia="en-US" w:bidi="ar-SA"/>
        </w:rPr>
        <w:t xml:space="preserve">. The IT </w:t>
      </w:r>
      <w:r w:rsidRPr="1EF1503C" w:rsidR="001D3DFB">
        <w:rPr>
          <w:rFonts w:eastAsia="MS Mincho"/>
          <w:lang w:val="en-US" w:eastAsia="en-US" w:bidi="ar-SA"/>
        </w:rPr>
        <w:t>Infra Lead</w:t>
      </w:r>
      <w:r w:rsidRPr="1EF1503C">
        <w:rPr>
          <w:rFonts w:eastAsia="MS Mincho"/>
          <w:lang w:val="en-US" w:eastAsia="en-US" w:bidi="ar-SA"/>
        </w:rPr>
        <w:t xml:space="preserve"> will certify that security, privacy and all other IT management requirements will be adequately addressed by the cloud computing vendor.</w:t>
      </w:r>
    </w:p>
    <w:p w:rsidRPr="004B502D" w:rsidR="004B502D" w:rsidP="1EF1503C" w:rsidRDefault="004B502D" w14:paraId="10294542" w14:textId="38B01CE1">
      <w:pPr>
        <w:pStyle w:val="NormalWeb"/>
        <w:spacing w:before="0" w:beforeAutospacing="0" w:after="0" w:afterAutospacing="0" w:line="345" w:lineRule="atLeast"/>
        <w:rPr>
          <w:rFonts w:eastAsia="MS Mincho"/>
          <w:lang w:val="en-US" w:eastAsia="en-US" w:bidi="ar-SA"/>
        </w:rPr>
      </w:pPr>
      <w:r w:rsidRPr="1EF1503C">
        <w:rPr>
          <w:rFonts w:eastAsia="MS Mincho"/>
          <w:lang w:val="en-US" w:eastAsia="en-US" w:bidi="ar-SA"/>
        </w:rPr>
        <w:t xml:space="preserve">For any cloud services that require users to agree to terms of service, such agreements must be reviewed and approved by the IT </w:t>
      </w:r>
      <w:r w:rsidRPr="1EF1503C" w:rsidR="00F71BF3">
        <w:rPr>
          <w:rFonts w:eastAsia="MS Mincho"/>
          <w:lang w:val="en-US" w:eastAsia="en-US" w:bidi="ar-SA"/>
        </w:rPr>
        <w:t>Infra Lead</w:t>
      </w:r>
    </w:p>
    <w:p w:rsidRPr="004B502D" w:rsidR="004B502D" w:rsidP="1EF1503C" w:rsidRDefault="004B502D" w14:paraId="1A52A981" w14:textId="559BAA13">
      <w:pPr>
        <w:pStyle w:val="NormalWeb"/>
        <w:spacing w:before="0" w:beforeAutospacing="0" w:after="0" w:afterAutospacing="0" w:line="345" w:lineRule="atLeast"/>
        <w:rPr>
          <w:rFonts w:eastAsia="MS Mincho"/>
          <w:lang w:val="en-US" w:eastAsia="en-US" w:bidi="ar-SA"/>
        </w:rPr>
      </w:pPr>
      <w:r w:rsidRPr="1EF1503C">
        <w:rPr>
          <w:rFonts w:eastAsia="MS Mincho"/>
          <w:lang w:val="en-US" w:eastAsia="en-US" w:bidi="ar-SA"/>
        </w:rPr>
        <w:t xml:space="preserve">The use of such services must comply with </w:t>
      </w:r>
      <w:r w:rsidRPr="1EF1503C" w:rsidR="00F71BF3">
        <w:rPr>
          <w:rFonts w:eastAsia="MS Mincho"/>
          <w:lang w:val="en-US" w:eastAsia="en-US" w:bidi="ar-SA"/>
        </w:rPr>
        <w:t>IT Infra Lead</w:t>
      </w:r>
      <w:r w:rsidRPr="1EF1503C">
        <w:rPr>
          <w:rFonts w:eastAsia="MS Mincho"/>
          <w:lang w:val="en-US" w:eastAsia="en-US" w:bidi="ar-SA"/>
        </w:rPr>
        <w:t>’s existing Acceptable Use Policy/Computer Usage Policy/Internet Usage Policy/BYOD Policy.</w:t>
      </w:r>
    </w:p>
    <w:p w:rsidRPr="004B502D" w:rsidR="004B502D" w:rsidP="1EF1503C" w:rsidRDefault="004B502D" w14:paraId="703D7A00" w14:textId="77777777">
      <w:pPr>
        <w:pStyle w:val="NormalWeb"/>
        <w:spacing w:before="0" w:beforeAutospacing="0" w:after="0" w:afterAutospacing="0" w:line="345" w:lineRule="atLeast"/>
        <w:rPr>
          <w:rFonts w:eastAsia="MS Mincho"/>
          <w:lang w:val="en-US" w:eastAsia="en-US" w:bidi="ar-SA"/>
        </w:rPr>
      </w:pPr>
      <w:r w:rsidRPr="1EF1503C">
        <w:rPr>
          <w:rFonts w:eastAsia="MS Mincho"/>
          <w:lang w:val="en-US" w:eastAsia="en-US" w:bidi="ar-SA"/>
        </w:rPr>
        <w:t>Employees must not share log-in credentials with co-workers. The IT department will keep a confidential document containing account information for business continuity purposes.</w:t>
      </w:r>
    </w:p>
    <w:p w:rsidRPr="004B502D" w:rsidR="004B502D" w:rsidP="1EF1503C" w:rsidRDefault="004B502D" w14:paraId="017E3E6D" w14:textId="4B588143">
      <w:pPr>
        <w:pStyle w:val="NormalWeb"/>
        <w:spacing w:before="0" w:beforeAutospacing="0" w:after="0" w:afterAutospacing="0" w:line="345" w:lineRule="atLeast"/>
        <w:rPr>
          <w:rFonts w:eastAsia="MS Mincho"/>
          <w:lang w:val="en-US" w:eastAsia="en-US" w:bidi="ar-SA"/>
        </w:rPr>
      </w:pPr>
      <w:r w:rsidRPr="1EF1503C">
        <w:rPr>
          <w:rFonts w:eastAsia="MS Mincho"/>
          <w:lang w:val="en-US" w:eastAsia="en-US" w:bidi="ar-SA"/>
        </w:rPr>
        <w:t xml:space="preserve">The use of such services must comply with all laws and regulations governing the handling of personally identifiable information, corporate financial data or any other data owned or collected by </w:t>
      </w:r>
      <w:r w:rsidRPr="1EF1503C" w:rsidR="00EA41B1">
        <w:rPr>
          <w:rFonts w:eastAsia="MS Mincho"/>
          <w:lang w:val="en-US" w:eastAsia="en-US" w:bidi="ar-SA"/>
        </w:rPr>
        <w:t>Xtracap</w:t>
      </w:r>
      <w:r w:rsidRPr="1EF1503C">
        <w:rPr>
          <w:rFonts w:eastAsia="MS Mincho"/>
          <w:lang w:val="en-US" w:eastAsia="en-US" w:bidi="ar-SA"/>
        </w:rPr>
        <w:t>.</w:t>
      </w:r>
    </w:p>
    <w:p w:rsidRPr="004B502D" w:rsidR="004B502D" w:rsidP="1EF1503C" w:rsidRDefault="004B502D" w14:paraId="632D88C7" w14:textId="16A750E7">
      <w:pPr>
        <w:pStyle w:val="NormalWeb"/>
        <w:spacing w:before="0" w:beforeAutospacing="0" w:after="0" w:afterAutospacing="0" w:line="345" w:lineRule="atLeast"/>
        <w:rPr>
          <w:rFonts w:eastAsia="MS Mincho"/>
          <w:lang w:val="en-US" w:eastAsia="en-US" w:bidi="ar-SA"/>
        </w:rPr>
      </w:pPr>
      <w:r w:rsidRPr="1EF1503C">
        <w:rPr>
          <w:rFonts w:eastAsia="MS Mincho"/>
          <w:lang w:val="en-US" w:eastAsia="en-US" w:bidi="ar-SA"/>
        </w:rPr>
        <w:t xml:space="preserve">The IT </w:t>
      </w:r>
      <w:r w:rsidRPr="1EF1503C" w:rsidR="00EA41B1">
        <w:rPr>
          <w:rFonts w:eastAsia="MS Mincho"/>
          <w:lang w:val="en-US" w:eastAsia="en-US" w:bidi="ar-SA"/>
        </w:rPr>
        <w:t>Infra Lead</w:t>
      </w:r>
      <w:r w:rsidRPr="1EF1503C">
        <w:rPr>
          <w:rFonts w:eastAsia="MS Mincho"/>
          <w:lang w:val="en-US" w:eastAsia="en-US" w:bidi="ar-SA"/>
        </w:rPr>
        <w:t xml:space="preserve"> decides what data may or may not be stored in the Cloud.</w:t>
      </w:r>
    </w:p>
    <w:p w:rsidRPr="004B502D" w:rsidR="004B502D" w:rsidP="1EF1503C" w:rsidRDefault="004B502D" w14:paraId="64E52870" w14:textId="77777777">
      <w:pPr>
        <w:pStyle w:val="NormalWeb"/>
        <w:spacing w:before="0" w:beforeAutospacing="0" w:after="0" w:afterAutospacing="0" w:line="345" w:lineRule="atLeast"/>
        <w:rPr>
          <w:rFonts w:eastAsia="MS Mincho"/>
          <w:lang w:val="en-US" w:eastAsia="en-US" w:bidi="ar-SA"/>
        </w:rPr>
      </w:pPr>
      <w:r w:rsidRPr="1EF1503C">
        <w:rPr>
          <w:rFonts w:eastAsia="MS Mincho"/>
          <w:lang w:val="en-US" w:eastAsia="en-US" w:bidi="ar-SA"/>
        </w:rPr>
        <w:t>Personal cloud services accounts may not be used for the storage, manipulation or exchange of company-related communications or company-owned data.</w:t>
      </w:r>
    </w:p>
    <w:p w:rsidR="00C72E22" w:rsidP="6C584C86" w:rsidRDefault="00E52264" w14:paraId="7FCDB2E5" w14:textId="5BA354CE">
      <w:pPr>
        <w:pStyle w:val="Heading1"/>
        <w:numPr>
          <w:numId w:val="0"/>
        </w:numPr>
        <w:spacing w:after="0"/>
        <w:ind w:left="0"/>
      </w:pPr>
      <w:r w:rsidR="00E52264">
        <w:rPr/>
        <w:t>Office 365</w:t>
      </w:r>
    </w:p>
    <w:p w:rsidR="00BD67DE" w:rsidP="1EF1503C" w:rsidRDefault="00EB55C8" w14:paraId="4B7B62C1" w14:textId="1549145D">
      <w:r w:rsidR="00EB55C8">
        <w:rPr/>
        <w:t>New e</w:t>
      </w:r>
      <w:r w:rsidR="002D6869">
        <w:rPr/>
        <w:t xml:space="preserve">mployees </w:t>
      </w:r>
      <w:r w:rsidR="003133B5">
        <w:rPr/>
        <w:t xml:space="preserve">get access to </w:t>
      </w:r>
      <w:r w:rsidR="00E52264">
        <w:rPr/>
        <w:t xml:space="preserve">Office 365 by Default </w:t>
      </w:r>
      <w:r w:rsidR="003133B5">
        <w:rPr/>
        <w:t xml:space="preserve">when they Join </w:t>
      </w:r>
      <w:r w:rsidR="00304B5A">
        <w:rPr/>
        <w:t>Xtracap</w:t>
      </w:r>
      <w:r w:rsidR="007F6832">
        <w:rPr/>
        <w:t xml:space="preserve">, they will be added to the Default Group and </w:t>
      </w:r>
      <w:r w:rsidR="71DFF8FC">
        <w:rPr/>
        <w:t>their</w:t>
      </w:r>
      <w:r w:rsidR="007F6832">
        <w:rPr/>
        <w:t xml:space="preserve"> respective Teams</w:t>
      </w:r>
      <w:r w:rsidR="0010577C">
        <w:rPr/>
        <w:t>.</w:t>
      </w:r>
    </w:p>
    <w:p w:rsidR="00BD67DE" w:rsidP="1EF1503C" w:rsidRDefault="00BD67DE" w14:paraId="2928BF09" w14:textId="7ECB12BF">
      <w:r>
        <w:t xml:space="preserve">It is mandatory for all employees to complete Infosec </w:t>
      </w:r>
      <w:r w:rsidR="00F070FA">
        <w:t>Training</w:t>
      </w:r>
      <w:r w:rsidR="0084773B">
        <w:t xml:space="preserve"> as part of the Induction.</w:t>
      </w:r>
      <w:r w:rsidR="00F070FA">
        <w:t xml:space="preserve"> </w:t>
      </w:r>
    </w:p>
    <w:p w:rsidR="00150D24" w:rsidP="0084773B" w:rsidRDefault="0010577C" w14:paraId="55CDD978" w14:textId="783D666D">
      <w:r>
        <w:t xml:space="preserve"> </w:t>
      </w:r>
    </w:p>
    <w:p w:rsidRPr="002D6869" w:rsidR="00150D24" w:rsidP="00150D24" w:rsidRDefault="00150D24" w14:paraId="005CB299" w14:textId="77777777">
      <w:pPr>
        <w:pStyle w:val="ListParagraph"/>
        <w:rPr>
          <w:ins w:author="Anjaly T A" w:date="2021-07-30T11:43:00Z" w:id="58"/>
        </w:rPr>
      </w:pPr>
    </w:p>
    <w:p w:rsidR="44660F56" w:rsidP="1EF1503C" w:rsidRDefault="44660F56" w14:paraId="41BFD3B1" w14:textId="5BE90BF5">
      <w:pPr>
        <w:pStyle w:val="Heading1"/>
        <w:numPr>
          <w:ilvl w:val="0"/>
          <w:numId w:val="0"/>
        </w:numPr>
        <w:rPr>
          <w:ins w:author="Anjaly T A" w:date="2021-07-30T11:58:00Z" w:id="59"/>
        </w:rPr>
      </w:pPr>
      <w:ins w:author="Anjaly T A" w:date="2021-07-30T11:58:00Z" w:id="60">
        <w:r>
          <w:t>Violation of the policy</w:t>
        </w:r>
      </w:ins>
    </w:p>
    <w:p w:rsidR="44660F56" w:rsidP="1A9E7AE5" w:rsidRDefault="44660F56" w14:paraId="0CA16812" w14:textId="628A08A3">
      <w:pPr>
        <w:spacing w:after="160" w:line="259" w:lineRule="auto"/>
        <w:jc w:val="both"/>
        <w:rPr>
          <w:ins w:author="Anjaly T A" w:date="2021-07-30T11:58:00Z" w:id="61"/>
          <w:rFonts w:ascii="Garamond" w:hAnsi="Garamond" w:eastAsia="Garamond" w:cs="Garamond"/>
          <w:color w:val="000000" w:themeColor="text1"/>
        </w:rPr>
      </w:pPr>
      <w:ins w:author="Anjaly T A" w:date="2021-07-30T11:58:00Z" w:id="62">
        <w:r w:rsidRPr="1A9E7AE5">
          <w:rPr>
            <w:rFonts w:ascii="Garamond" w:hAnsi="Garamond" w:eastAsia="Garamond" w:cs="Garamond"/>
            <w:color w:val="000000" w:themeColor="text1"/>
            <w:lang w:val="en-IN"/>
          </w:rPr>
          <w:t>Any violations under this document including non-adherence to safety guidelines shall be handled in accordance with applicable Company policies and procedures, which may include corrective action up to and including termination from the Company.</w:t>
        </w:r>
      </w:ins>
    </w:p>
    <w:p w:rsidR="1A9E7AE5" w:rsidP="1A9E7AE5" w:rsidRDefault="1A9E7AE5" w14:paraId="398FBBF0" w14:textId="1E4FA24A">
      <w:pPr>
        <w:rPr>
          <w:ins w:author="Anjaly T A" w:date="2021-07-30T11:44:00Z" w:id="63"/>
        </w:rPr>
      </w:pPr>
    </w:p>
    <w:p w:rsidR="1A9E7AE5" w:rsidP="1A9E7AE5" w:rsidRDefault="1A9E7AE5" w14:paraId="62BCB871" w14:textId="6253525A">
      <w:pPr>
        <w:pStyle w:val="ListParagraph"/>
      </w:pPr>
    </w:p>
    <w:sectPr w:rsidR="1A9E7AE5">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49BE" w:rsidP="0066487F" w:rsidRDefault="003949BE" w14:paraId="4A7D2199" w14:textId="77777777">
      <w:pPr>
        <w:spacing w:after="0" w:line="240" w:lineRule="auto"/>
      </w:pPr>
      <w:r>
        <w:separator/>
      </w:r>
    </w:p>
  </w:endnote>
  <w:endnote w:type="continuationSeparator" w:id="0">
    <w:p w:rsidR="003949BE" w:rsidP="0066487F" w:rsidRDefault="003949BE" w14:paraId="423401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72E22" w:rsidR="0066487F" w:rsidP="00C72E22" w:rsidRDefault="00C72E22" w14:paraId="4D316FE5" w14:textId="77777777">
    <w:pPr>
      <w:pStyle w:val="Footer"/>
      <w:pBdr>
        <w:top w:val="thinThickSmallGap" w:color="622423" w:themeColor="accent2" w:themeShade="7F" w:sz="24" w:space="1"/>
      </w:pBdr>
      <w:rPr>
        <w:rFonts w:asciiTheme="majorHAnsi" w:hAnsiTheme="majorHAnsi" w:eastAsiaTheme="majorEastAsia" w:cstheme="majorBidi"/>
      </w:rPr>
    </w:pPr>
    <w:r>
      <w:rPr>
        <w:rFonts w:eastAsiaTheme="minorEastAsia"/>
      </w:rPr>
      <w:fldChar w:fldCharType="begin"/>
    </w:r>
    <w:r>
      <w:instrText xml:space="preserve"> PAGE   \* MERGEFORMAT </w:instrText>
    </w:r>
    <w:r>
      <w:rPr>
        <w:rFonts w:eastAsiaTheme="minorEastAsia"/>
      </w:rPr>
      <w:fldChar w:fldCharType="separate"/>
    </w:r>
    <w:r w:rsidRPr="00E71DD8" w:rsidR="00E71DD8">
      <w:rPr>
        <w:rFonts w:asciiTheme="majorHAnsi" w:hAnsiTheme="majorHAnsi" w:eastAsiaTheme="majorEastAsia" w:cstheme="majorBidi"/>
        <w:noProof/>
      </w:rPr>
      <w:t>6</w:t>
    </w:r>
    <w:r>
      <w:rPr>
        <w:rFonts w:asciiTheme="majorHAnsi" w:hAnsiTheme="majorHAnsi"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49BE" w:rsidP="0066487F" w:rsidRDefault="003949BE" w14:paraId="5487AD7E" w14:textId="77777777">
      <w:pPr>
        <w:spacing w:after="0" w:line="240" w:lineRule="auto"/>
      </w:pPr>
      <w:r>
        <w:separator/>
      </w:r>
    </w:p>
  </w:footnote>
  <w:footnote w:type="continuationSeparator" w:id="0">
    <w:p w:rsidR="003949BE" w:rsidP="0066487F" w:rsidRDefault="003949BE" w14:paraId="464B8C9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6487F" w:rsidR="0066487F" w:rsidRDefault="0066487F" w14:paraId="0681C951" w14:textId="505BAEAC">
    <w:pPr>
      <w:pStyle w:val="Header"/>
      <w:rPr>
        <w:rFonts w:ascii="Verdana" w:hAnsi="Verdana"/>
        <w:sz w:val="24"/>
        <w:szCs w:val="24"/>
      </w:rPr>
    </w:pPr>
  </w:p>
  <w:p w:rsidR="0066487F" w:rsidRDefault="0066487F" w14:paraId="3C14EDF6" w14:textId="77777777">
    <w:pPr>
      <w:pStyle w:val="Header"/>
    </w:pPr>
  </w:p>
</w:hdr>
</file>

<file path=word/intelligence.xml><?xml version="1.0" encoding="utf-8"?>
<int:Intelligence xmlns:int="http://schemas.microsoft.com/office/intelligence/2019/intelligence">
  <int:IntelligenceSettings/>
  <int:Manifest>
    <int:WordHash hashCode="ClXWtcEV8AuC1x" id="TR+swWm0"/>
  </int:Manifest>
  <int:Observations>
    <int:Content id="TR+swWm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EB5"/>
    <w:multiLevelType w:val="hybridMultilevel"/>
    <w:tmpl w:val="9CC6CF8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3B852A7"/>
    <w:multiLevelType w:val="multilevel"/>
    <w:tmpl w:val="24C286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BBACA"/>
    <w:multiLevelType w:val="hybridMultilevel"/>
    <w:tmpl w:val="F1D07BDA"/>
    <w:lvl w:ilvl="0" w:tplc="F558EF76">
      <w:start w:val="1"/>
      <w:numFmt w:val="bullet"/>
      <w:lvlText w:val=""/>
      <w:lvlJc w:val="left"/>
      <w:pPr>
        <w:ind w:left="720" w:hanging="360"/>
      </w:pPr>
      <w:rPr>
        <w:rFonts w:hint="default" w:ascii="Symbol" w:hAnsi="Symbol"/>
      </w:rPr>
    </w:lvl>
    <w:lvl w:ilvl="1" w:tplc="06508B56">
      <w:start w:val="1"/>
      <w:numFmt w:val="bullet"/>
      <w:lvlText w:val="o"/>
      <w:lvlJc w:val="left"/>
      <w:pPr>
        <w:ind w:left="1440" w:hanging="360"/>
      </w:pPr>
      <w:rPr>
        <w:rFonts w:hint="default" w:ascii="Courier New" w:hAnsi="Courier New"/>
      </w:rPr>
    </w:lvl>
    <w:lvl w:ilvl="2" w:tplc="02782948">
      <w:start w:val="1"/>
      <w:numFmt w:val="bullet"/>
      <w:lvlText w:val=""/>
      <w:lvlJc w:val="left"/>
      <w:pPr>
        <w:ind w:left="2160" w:hanging="360"/>
      </w:pPr>
      <w:rPr>
        <w:rFonts w:hint="default" w:ascii="Wingdings" w:hAnsi="Wingdings"/>
      </w:rPr>
    </w:lvl>
    <w:lvl w:ilvl="3" w:tplc="0D4C7E22">
      <w:start w:val="1"/>
      <w:numFmt w:val="bullet"/>
      <w:lvlText w:val=""/>
      <w:lvlJc w:val="left"/>
      <w:pPr>
        <w:ind w:left="2880" w:hanging="360"/>
      </w:pPr>
      <w:rPr>
        <w:rFonts w:hint="default" w:ascii="Symbol" w:hAnsi="Symbol"/>
      </w:rPr>
    </w:lvl>
    <w:lvl w:ilvl="4" w:tplc="5DB68426">
      <w:start w:val="1"/>
      <w:numFmt w:val="bullet"/>
      <w:lvlText w:val="o"/>
      <w:lvlJc w:val="left"/>
      <w:pPr>
        <w:ind w:left="3600" w:hanging="360"/>
      </w:pPr>
      <w:rPr>
        <w:rFonts w:hint="default" w:ascii="Courier New" w:hAnsi="Courier New"/>
      </w:rPr>
    </w:lvl>
    <w:lvl w:ilvl="5" w:tplc="439AEEBE">
      <w:start w:val="1"/>
      <w:numFmt w:val="bullet"/>
      <w:lvlText w:val=""/>
      <w:lvlJc w:val="left"/>
      <w:pPr>
        <w:ind w:left="4320" w:hanging="360"/>
      </w:pPr>
      <w:rPr>
        <w:rFonts w:hint="default" w:ascii="Wingdings" w:hAnsi="Wingdings"/>
      </w:rPr>
    </w:lvl>
    <w:lvl w:ilvl="6" w:tplc="9698E7A0">
      <w:start w:val="1"/>
      <w:numFmt w:val="bullet"/>
      <w:lvlText w:val=""/>
      <w:lvlJc w:val="left"/>
      <w:pPr>
        <w:ind w:left="5040" w:hanging="360"/>
      </w:pPr>
      <w:rPr>
        <w:rFonts w:hint="default" w:ascii="Symbol" w:hAnsi="Symbol"/>
      </w:rPr>
    </w:lvl>
    <w:lvl w:ilvl="7" w:tplc="808CF2F8">
      <w:start w:val="1"/>
      <w:numFmt w:val="bullet"/>
      <w:lvlText w:val="o"/>
      <w:lvlJc w:val="left"/>
      <w:pPr>
        <w:ind w:left="5760" w:hanging="360"/>
      </w:pPr>
      <w:rPr>
        <w:rFonts w:hint="default" w:ascii="Courier New" w:hAnsi="Courier New"/>
      </w:rPr>
    </w:lvl>
    <w:lvl w:ilvl="8" w:tplc="AF7A5678">
      <w:start w:val="1"/>
      <w:numFmt w:val="bullet"/>
      <w:lvlText w:val=""/>
      <w:lvlJc w:val="left"/>
      <w:pPr>
        <w:ind w:left="6480" w:hanging="360"/>
      </w:pPr>
      <w:rPr>
        <w:rFonts w:hint="default" w:ascii="Wingdings" w:hAnsi="Wingdings"/>
      </w:rPr>
    </w:lvl>
  </w:abstractNum>
  <w:abstractNum w:abstractNumId="6" w15:restartNumberingAfterBreak="0">
    <w:nsid w:val="150CA0EF"/>
    <w:multiLevelType w:val="hybridMultilevel"/>
    <w:tmpl w:val="8D126F5A"/>
    <w:lvl w:ilvl="0" w:tplc="593829D0">
      <w:start w:val="1"/>
      <w:numFmt w:val="bullet"/>
      <w:lvlText w:val=""/>
      <w:lvlJc w:val="left"/>
      <w:pPr>
        <w:ind w:left="720" w:hanging="360"/>
      </w:pPr>
      <w:rPr>
        <w:rFonts w:hint="default" w:ascii="Symbol" w:hAnsi="Symbol"/>
      </w:rPr>
    </w:lvl>
    <w:lvl w:ilvl="1" w:tplc="599AC760">
      <w:start w:val="1"/>
      <w:numFmt w:val="bullet"/>
      <w:lvlText w:val="o"/>
      <w:lvlJc w:val="left"/>
      <w:pPr>
        <w:ind w:left="1440" w:hanging="360"/>
      </w:pPr>
      <w:rPr>
        <w:rFonts w:hint="default" w:ascii="Courier New" w:hAnsi="Courier New"/>
      </w:rPr>
    </w:lvl>
    <w:lvl w:ilvl="2" w:tplc="6B9A73C4">
      <w:start w:val="1"/>
      <w:numFmt w:val="bullet"/>
      <w:lvlText w:val=""/>
      <w:lvlJc w:val="left"/>
      <w:pPr>
        <w:ind w:left="2160" w:hanging="360"/>
      </w:pPr>
      <w:rPr>
        <w:rFonts w:hint="default" w:ascii="Wingdings" w:hAnsi="Wingdings"/>
      </w:rPr>
    </w:lvl>
    <w:lvl w:ilvl="3" w:tplc="BE5C8AD6">
      <w:start w:val="1"/>
      <w:numFmt w:val="bullet"/>
      <w:lvlText w:val=""/>
      <w:lvlJc w:val="left"/>
      <w:pPr>
        <w:ind w:left="2880" w:hanging="360"/>
      </w:pPr>
      <w:rPr>
        <w:rFonts w:hint="default" w:ascii="Symbol" w:hAnsi="Symbol"/>
      </w:rPr>
    </w:lvl>
    <w:lvl w:ilvl="4" w:tplc="B838BC86">
      <w:start w:val="1"/>
      <w:numFmt w:val="bullet"/>
      <w:lvlText w:val="o"/>
      <w:lvlJc w:val="left"/>
      <w:pPr>
        <w:ind w:left="3600" w:hanging="360"/>
      </w:pPr>
      <w:rPr>
        <w:rFonts w:hint="default" w:ascii="Courier New" w:hAnsi="Courier New"/>
      </w:rPr>
    </w:lvl>
    <w:lvl w:ilvl="5" w:tplc="DAC682F0">
      <w:start w:val="1"/>
      <w:numFmt w:val="bullet"/>
      <w:lvlText w:val=""/>
      <w:lvlJc w:val="left"/>
      <w:pPr>
        <w:ind w:left="4320" w:hanging="360"/>
      </w:pPr>
      <w:rPr>
        <w:rFonts w:hint="default" w:ascii="Wingdings" w:hAnsi="Wingdings"/>
      </w:rPr>
    </w:lvl>
    <w:lvl w:ilvl="6" w:tplc="9996A5A6">
      <w:start w:val="1"/>
      <w:numFmt w:val="bullet"/>
      <w:lvlText w:val=""/>
      <w:lvlJc w:val="left"/>
      <w:pPr>
        <w:ind w:left="5040" w:hanging="360"/>
      </w:pPr>
      <w:rPr>
        <w:rFonts w:hint="default" w:ascii="Symbol" w:hAnsi="Symbol"/>
      </w:rPr>
    </w:lvl>
    <w:lvl w:ilvl="7" w:tplc="53AC6960">
      <w:start w:val="1"/>
      <w:numFmt w:val="bullet"/>
      <w:lvlText w:val="o"/>
      <w:lvlJc w:val="left"/>
      <w:pPr>
        <w:ind w:left="5760" w:hanging="360"/>
      </w:pPr>
      <w:rPr>
        <w:rFonts w:hint="default" w:ascii="Courier New" w:hAnsi="Courier New"/>
      </w:rPr>
    </w:lvl>
    <w:lvl w:ilvl="8" w:tplc="14682154">
      <w:start w:val="1"/>
      <w:numFmt w:val="bullet"/>
      <w:lvlText w:val=""/>
      <w:lvlJc w:val="left"/>
      <w:pPr>
        <w:ind w:left="6480" w:hanging="360"/>
      </w:pPr>
      <w:rPr>
        <w:rFonts w:hint="default" w:ascii="Wingdings" w:hAnsi="Wingdings"/>
      </w:rPr>
    </w:lvl>
  </w:abstractNum>
  <w:abstractNum w:abstractNumId="7"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90B6007"/>
    <w:multiLevelType w:val="hybridMultilevel"/>
    <w:tmpl w:val="68E4700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12"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CA908FD"/>
    <w:multiLevelType w:val="hybridMultilevel"/>
    <w:tmpl w:val="05A83F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7F57662"/>
    <w:multiLevelType w:val="hybridMultilevel"/>
    <w:tmpl w:val="C1F690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443FD8D"/>
    <w:multiLevelType w:val="hybridMultilevel"/>
    <w:tmpl w:val="79E4A6BA"/>
    <w:lvl w:ilvl="0" w:tplc="A4E69070">
      <w:start w:val="1"/>
      <w:numFmt w:val="bullet"/>
      <w:lvlText w:val=""/>
      <w:lvlJc w:val="left"/>
      <w:pPr>
        <w:ind w:left="720" w:hanging="360"/>
      </w:pPr>
      <w:rPr>
        <w:rFonts w:hint="default" w:ascii="Symbol" w:hAnsi="Symbol"/>
      </w:rPr>
    </w:lvl>
    <w:lvl w:ilvl="1" w:tplc="88C2103E">
      <w:start w:val="1"/>
      <w:numFmt w:val="bullet"/>
      <w:lvlText w:val="o"/>
      <w:lvlJc w:val="left"/>
      <w:pPr>
        <w:ind w:left="1440" w:hanging="360"/>
      </w:pPr>
      <w:rPr>
        <w:rFonts w:hint="default" w:ascii="Courier New" w:hAnsi="Courier New"/>
      </w:rPr>
    </w:lvl>
    <w:lvl w:ilvl="2" w:tplc="7CC65BE2">
      <w:start w:val="1"/>
      <w:numFmt w:val="bullet"/>
      <w:lvlText w:val=""/>
      <w:lvlJc w:val="left"/>
      <w:pPr>
        <w:ind w:left="2160" w:hanging="360"/>
      </w:pPr>
      <w:rPr>
        <w:rFonts w:hint="default" w:ascii="Wingdings" w:hAnsi="Wingdings"/>
      </w:rPr>
    </w:lvl>
    <w:lvl w:ilvl="3" w:tplc="8654A3E0">
      <w:start w:val="1"/>
      <w:numFmt w:val="bullet"/>
      <w:lvlText w:val=""/>
      <w:lvlJc w:val="left"/>
      <w:pPr>
        <w:ind w:left="2880" w:hanging="360"/>
      </w:pPr>
      <w:rPr>
        <w:rFonts w:hint="default" w:ascii="Symbol" w:hAnsi="Symbol"/>
      </w:rPr>
    </w:lvl>
    <w:lvl w:ilvl="4" w:tplc="387C45CC">
      <w:start w:val="1"/>
      <w:numFmt w:val="bullet"/>
      <w:lvlText w:val="o"/>
      <w:lvlJc w:val="left"/>
      <w:pPr>
        <w:ind w:left="3600" w:hanging="360"/>
      </w:pPr>
      <w:rPr>
        <w:rFonts w:hint="default" w:ascii="Courier New" w:hAnsi="Courier New"/>
      </w:rPr>
    </w:lvl>
    <w:lvl w:ilvl="5" w:tplc="04CC734C">
      <w:start w:val="1"/>
      <w:numFmt w:val="bullet"/>
      <w:lvlText w:val=""/>
      <w:lvlJc w:val="left"/>
      <w:pPr>
        <w:ind w:left="4320" w:hanging="360"/>
      </w:pPr>
      <w:rPr>
        <w:rFonts w:hint="default" w:ascii="Wingdings" w:hAnsi="Wingdings"/>
      </w:rPr>
    </w:lvl>
    <w:lvl w:ilvl="6" w:tplc="B0EE3F0E">
      <w:start w:val="1"/>
      <w:numFmt w:val="bullet"/>
      <w:lvlText w:val=""/>
      <w:lvlJc w:val="left"/>
      <w:pPr>
        <w:ind w:left="5040" w:hanging="360"/>
      </w:pPr>
      <w:rPr>
        <w:rFonts w:hint="default" w:ascii="Symbol" w:hAnsi="Symbol"/>
      </w:rPr>
    </w:lvl>
    <w:lvl w:ilvl="7" w:tplc="547EEF70">
      <w:start w:val="1"/>
      <w:numFmt w:val="bullet"/>
      <w:lvlText w:val="o"/>
      <w:lvlJc w:val="left"/>
      <w:pPr>
        <w:ind w:left="5760" w:hanging="360"/>
      </w:pPr>
      <w:rPr>
        <w:rFonts w:hint="default" w:ascii="Courier New" w:hAnsi="Courier New"/>
      </w:rPr>
    </w:lvl>
    <w:lvl w:ilvl="8" w:tplc="45D432FA">
      <w:start w:val="1"/>
      <w:numFmt w:val="bullet"/>
      <w:lvlText w:val=""/>
      <w:lvlJc w:val="left"/>
      <w:pPr>
        <w:ind w:left="6480" w:hanging="360"/>
      </w:pPr>
      <w:rPr>
        <w:rFonts w:hint="default" w:ascii="Wingdings" w:hAnsi="Wingdings"/>
      </w:rPr>
    </w:lvl>
  </w:abstractNum>
  <w:abstractNum w:abstractNumId="22" w15:restartNumberingAfterBreak="0">
    <w:nsid w:val="751ADDEF"/>
    <w:multiLevelType w:val="hybridMultilevel"/>
    <w:tmpl w:val="B47C9A7C"/>
    <w:lvl w:ilvl="0" w:tplc="EE6C2C40">
      <w:start w:val="1"/>
      <w:numFmt w:val="bullet"/>
      <w:lvlText w:val=""/>
      <w:lvlJc w:val="left"/>
      <w:pPr>
        <w:ind w:left="720" w:hanging="360"/>
      </w:pPr>
      <w:rPr>
        <w:rFonts w:hint="default" w:ascii="Symbol" w:hAnsi="Symbol"/>
      </w:rPr>
    </w:lvl>
    <w:lvl w:ilvl="1" w:tplc="F4B433B8">
      <w:start w:val="1"/>
      <w:numFmt w:val="bullet"/>
      <w:lvlText w:val="o"/>
      <w:lvlJc w:val="left"/>
      <w:pPr>
        <w:ind w:left="1440" w:hanging="360"/>
      </w:pPr>
      <w:rPr>
        <w:rFonts w:hint="default" w:ascii="Courier New" w:hAnsi="Courier New"/>
      </w:rPr>
    </w:lvl>
    <w:lvl w:ilvl="2" w:tplc="A82C42EE">
      <w:start w:val="1"/>
      <w:numFmt w:val="bullet"/>
      <w:lvlText w:val=""/>
      <w:lvlJc w:val="left"/>
      <w:pPr>
        <w:ind w:left="2160" w:hanging="360"/>
      </w:pPr>
      <w:rPr>
        <w:rFonts w:hint="default" w:ascii="Wingdings" w:hAnsi="Wingdings"/>
      </w:rPr>
    </w:lvl>
    <w:lvl w:ilvl="3" w:tplc="00DC6C20">
      <w:start w:val="1"/>
      <w:numFmt w:val="bullet"/>
      <w:lvlText w:val=""/>
      <w:lvlJc w:val="left"/>
      <w:pPr>
        <w:ind w:left="2880" w:hanging="360"/>
      </w:pPr>
      <w:rPr>
        <w:rFonts w:hint="default" w:ascii="Symbol" w:hAnsi="Symbol"/>
      </w:rPr>
    </w:lvl>
    <w:lvl w:ilvl="4" w:tplc="94EEF820">
      <w:start w:val="1"/>
      <w:numFmt w:val="bullet"/>
      <w:lvlText w:val="o"/>
      <w:lvlJc w:val="left"/>
      <w:pPr>
        <w:ind w:left="3600" w:hanging="360"/>
      </w:pPr>
      <w:rPr>
        <w:rFonts w:hint="default" w:ascii="Courier New" w:hAnsi="Courier New"/>
      </w:rPr>
    </w:lvl>
    <w:lvl w:ilvl="5" w:tplc="9D86BF56">
      <w:start w:val="1"/>
      <w:numFmt w:val="bullet"/>
      <w:lvlText w:val=""/>
      <w:lvlJc w:val="left"/>
      <w:pPr>
        <w:ind w:left="4320" w:hanging="360"/>
      </w:pPr>
      <w:rPr>
        <w:rFonts w:hint="default" w:ascii="Wingdings" w:hAnsi="Wingdings"/>
      </w:rPr>
    </w:lvl>
    <w:lvl w:ilvl="6" w:tplc="DE6095AA">
      <w:start w:val="1"/>
      <w:numFmt w:val="bullet"/>
      <w:lvlText w:val=""/>
      <w:lvlJc w:val="left"/>
      <w:pPr>
        <w:ind w:left="5040" w:hanging="360"/>
      </w:pPr>
      <w:rPr>
        <w:rFonts w:hint="default" w:ascii="Symbol" w:hAnsi="Symbol"/>
      </w:rPr>
    </w:lvl>
    <w:lvl w:ilvl="7" w:tplc="1D769402">
      <w:start w:val="1"/>
      <w:numFmt w:val="bullet"/>
      <w:lvlText w:val="o"/>
      <w:lvlJc w:val="left"/>
      <w:pPr>
        <w:ind w:left="5760" w:hanging="360"/>
      </w:pPr>
      <w:rPr>
        <w:rFonts w:hint="default" w:ascii="Courier New" w:hAnsi="Courier New"/>
      </w:rPr>
    </w:lvl>
    <w:lvl w:ilvl="8" w:tplc="9CFAB356">
      <w:start w:val="1"/>
      <w:numFmt w:val="bullet"/>
      <w:lvlText w:val=""/>
      <w:lvlJc w:val="left"/>
      <w:pPr>
        <w:ind w:left="6480" w:hanging="360"/>
      </w:pPr>
      <w:rPr>
        <w:rFonts w:hint="default" w:ascii="Wingdings" w:hAnsi="Wingdings"/>
      </w:rPr>
    </w:lvl>
  </w:abstractNum>
  <w:abstractNum w:abstractNumId="23"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16cid:durableId="1960381630">
    <w:abstractNumId w:val="6"/>
  </w:num>
  <w:num w:numId="2" w16cid:durableId="1621910327">
    <w:abstractNumId w:val="21"/>
  </w:num>
  <w:num w:numId="3" w16cid:durableId="1193104978">
    <w:abstractNumId w:val="22"/>
  </w:num>
  <w:num w:numId="4" w16cid:durableId="382171190">
    <w:abstractNumId w:val="5"/>
  </w:num>
  <w:num w:numId="5" w16cid:durableId="939877737">
    <w:abstractNumId w:val="12"/>
  </w:num>
  <w:num w:numId="6" w16cid:durableId="1414208011">
    <w:abstractNumId w:val="2"/>
  </w:num>
  <w:num w:numId="7" w16cid:durableId="415708127">
    <w:abstractNumId w:val="7"/>
  </w:num>
  <w:num w:numId="8" w16cid:durableId="507791849">
    <w:abstractNumId w:val="19"/>
  </w:num>
  <w:num w:numId="9" w16cid:durableId="1991056830">
    <w:abstractNumId w:val="13"/>
  </w:num>
  <w:num w:numId="10" w16cid:durableId="1933391003">
    <w:abstractNumId w:val="10"/>
  </w:num>
  <w:num w:numId="11" w16cid:durableId="1116287652">
    <w:abstractNumId w:val="18"/>
  </w:num>
  <w:num w:numId="12" w16cid:durableId="10762550">
    <w:abstractNumId w:val="3"/>
  </w:num>
  <w:num w:numId="13" w16cid:durableId="1042436064">
    <w:abstractNumId w:val="9"/>
  </w:num>
  <w:num w:numId="14" w16cid:durableId="161552875">
    <w:abstractNumId w:val="23"/>
  </w:num>
  <w:num w:numId="15" w16cid:durableId="1295990039">
    <w:abstractNumId w:val="4"/>
  </w:num>
  <w:num w:numId="16" w16cid:durableId="1133136346">
    <w:abstractNumId w:val="15"/>
  </w:num>
  <w:num w:numId="17" w16cid:durableId="46927121">
    <w:abstractNumId w:val="17"/>
  </w:num>
  <w:num w:numId="18" w16cid:durableId="77411165">
    <w:abstractNumId w:val="11"/>
  </w:num>
  <w:num w:numId="19" w16cid:durableId="268198290">
    <w:abstractNumId w:val="14"/>
  </w:num>
  <w:num w:numId="20" w16cid:durableId="1130979853">
    <w:abstractNumId w:val="16"/>
  </w:num>
  <w:num w:numId="21" w16cid:durableId="1364552969">
    <w:abstractNumId w:val="20"/>
  </w:num>
  <w:num w:numId="22" w16cid:durableId="2067794344">
    <w:abstractNumId w:val="1"/>
    <w:lvlOverride w:ilvl="0">
      <w:lvl w:ilvl="0">
        <w:numFmt w:val="bullet"/>
        <w:lvlText w:val=""/>
        <w:lvlJc w:val="left"/>
        <w:pPr>
          <w:tabs>
            <w:tab w:val="num" w:pos="720"/>
          </w:tabs>
          <w:ind w:left="720" w:hanging="360"/>
        </w:pPr>
        <w:rPr>
          <w:rFonts w:hint="default" w:ascii="Wingdings" w:hAnsi="Wingdings"/>
          <w:sz w:val="20"/>
        </w:rPr>
      </w:lvl>
    </w:lvlOverride>
  </w:num>
  <w:num w:numId="23" w16cid:durableId="511797848">
    <w:abstractNumId w:val="0"/>
  </w:num>
  <w:num w:numId="24" w16cid:durableId="72631761">
    <w:abstractNumId w:val="9"/>
  </w:num>
  <w:num w:numId="25" w16cid:durableId="16315498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0000"/>
    <w:rsid w:val="000424FD"/>
    <w:rsid w:val="000F35EE"/>
    <w:rsid w:val="00104D6B"/>
    <w:rsid w:val="0010577C"/>
    <w:rsid w:val="00143E7C"/>
    <w:rsid w:val="00150D24"/>
    <w:rsid w:val="001A3581"/>
    <w:rsid w:val="001A6105"/>
    <w:rsid w:val="001A6AB2"/>
    <w:rsid w:val="001C232B"/>
    <w:rsid w:val="001C31CD"/>
    <w:rsid w:val="001C4F84"/>
    <w:rsid w:val="001D04F3"/>
    <w:rsid w:val="001D3DFB"/>
    <w:rsid w:val="001F698B"/>
    <w:rsid w:val="00240316"/>
    <w:rsid w:val="002479B2"/>
    <w:rsid w:val="002731BE"/>
    <w:rsid w:val="002D5B0F"/>
    <w:rsid w:val="002D6869"/>
    <w:rsid w:val="003013B8"/>
    <w:rsid w:val="00304B5A"/>
    <w:rsid w:val="003133B5"/>
    <w:rsid w:val="0033192C"/>
    <w:rsid w:val="003949BE"/>
    <w:rsid w:val="00411960"/>
    <w:rsid w:val="0043178E"/>
    <w:rsid w:val="00445399"/>
    <w:rsid w:val="00465B47"/>
    <w:rsid w:val="004B502D"/>
    <w:rsid w:val="00573715"/>
    <w:rsid w:val="005B2557"/>
    <w:rsid w:val="005F2241"/>
    <w:rsid w:val="00630C68"/>
    <w:rsid w:val="00635806"/>
    <w:rsid w:val="0066487F"/>
    <w:rsid w:val="006668BB"/>
    <w:rsid w:val="006934E7"/>
    <w:rsid w:val="006B0D53"/>
    <w:rsid w:val="006B3BD7"/>
    <w:rsid w:val="007161FB"/>
    <w:rsid w:val="00717E04"/>
    <w:rsid w:val="00724AB7"/>
    <w:rsid w:val="00792C9B"/>
    <w:rsid w:val="00796F89"/>
    <w:rsid w:val="007F6832"/>
    <w:rsid w:val="00825A83"/>
    <w:rsid w:val="0084773B"/>
    <w:rsid w:val="00857A01"/>
    <w:rsid w:val="00875E48"/>
    <w:rsid w:val="008B54E3"/>
    <w:rsid w:val="008C664B"/>
    <w:rsid w:val="009536CD"/>
    <w:rsid w:val="009540EB"/>
    <w:rsid w:val="009C2FC8"/>
    <w:rsid w:val="009F4D2C"/>
    <w:rsid w:val="00AF6146"/>
    <w:rsid w:val="00B148BD"/>
    <w:rsid w:val="00B75AEB"/>
    <w:rsid w:val="00BA253C"/>
    <w:rsid w:val="00BA5DD8"/>
    <w:rsid w:val="00BD67DE"/>
    <w:rsid w:val="00BD6ABF"/>
    <w:rsid w:val="00BF37D6"/>
    <w:rsid w:val="00C234F8"/>
    <w:rsid w:val="00C41CE0"/>
    <w:rsid w:val="00C54188"/>
    <w:rsid w:val="00C72E22"/>
    <w:rsid w:val="00C9625F"/>
    <w:rsid w:val="00D13927"/>
    <w:rsid w:val="00D71928"/>
    <w:rsid w:val="00D7341F"/>
    <w:rsid w:val="00DA5EF4"/>
    <w:rsid w:val="00DA763C"/>
    <w:rsid w:val="00E06894"/>
    <w:rsid w:val="00E1237C"/>
    <w:rsid w:val="00E41C19"/>
    <w:rsid w:val="00E52264"/>
    <w:rsid w:val="00E6398E"/>
    <w:rsid w:val="00E7086B"/>
    <w:rsid w:val="00E71DD8"/>
    <w:rsid w:val="00E87D2F"/>
    <w:rsid w:val="00EA2056"/>
    <w:rsid w:val="00EA41B1"/>
    <w:rsid w:val="00EA5C42"/>
    <w:rsid w:val="00EB55C8"/>
    <w:rsid w:val="00EC4D56"/>
    <w:rsid w:val="00F070FA"/>
    <w:rsid w:val="00F5048C"/>
    <w:rsid w:val="00F6676B"/>
    <w:rsid w:val="00F71BF3"/>
    <w:rsid w:val="00FA6E5F"/>
    <w:rsid w:val="033089C6"/>
    <w:rsid w:val="05337D18"/>
    <w:rsid w:val="05CAE727"/>
    <w:rsid w:val="0ED4DCEB"/>
    <w:rsid w:val="13455FF8"/>
    <w:rsid w:val="15D52522"/>
    <w:rsid w:val="16D4CDE4"/>
    <w:rsid w:val="177F545C"/>
    <w:rsid w:val="1A9E7AE5"/>
    <w:rsid w:val="1ADE7D6C"/>
    <w:rsid w:val="1C7AEC17"/>
    <w:rsid w:val="1CD319E1"/>
    <w:rsid w:val="1EF1503C"/>
    <w:rsid w:val="1F9AEC77"/>
    <w:rsid w:val="2154FDBE"/>
    <w:rsid w:val="21C121BE"/>
    <w:rsid w:val="227CF7B5"/>
    <w:rsid w:val="28A97F5E"/>
    <w:rsid w:val="2AC78116"/>
    <w:rsid w:val="2BA356CF"/>
    <w:rsid w:val="34E27A58"/>
    <w:rsid w:val="35761E12"/>
    <w:rsid w:val="395E5812"/>
    <w:rsid w:val="3B0023F8"/>
    <w:rsid w:val="3B51E160"/>
    <w:rsid w:val="44660F56"/>
    <w:rsid w:val="47A20B0E"/>
    <w:rsid w:val="47A60D25"/>
    <w:rsid w:val="4E0EAE8E"/>
    <w:rsid w:val="4F5440D7"/>
    <w:rsid w:val="535AFB07"/>
    <w:rsid w:val="581AD0A8"/>
    <w:rsid w:val="59A3FD9F"/>
    <w:rsid w:val="5A2F9CD7"/>
    <w:rsid w:val="66A8943B"/>
    <w:rsid w:val="6783FFD1"/>
    <w:rsid w:val="68C80BDC"/>
    <w:rsid w:val="6C584C86"/>
    <w:rsid w:val="6CECD2C1"/>
    <w:rsid w:val="71DFF8FC"/>
    <w:rsid w:val="756D0219"/>
    <w:rsid w:val="78EEB171"/>
    <w:rsid w:val="7A5E3D8C"/>
    <w:rsid w:val="7FB011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C9880"/>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72E22"/>
    <w:pPr>
      <w:keepNext/>
      <w:keepLines/>
      <w:numPr>
        <w:numId w:val="13"/>
      </w:numPr>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13"/>
      </w:numPr>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13"/>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13"/>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13"/>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13"/>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13"/>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13"/>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13"/>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styleId="Heading1Char" w:customStyle="1">
    <w:name w:val="Heading 1 Char"/>
    <w:basedOn w:val="DefaultParagraphFont"/>
    <w:link w:val="Heading1"/>
    <w:uiPriority w:val="9"/>
    <w:rsid w:val="00C72E22"/>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styleId="Heading2Char" w:customStyle="1">
    <w:name w:val="Heading 2 Char"/>
    <w:basedOn w:val="DefaultParagraphFont"/>
    <w:link w:val="Heading2"/>
    <w:uiPriority w:val="9"/>
    <w:rsid w:val="00B148BD"/>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B148BD"/>
    <w:rPr>
      <w:rFonts w:asciiTheme="majorHAnsi" w:hAnsiTheme="majorHAnsi" w:eastAsiaTheme="majorEastAsia"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eading4Char" w:customStyle="1">
    <w:name w:val="Heading 4 Char"/>
    <w:basedOn w:val="DefaultParagraphFont"/>
    <w:link w:val="Heading4"/>
    <w:uiPriority w:val="9"/>
    <w:rsid w:val="00E87D2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E87D2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E87D2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E87D2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E87D2F"/>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E87D2F"/>
    <w:rPr>
      <w:rFonts w:asciiTheme="majorHAnsi" w:hAnsiTheme="majorHAnsi" w:eastAsiaTheme="majorEastAsia" w:cstheme="majorBidi"/>
      <w:i/>
      <w:iCs/>
      <w:color w:val="404040" w:themeColor="text1" w:themeTint="BF"/>
      <w:sz w:val="20"/>
      <w:szCs w:val="20"/>
    </w:rPr>
  </w:style>
  <w:style w:type="paragraph" w:styleId="NormalWeb">
    <w:name w:val="Normal (Web)"/>
    <w:basedOn w:val="Normal"/>
    <w:uiPriority w:val="99"/>
    <w:semiHidden/>
    <w:unhideWhenUsed/>
    <w:rsid w:val="00E06894"/>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Strong">
    <w:name w:val="Strong"/>
    <w:basedOn w:val="DefaultParagraphFont"/>
    <w:uiPriority w:val="22"/>
    <w:qFormat/>
    <w:rsid w:val="00E06894"/>
    <w:rPr>
      <w:b/>
      <w:bCs/>
    </w:rPr>
  </w:style>
  <w:style w:type="paragraph" w:styleId="TOCHeading">
    <w:name w:val="TOC Heading"/>
    <w:basedOn w:val="Heading1"/>
    <w:next w:val="Normal"/>
    <w:uiPriority w:val="39"/>
    <w:unhideWhenUsed/>
    <w:qFormat/>
    <w:rsid w:val="001A3581"/>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A3581"/>
    <w:pPr>
      <w:spacing w:after="100"/>
    </w:pPr>
  </w:style>
  <w:style w:type="paragraph" w:styleId="paragraph" w:customStyle="1">
    <w:name w:val="paragraph"/>
    <w:basedOn w:val="Normal"/>
    <w:rsid w:val="006934E7"/>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normaltextrun" w:customStyle="1">
    <w:name w:val="normaltextrun"/>
    <w:basedOn w:val="DefaultParagraphFont"/>
    <w:rsid w:val="006934E7"/>
  </w:style>
  <w:style w:type="character" w:styleId="eop" w:customStyle="1">
    <w:name w:val="eop"/>
    <w:basedOn w:val="DefaultParagraphFont"/>
    <w:rsid w:val="00693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69565">
      <w:bodyDiv w:val="1"/>
      <w:marLeft w:val="0"/>
      <w:marRight w:val="0"/>
      <w:marTop w:val="0"/>
      <w:marBottom w:val="0"/>
      <w:divBdr>
        <w:top w:val="none" w:sz="0" w:space="0" w:color="auto"/>
        <w:left w:val="none" w:sz="0" w:space="0" w:color="auto"/>
        <w:bottom w:val="none" w:sz="0" w:space="0" w:color="auto"/>
        <w:right w:val="none" w:sz="0" w:space="0" w:color="auto"/>
      </w:divBdr>
      <w:divsChild>
        <w:div w:id="1771781895">
          <w:marLeft w:val="0"/>
          <w:marRight w:val="0"/>
          <w:marTop w:val="0"/>
          <w:marBottom w:val="0"/>
          <w:divBdr>
            <w:top w:val="none" w:sz="0" w:space="0" w:color="auto"/>
            <w:left w:val="none" w:sz="0" w:space="0" w:color="auto"/>
            <w:bottom w:val="none" w:sz="0" w:space="0" w:color="auto"/>
            <w:right w:val="none" w:sz="0" w:space="0" w:color="auto"/>
          </w:divBdr>
          <w:divsChild>
            <w:div w:id="881595506">
              <w:marLeft w:val="0"/>
              <w:marRight w:val="0"/>
              <w:marTop w:val="0"/>
              <w:marBottom w:val="0"/>
              <w:divBdr>
                <w:top w:val="none" w:sz="0" w:space="0" w:color="auto"/>
                <w:left w:val="none" w:sz="0" w:space="0" w:color="auto"/>
                <w:bottom w:val="none" w:sz="0" w:space="0" w:color="auto"/>
                <w:right w:val="none" w:sz="0" w:space="0" w:color="auto"/>
              </w:divBdr>
            </w:div>
          </w:divsChild>
        </w:div>
        <w:div w:id="992678247">
          <w:marLeft w:val="0"/>
          <w:marRight w:val="0"/>
          <w:marTop w:val="0"/>
          <w:marBottom w:val="0"/>
          <w:divBdr>
            <w:top w:val="none" w:sz="0" w:space="0" w:color="auto"/>
            <w:left w:val="none" w:sz="0" w:space="0" w:color="auto"/>
            <w:bottom w:val="none" w:sz="0" w:space="0" w:color="auto"/>
            <w:right w:val="none" w:sz="0" w:space="0" w:color="auto"/>
          </w:divBdr>
          <w:divsChild>
            <w:div w:id="364603137">
              <w:marLeft w:val="0"/>
              <w:marRight w:val="0"/>
              <w:marTop w:val="0"/>
              <w:marBottom w:val="0"/>
              <w:divBdr>
                <w:top w:val="none" w:sz="0" w:space="0" w:color="auto"/>
                <w:left w:val="none" w:sz="0" w:space="0" w:color="auto"/>
                <w:bottom w:val="none" w:sz="0" w:space="0" w:color="auto"/>
                <w:right w:val="none" w:sz="0" w:space="0" w:color="auto"/>
              </w:divBdr>
            </w:div>
          </w:divsChild>
        </w:div>
        <w:div w:id="259533263">
          <w:marLeft w:val="0"/>
          <w:marRight w:val="0"/>
          <w:marTop w:val="0"/>
          <w:marBottom w:val="0"/>
          <w:divBdr>
            <w:top w:val="none" w:sz="0" w:space="0" w:color="auto"/>
            <w:left w:val="none" w:sz="0" w:space="0" w:color="auto"/>
            <w:bottom w:val="none" w:sz="0" w:space="0" w:color="auto"/>
            <w:right w:val="none" w:sz="0" w:space="0" w:color="auto"/>
          </w:divBdr>
          <w:divsChild>
            <w:div w:id="641613598">
              <w:marLeft w:val="0"/>
              <w:marRight w:val="0"/>
              <w:marTop w:val="0"/>
              <w:marBottom w:val="0"/>
              <w:divBdr>
                <w:top w:val="none" w:sz="0" w:space="0" w:color="auto"/>
                <w:left w:val="none" w:sz="0" w:space="0" w:color="auto"/>
                <w:bottom w:val="none" w:sz="0" w:space="0" w:color="auto"/>
                <w:right w:val="none" w:sz="0" w:space="0" w:color="auto"/>
              </w:divBdr>
            </w:div>
          </w:divsChild>
        </w:div>
        <w:div w:id="462041385">
          <w:marLeft w:val="0"/>
          <w:marRight w:val="0"/>
          <w:marTop w:val="0"/>
          <w:marBottom w:val="0"/>
          <w:divBdr>
            <w:top w:val="none" w:sz="0" w:space="0" w:color="auto"/>
            <w:left w:val="none" w:sz="0" w:space="0" w:color="auto"/>
            <w:bottom w:val="none" w:sz="0" w:space="0" w:color="auto"/>
            <w:right w:val="none" w:sz="0" w:space="0" w:color="auto"/>
          </w:divBdr>
          <w:divsChild>
            <w:div w:id="2056615378">
              <w:marLeft w:val="0"/>
              <w:marRight w:val="0"/>
              <w:marTop w:val="0"/>
              <w:marBottom w:val="0"/>
              <w:divBdr>
                <w:top w:val="none" w:sz="0" w:space="0" w:color="auto"/>
                <w:left w:val="none" w:sz="0" w:space="0" w:color="auto"/>
                <w:bottom w:val="none" w:sz="0" w:space="0" w:color="auto"/>
                <w:right w:val="none" w:sz="0" w:space="0" w:color="auto"/>
              </w:divBdr>
            </w:div>
          </w:divsChild>
        </w:div>
        <w:div w:id="1098913526">
          <w:marLeft w:val="0"/>
          <w:marRight w:val="0"/>
          <w:marTop w:val="0"/>
          <w:marBottom w:val="0"/>
          <w:divBdr>
            <w:top w:val="none" w:sz="0" w:space="0" w:color="auto"/>
            <w:left w:val="none" w:sz="0" w:space="0" w:color="auto"/>
            <w:bottom w:val="none" w:sz="0" w:space="0" w:color="auto"/>
            <w:right w:val="none" w:sz="0" w:space="0" w:color="auto"/>
          </w:divBdr>
          <w:divsChild>
            <w:div w:id="2030057027">
              <w:marLeft w:val="0"/>
              <w:marRight w:val="0"/>
              <w:marTop w:val="0"/>
              <w:marBottom w:val="0"/>
              <w:divBdr>
                <w:top w:val="none" w:sz="0" w:space="0" w:color="auto"/>
                <w:left w:val="none" w:sz="0" w:space="0" w:color="auto"/>
                <w:bottom w:val="none" w:sz="0" w:space="0" w:color="auto"/>
                <w:right w:val="none" w:sz="0" w:space="0" w:color="auto"/>
              </w:divBdr>
            </w:div>
          </w:divsChild>
        </w:div>
        <w:div w:id="1957364554">
          <w:marLeft w:val="0"/>
          <w:marRight w:val="0"/>
          <w:marTop w:val="0"/>
          <w:marBottom w:val="0"/>
          <w:divBdr>
            <w:top w:val="none" w:sz="0" w:space="0" w:color="auto"/>
            <w:left w:val="none" w:sz="0" w:space="0" w:color="auto"/>
            <w:bottom w:val="none" w:sz="0" w:space="0" w:color="auto"/>
            <w:right w:val="none" w:sz="0" w:space="0" w:color="auto"/>
          </w:divBdr>
          <w:divsChild>
            <w:div w:id="1707756045">
              <w:marLeft w:val="0"/>
              <w:marRight w:val="0"/>
              <w:marTop w:val="0"/>
              <w:marBottom w:val="0"/>
              <w:divBdr>
                <w:top w:val="none" w:sz="0" w:space="0" w:color="auto"/>
                <w:left w:val="none" w:sz="0" w:space="0" w:color="auto"/>
                <w:bottom w:val="none" w:sz="0" w:space="0" w:color="auto"/>
                <w:right w:val="none" w:sz="0" w:space="0" w:color="auto"/>
              </w:divBdr>
            </w:div>
          </w:divsChild>
        </w:div>
        <w:div w:id="1348751340">
          <w:marLeft w:val="0"/>
          <w:marRight w:val="0"/>
          <w:marTop w:val="0"/>
          <w:marBottom w:val="0"/>
          <w:divBdr>
            <w:top w:val="none" w:sz="0" w:space="0" w:color="auto"/>
            <w:left w:val="none" w:sz="0" w:space="0" w:color="auto"/>
            <w:bottom w:val="none" w:sz="0" w:space="0" w:color="auto"/>
            <w:right w:val="none" w:sz="0" w:space="0" w:color="auto"/>
          </w:divBdr>
          <w:divsChild>
            <w:div w:id="944189722">
              <w:marLeft w:val="0"/>
              <w:marRight w:val="0"/>
              <w:marTop w:val="0"/>
              <w:marBottom w:val="0"/>
              <w:divBdr>
                <w:top w:val="none" w:sz="0" w:space="0" w:color="auto"/>
                <w:left w:val="none" w:sz="0" w:space="0" w:color="auto"/>
                <w:bottom w:val="none" w:sz="0" w:space="0" w:color="auto"/>
                <w:right w:val="none" w:sz="0" w:space="0" w:color="auto"/>
              </w:divBdr>
            </w:div>
          </w:divsChild>
        </w:div>
        <w:div w:id="275672558">
          <w:marLeft w:val="0"/>
          <w:marRight w:val="0"/>
          <w:marTop w:val="0"/>
          <w:marBottom w:val="0"/>
          <w:divBdr>
            <w:top w:val="none" w:sz="0" w:space="0" w:color="auto"/>
            <w:left w:val="none" w:sz="0" w:space="0" w:color="auto"/>
            <w:bottom w:val="none" w:sz="0" w:space="0" w:color="auto"/>
            <w:right w:val="none" w:sz="0" w:space="0" w:color="auto"/>
          </w:divBdr>
          <w:divsChild>
            <w:div w:id="864096317">
              <w:marLeft w:val="0"/>
              <w:marRight w:val="0"/>
              <w:marTop w:val="0"/>
              <w:marBottom w:val="0"/>
              <w:divBdr>
                <w:top w:val="none" w:sz="0" w:space="0" w:color="auto"/>
                <w:left w:val="none" w:sz="0" w:space="0" w:color="auto"/>
                <w:bottom w:val="none" w:sz="0" w:space="0" w:color="auto"/>
                <w:right w:val="none" w:sz="0" w:space="0" w:color="auto"/>
              </w:divBdr>
            </w:div>
          </w:divsChild>
        </w:div>
        <w:div w:id="968974835">
          <w:marLeft w:val="0"/>
          <w:marRight w:val="0"/>
          <w:marTop w:val="0"/>
          <w:marBottom w:val="0"/>
          <w:divBdr>
            <w:top w:val="none" w:sz="0" w:space="0" w:color="auto"/>
            <w:left w:val="none" w:sz="0" w:space="0" w:color="auto"/>
            <w:bottom w:val="none" w:sz="0" w:space="0" w:color="auto"/>
            <w:right w:val="none" w:sz="0" w:space="0" w:color="auto"/>
          </w:divBdr>
          <w:divsChild>
            <w:div w:id="2014187095">
              <w:marLeft w:val="0"/>
              <w:marRight w:val="0"/>
              <w:marTop w:val="0"/>
              <w:marBottom w:val="0"/>
              <w:divBdr>
                <w:top w:val="none" w:sz="0" w:space="0" w:color="auto"/>
                <w:left w:val="none" w:sz="0" w:space="0" w:color="auto"/>
                <w:bottom w:val="none" w:sz="0" w:space="0" w:color="auto"/>
                <w:right w:val="none" w:sz="0" w:space="0" w:color="auto"/>
              </w:divBdr>
            </w:div>
          </w:divsChild>
        </w:div>
        <w:div w:id="58335028">
          <w:marLeft w:val="0"/>
          <w:marRight w:val="0"/>
          <w:marTop w:val="0"/>
          <w:marBottom w:val="0"/>
          <w:divBdr>
            <w:top w:val="none" w:sz="0" w:space="0" w:color="auto"/>
            <w:left w:val="none" w:sz="0" w:space="0" w:color="auto"/>
            <w:bottom w:val="none" w:sz="0" w:space="0" w:color="auto"/>
            <w:right w:val="none" w:sz="0" w:space="0" w:color="auto"/>
          </w:divBdr>
          <w:divsChild>
            <w:div w:id="15102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7521">
      <w:bodyDiv w:val="1"/>
      <w:marLeft w:val="0"/>
      <w:marRight w:val="0"/>
      <w:marTop w:val="0"/>
      <w:marBottom w:val="0"/>
      <w:divBdr>
        <w:top w:val="none" w:sz="0" w:space="0" w:color="auto"/>
        <w:left w:val="none" w:sz="0" w:space="0" w:color="auto"/>
        <w:bottom w:val="none" w:sz="0" w:space="0" w:color="auto"/>
        <w:right w:val="none" w:sz="0" w:space="0" w:color="auto"/>
      </w:divBdr>
    </w:div>
    <w:div w:id="2055886493">
      <w:bodyDiv w:val="1"/>
      <w:marLeft w:val="0"/>
      <w:marRight w:val="0"/>
      <w:marTop w:val="0"/>
      <w:marBottom w:val="0"/>
      <w:divBdr>
        <w:top w:val="none" w:sz="0" w:space="0" w:color="auto"/>
        <w:left w:val="none" w:sz="0" w:space="0" w:color="auto"/>
        <w:bottom w:val="none" w:sz="0" w:space="0" w:color="auto"/>
        <w:right w:val="none" w:sz="0" w:space="0" w:color="auto"/>
      </w:divBdr>
    </w:div>
    <w:div w:id="2128235717">
      <w:bodyDiv w:val="1"/>
      <w:marLeft w:val="0"/>
      <w:marRight w:val="0"/>
      <w:marTop w:val="0"/>
      <w:marBottom w:val="0"/>
      <w:divBdr>
        <w:top w:val="none" w:sz="0" w:space="0" w:color="auto"/>
        <w:left w:val="none" w:sz="0" w:space="0" w:color="auto"/>
        <w:bottom w:val="none" w:sz="0" w:space="0" w:color="auto"/>
        <w:right w:val="none" w:sz="0" w:space="0" w:color="auto"/>
      </w:divBdr>
    </w:div>
    <w:div w:id="214403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19/09/relationships/intelligence" Target="intelligence.xml" Id="Reb89468abc6541d9" /><Relationship Type="http://schemas.openxmlformats.org/officeDocument/2006/relationships/glossaryDocument" Target="glossary/document.xml" Id="Rc5c2646254f94d1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d047a0-cdad-4ac0-bc03-183ec6f7dd55}"/>
      </w:docPartPr>
      <w:docPartBody>
        <w:p w14:paraId="058EFA2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a9d6273-42f9-4ea3-9439-480d656af508">
      <UserInfo>
        <DisplayName/>
        <AccountId xsi:nil="true"/>
        <AccountType/>
      </UserInfo>
    </SharedWithUsers>
    <MediaLengthInSeconds xmlns="9749faf0-d882-4f79-b25b-bef4e6232f89" xsi:nil="true"/>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038D1-9586-4DD9-A1EC-88505E4FDFFA}"/>
</file>

<file path=customXml/itemProps2.xml><?xml version="1.0" encoding="utf-8"?>
<ds:datastoreItem xmlns:ds="http://schemas.openxmlformats.org/officeDocument/2006/customXml" ds:itemID="{D9EBCD0E-2839-42A2-B0AB-F040E1A1D781}">
  <ds:schemaRefs>
    <ds:schemaRef ds:uri="http://schemas.microsoft.com/sharepoint/v3/contenttype/forms"/>
  </ds:schemaRefs>
</ds:datastoreItem>
</file>

<file path=customXml/itemProps3.xml><?xml version="1.0" encoding="utf-8"?>
<ds:datastoreItem xmlns:ds="http://schemas.openxmlformats.org/officeDocument/2006/customXml" ds:itemID="{B684D867-A7EF-4980-A058-88736ACCED87}">
  <ds:schemaRefs>
    <ds:schemaRef ds:uri="http://schemas.microsoft.com/office/2006/metadata/properties"/>
    <ds:schemaRef ds:uri="http://schemas.microsoft.com/office/infopath/2007/PartnerControls"/>
    <ds:schemaRef ds:uri="38b211dd-f411-4cc2-96d0-71b9191326a8"/>
    <ds:schemaRef ds:uri="9e168002-34a9-49a9-ba48-fb93e0b61ad9"/>
  </ds:schemaRefs>
</ds:datastoreItem>
</file>

<file path=customXml/itemProps4.xml><?xml version="1.0" encoding="utf-8"?>
<ds:datastoreItem xmlns:ds="http://schemas.openxmlformats.org/officeDocument/2006/customXml" ds:itemID="{6DD5D94A-B2AA-4EA2-A826-AEE532D989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Cisco Systems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D. Guel</dc:creator>
  <cp:lastModifiedBy>Anjaly T A</cp:lastModifiedBy>
  <cp:revision>19</cp:revision>
  <dcterms:created xsi:type="dcterms:W3CDTF">2020-12-09T05:23:00Z</dcterms:created>
  <dcterms:modified xsi:type="dcterms:W3CDTF">2022-09-08T08:46:54Z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ComplianceAssetId">
    <vt:lpwstr/>
  </property>
  <property fmtid="{D5CDD505-2E9C-101B-9397-08002B2CF9AE}" pid="4" name="Order">
    <vt:r8>1204500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